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7D498894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5A39D2">
        <w:rPr>
          <w:sz w:val="24"/>
          <w:lang w:val="en-US"/>
        </w:rPr>
        <w:t>Allow multiple viewing groups per drawing instruction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4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336EB1DC" w:rsidR="008B6083" w:rsidRPr="001616EB" w:rsidRDefault="00B6222F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4/14/2021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13022802" w:rsidR="008B6083" w:rsidRPr="001616EB" w:rsidRDefault="002456F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6F6DFFE7" w:rsidR="00CA221F" w:rsidRPr="00CA221F" w:rsidRDefault="00B6222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53A00049">
                <wp:simplePos x="0" y="0"/>
                <wp:positionH relativeFrom="margin">
                  <wp:posOffset>-64770</wp:posOffset>
                </wp:positionH>
                <wp:positionV relativeFrom="paragraph">
                  <wp:posOffset>278130</wp:posOffset>
                </wp:positionV>
                <wp:extent cx="5681345" cy="90487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21B0EF5" w:rsidR="008B6083" w:rsidRPr="001616EB" w:rsidRDefault="00B6222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20210330 draft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F90E115" w14:textId="77777777" w:rsidR="008B6083" w:rsidRDefault="00B6222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  <w:p w14:paraId="2A4B838E" w14:textId="77777777" w:rsidR="00D67D00" w:rsidRDefault="00D67D00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  <w:p w14:paraId="251894C2" w14:textId="5B56C189" w:rsidR="00D67D00" w:rsidRPr="001616EB" w:rsidRDefault="00D67D0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8E1EF31" w14:textId="77777777" w:rsidR="00DD3F26" w:rsidRDefault="005D75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See attached</w:t>
                                  </w:r>
                                </w:p>
                                <w:p w14:paraId="385C1126" w14:textId="77777777" w:rsidR="00D67D00" w:rsidRDefault="00D67D00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  <w:p w14:paraId="3B0FA560" w14:textId="751B6E1C" w:rsidR="00D67D00" w:rsidRPr="001616EB" w:rsidRDefault="00D67D0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See attached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23D9CC11" w14:textId="77777777" w:rsidR="00DD3F26" w:rsidRDefault="00D67D0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Multiple</w:t>
                                  </w:r>
                                  <w:r w:rsidR="00DD3F26">
                                    <w:t xml:space="preserve"> viewing group</w:t>
                                  </w:r>
                                  <w:r>
                                    <w:t>s per drawing instruction.</w:t>
                                  </w:r>
                                </w:p>
                                <w:p w14:paraId="624837FA" w14:textId="517F1739" w:rsidR="00D67D00" w:rsidRPr="001616EB" w:rsidRDefault="00D67D0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Multiple viewing groups per drawing command.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9pt;width:447.35pt;height:71.2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21B0EF5" w:rsidR="008B6083" w:rsidRPr="001616EB" w:rsidRDefault="00B6222F">
                            <w:pPr>
                              <w:pStyle w:val="Tabletext"/>
                              <w:snapToGrid w:val="0"/>
                            </w:pPr>
                            <w:r>
                              <w:t>5.0 20210330 draft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F90E115" w14:textId="77777777" w:rsidR="008B6083" w:rsidRDefault="00B6222F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  <w:p w14:paraId="2A4B838E" w14:textId="77777777" w:rsidR="00D67D00" w:rsidRDefault="00D67D00">
                            <w:pPr>
                              <w:pStyle w:val="Tabletext"/>
                              <w:snapToGrid w:val="0"/>
                            </w:pPr>
                          </w:p>
                          <w:p w14:paraId="251894C2" w14:textId="5B56C189" w:rsidR="00D67D00" w:rsidRPr="001616EB" w:rsidRDefault="00D67D00">
                            <w:pPr>
                              <w:pStyle w:val="Tabletext"/>
                              <w:snapToGrid w:val="0"/>
                            </w:pPr>
                            <w:r>
                              <w:t>9a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8E1EF31" w14:textId="77777777" w:rsidR="00DD3F26" w:rsidRDefault="005D756D">
                            <w:pPr>
                              <w:pStyle w:val="Tabletext"/>
                              <w:snapToGrid w:val="0"/>
                            </w:pPr>
                            <w:r>
                              <w:t>See attached</w:t>
                            </w:r>
                          </w:p>
                          <w:p w14:paraId="385C1126" w14:textId="77777777" w:rsidR="00D67D00" w:rsidRDefault="00D67D00">
                            <w:pPr>
                              <w:pStyle w:val="Tabletext"/>
                              <w:snapToGrid w:val="0"/>
                            </w:pPr>
                          </w:p>
                          <w:p w14:paraId="3B0FA560" w14:textId="751B6E1C" w:rsidR="00D67D00" w:rsidRPr="001616EB" w:rsidRDefault="00D67D00">
                            <w:pPr>
                              <w:pStyle w:val="Tabletext"/>
                              <w:snapToGrid w:val="0"/>
                            </w:pPr>
                            <w:r>
                              <w:t>See attached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23D9CC11" w14:textId="77777777" w:rsidR="00DD3F26" w:rsidRDefault="00D67D00">
                            <w:pPr>
                              <w:pStyle w:val="Tabletext"/>
                              <w:snapToGrid w:val="0"/>
                            </w:pPr>
                            <w:r>
                              <w:t>Multiple</w:t>
                            </w:r>
                            <w:r w:rsidR="00DD3F26">
                              <w:t xml:space="preserve"> viewing group</w:t>
                            </w:r>
                            <w:r>
                              <w:t>s per drawing instruction.</w:t>
                            </w:r>
                          </w:p>
                          <w:p w14:paraId="624837FA" w14:textId="517F1739" w:rsidR="00D67D00" w:rsidRPr="001616EB" w:rsidRDefault="00D67D00">
                            <w:pPr>
                              <w:pStyle w:val="Tabletext"/>
                              <w:snapToGrid w:val="0"/>
                            </w:pPr>
                            <w:r>
                              <w:t>Multiple viewing groups per drawing command.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63689CB" w14:textId="4809A3A6" w:rsidR="008B6083" w:rsidRPr="00A82E52" w:rsidRDefault="00690C79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 w:rsidRPr="00690C79">
        <w:rPr>
          <w:rFonts w:cs="Arial"/>
          <w:lang w:val="en-US"/>
        </w:rPr>
        <w:t>Update</w:t>
      </w:r>
      <w:r>
        <w:rPr>
          <w:rFonts w:cs="Arial"/>
          <w:lang w:val="en-US"/>
        </w:rPr>
        <w:t xml:space="preserve"> Part 9</w:t>
      </w:r>
      <w:r w:rsidR="00640FFC">
        <w:rPr>
          <w:rFonts w:cs="Arial"/>
          <w:lang w:val="en-US"/>
        </w:rPr>
        <w:t>/9a</w:t>
      </w:r>
      <w:r>
        <w:rPr>
          <w:rFonts w:cs="Arial"/>
          <w:lang w:val="en-US"/>
        </w:rPr>
        <w:t xml:space="preserve"> to allow assignment of multiple viewing groups per drawing instruction.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393DC611" w14:textId="0DA33828" w:rsidR="007A525E" w:rsidRDefault="000C661D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Facilitates portrayal implementation </w:t>
      </w:r>
      <w:r w:rsidR="00640FFC">
        <w:rPr>
          <w:rFonts w:cs="Arial"/>
          <w:lang w:val="en-US"/>
        </w:rPr>
        <w:t xml:space="preserve">of feature annotations, especially </w:t>
      </w:r>
      <w:r>
        <w:rPr>
          <w:rFonts w:cs="Arial"/>
          <w:lang w:val="en-US"/>
        </w:rPr>
        <w:t xml:space="preserve">the S-52 “text group” concept. </w:t>
      </w:r>
      <w:r w:rsidR="00640FFC">
        <w:rPr>
          <w:rFonts w:cs="Arial"/>
          <w:lang w:val="en-US"/>
        </w:rPr>
        <w:t>Causes annotations to toggle with the annotated feature by extending</w:t>
      </w:r>
      <w:r w:rsidR="009F1A2A">
        <w:rPr>
          <w:rFonts w:cs="Arial"/>
          <w:lang w:val="en-US"/>
        </w:rPr>
        <w:t xml:space="preserve"> </w:t>
      </w:r>
      <w:r w:rsidRPr="000C661D">
        <w:rPr>
          <w:rFonts w:cs="Arial"/>
          <w:i/>
          <w:lang w:val="en-US"/>
        </w:rPr>
        <w:t>DrawingInstruction</w:t>
      </w:r>
      <w:r>
        <w:rPr>
          <w:rFonts w:cs="Arial"/>
          <w:lang w:val="en-US"/>
        </w:rPr>
        <w:t xml:space="preserve"> to allow </w:t>
      </w:r>
      <w:r w:rsidR="007A525E">
        <w:rPr>
          <w:rFonts w:cs="Arial"/>
          <w:lang w:val="en-US"/>
        </w:rPr>
        <w:t>multiple</w:t>
      </w:r>
      <w:r w:rsidR="009F1A2A">
        <w:rPr>
          <w:rFonts w:cs="Arial"/>
          <w:lang w:val="en-US"/>
        </w:rPr>
        <w:t xml:space="preserve"> viewing groups;</w:t>
      </w:r>
      <w:r w:rsidR="00690C79">
        <w:rPr>
          <w:rFonts w:cs="Arial"/>
          <w:lang w:val="en-US"/>
        </w:rPr>
        <w:t xml:space="preserve"> </w:t>
      </w:r>
      <w:r w:rsidR="007A525E">
        <w:rPr>
          <w:rFonts w:cs="Arial"/>
          <w:lang w:val="en-US"/>
        </w:rPr>
        <w:t xml:space="preserve">all viewing groups must be “on” to enable </w:t>
      </w:r>
      <w:r w:rsidR="009F1A2A">
        <w:rPr>
          <w:rFonts w:cs="Arial"/>
          <w:lang w:val="en-US"/>
        </w:rPr>
        <w:t>the</w:t>
      </w:r>
      <w:r w:rsidR="007A525E">
        <w:rPr>
          <w:rFonts w:cs="Arial"/>
          <w:lang w:val="en-US"/>
        </w:rPr>
        <w:t xml:space="preserve"> drawing instruction</w:t>
      </w:r>
      <w:r>
        <w:rPr>
          <w:rFonts w:cs="Arial"/>
          <w:lang w:val="en-US"/>
        </w:rPr>
        <w:t>.</w:t>
      </w:r>
    </w:p>
    <w:p w14:paraId="5B6E64AF" w14:textId="77777777" w:rsidR="007A525E" w:rsidRDefault="007A525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5308E0C5" w14:textId="767F65C6" w:rsidR="009F1A2A" w:rsidRDefault="000C661D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Allows portrayal to emit t</w:t>
      </w:r>
      <w:r w:rsidR="007A525E">
        <w:rPr>
          <w:rFonts w:cs="Arial"/>
          <w:lang w:val="en-US"/>
        </w:rPr>
        <w:t xml:space="preserve">ext instructions with two </w:t>
      </w:r>
      <w:r w:rsidR="009F1A2A">
        <w:rPr>
          <w:rFonts w:cs="Arial"/>
          <w:lang w:val="en-US"/>
        </w:rPr>
        <w:t xml:space="preserve">(or more) </w:t>
      </w:r>
      <w:r w:rsidR="007A525E">
        <w:rPr>
          <w:rFonts w:cs="Arial"/>
          <w:lang w:val="en-US"/>
        </w:rPr>
        <w:t xml:space="preserve">viewing groups: </w:t>
      </w:r>
      <w:r w:rsidR="009F1A2A">
        <w:rPr>
          <w:rFonts w:cs="Arial"/>
          <w:lang w:val="en-US"/>
        </w:rPr>
        <w:t>a</w:t>
      </w:r>
      <w:r w:rsidR="007A525E">
        <w:rPr>
          <w:rFonts w:cs="Arial"/>
          <w:lang w:val="en-US"/>
        </w:rPr>
        <w:t xml:space="preserve"> viewing group </w:t>
      </w:r>
      <w:r w:rsidR="009F1A2A">
        <w:rPr>
          <w:rFonts w:cs="Arial"/>
          <w:lang w:val="en-US"/>
        </w:rPr>
        <w:t xml:space="preserve">to toggle </w:t>
      </w:r>
      <w:r w:rsidR="007A525E">
        <w:rPr>
          <w:rFonts w:cs="Arial"/>
          <w:lang w:val="en-US"/>
        </w:rPr>
        <w:t>the text</w:t>
      </w:r>
      <w:r>
        <w:rPr>
          <w:rFonts w:cs="Arial"/>
          <w:lang w:val="en-US"/>
        </w:rPr>
        <w:t xml:space="preserve"> visibility</w:t>
      </w:r>
      <w:r w:rsidR="007A525E">
        <w:rPr>
          <w:rFonts w:cs="Arial"/>
          <w:lang w:val="en-US"/>
        </w:rPr>
        <w:t xml:space="preserve">, and </w:t>
      </w:r>
      <w:r>
        <w:rPr>
          <w:rFonts w:cs="Arial"/>
          <w:lang w:val="en-US"/>
        </w:rPr>
        <w:t>a</w:t>
      </w:r>
      <w:r w:rsidR="007A525E">
        <w:rPr>
          <w:rFonts w:cs="Arial"/>
          <w:lang w:val="en-US"/>
        </w:rPr>
        <w:t xml:space="preserve"> viewing group of the </w:t>
      </w:r>
      <w:r>
        <w:rPr>
          <w:rFonts w:cs="Arial"/>
          <w:lang w:val="en-US"/>
        </w:rPr>
        <w:t xml:space="preserve">annotated </w:t>
      </w:r>
      <w:r w:rsidR="007A525E">
        <w:rPr>
          <w:rFonts w:cs="Arial"/>
          <w:lang w:val="en-US"/>
        </w:rPr>
        <w:t>feature/drawing instructi</w:t>
      </w:r>
      <w:r>
        <w:rPr>
          <w:rFonts w:cs="Arial"/>
          <w:lang w:val="en-US"/>
        </w:rPr>
        <w:t>on(s)</w:t>
      </w:r>
      <w:r w:rsidR="007A525E">
        <w:rPr>
          <w:rFonts w:cs="Arial"/>
          <w:lang w:val="en-US"/>
        </w:rPr>
        <w:t>. The annotation is therefore only visible when t</w:t>
      </w:r>
      <w:r w:rsidR="009F1A2A">
        <w:rPr>
          <w:rFonts w:cs="Arial"/>
          <w:lang w:val="en-US"/>
        </w:rPr>
        <w:t>he annotated feature is visible.</w:t>
      </w:r>
    </w:p>
    <w:p w14:paraId="10705019" w14:textId="52F2797F" w:rsidR="00CF00C9" w:rsidRDefault="00CF00C9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3B2BD09C" w14:textId="380B82C7" w:rsidR="00CF00C9" w:rsidRPr="009F1A2A" w:rsidRDefault="00CF00C9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The concept also applies to symbol annotations, such as the S-101 date dependent and additional chart information (INFORM) symbol</w:t>
      </w:r>
      <w:r w:rsidR="00145757">
        <w:rPr>
          <w:rFonts w:cs="Arial"/>
          <w:lang w:val="en-US"/>
        </w:rPr>
        <w:t>s.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B4103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B4103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B4103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18272CC5" w:rsidR="009C3C5E" w:rsidRDefault="00B4103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D756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7FDEF9BB" w:rsidR="009C3C5E" w:rsidRPr="009C3C5E" w:rsidRDefault="00B4103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D756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5A8CE46E" w:rsidR="00BB0AA8" w:rsidRPr="009C3C5E" w:rsidRDefault="00B41034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661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7F8E0296" w14:textId="6349B86B" w:rsidR="00B6222F" w:rsidRDefault="008B6083" w:rsidP="00145757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  <w:r w:rsidR="00B6222F">
        <w:rPr>
          <w:rFonts w:cs="Arial"/>
          <w:b/>
          <w:lang w:val="en-US"/>
        </w:rPr>
        <w:br w:type="page"/>
      </w:r>
    </w:p>
    <w:p w14:paraId="11F0D9CE" w14:textId="2B769315" w:rsidR="00D67D00" w:rsidRPr="00D67D00" w:rsidRDefault="00D67D00" w:rsidP="00D67D00">
      <w:pPr>
        <w:jc w:val="center"/>
        <w:rPr>
          <w:b/>
          <w:sz w:val="32"/>
          <w:szCs w:val="32"/>
          <w:u w:val="single"/>
        </w:rPr>
      </w:pPr>
      <w:bookmarkStart w:id="0" w:name="_Toc40359899"/>
      <w:bookmarkStart w:id="1" w:name="_Toc467655437"/>
      <w:bookmarkStart w:id="2" w:name="_Toc474405597"/>
      <w:r w:rsidRPr="00D67D00">
        <w:rPr>
          <w:b/>
          <w:sz w:val="32"/>
          <w:szCs w:val="32"/>
          <w:u w:val="single"/>
        </w:rPr>
        <w:lastRenderedPageBreak/>
        <w:t>Part 9</w:t>
      </w:r>
    </w:p>
    <w:p w14:paraId="70982FB1" w14:textId="6096BD81" w:rsidR="000C661D" w:rsidRDefault="000C661D" w:rsidP="000C661D">
      <w:commentRangeStart w:id="3"/>
      <w:r w:rsidRPr="00AE3212">
        <w:rPr>
          <w:noProof/>
          <w:lang w:val="en-US" w:eastAsia="en-US"/>
        </w:rPr>
        <w:drawing>
          <wp:inline distT="0" distB="0" distL="0" distR="0" wp14:anchorId="24B748E4" wp14:editId="4891960D">
            <wp:extent cx="5278755" cy="6141556"/>
            <wp:effectExtent l="0" t="0" r="0" b="0"/>
            <wp:docPr id="5" name="Picture 5" descr="C:\Users\tsso\AppData\Local\Temp\Rar$DI61.952\V5.0 Fig 9-10 Drawing 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so\AppData\Local\Temp\Rar$DI61.952\V5.0 Fig 9-10 Drawing Instruc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14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AE1165">
        <w:rPr>
          <w:rStyle w:val="CommentReference"/>
        </w:rPr>
        <w:commentReference w:id="3"/>
      </w:r>
    </w:p>
    <w:p w14:paraId="73A83899" w14:textId="77777777" w:rsidR="00AE1165" w:rsidRPr="00272BDF" w:rsidRDefault="00AE1165" w:rsidP="00AE1165">
      <w:pPr>
        <w:pStyle w:val="Figuretitle"/>
        <w:spacing w:before="120" w:after="120"/>
        <w:rPr>
          <w:lang w:val="en-GB"/>
        </w:rPr>
      </w:pPr>
      <w:r w:rsidRPr="00CF7710">
        <w:rPr>
          <w:lang w:val="en-GB"/>
        </w:rPr>
        <w:t>Figure </w:t>
      </w:r>
      <w:r>
        <w:rPr>
          <w:lang w:val="en-GB"/>
        </w:rPr>
        <w:t>9</w:t>
      </w:r>
      <w:r w:rsidRPr="00CF7710">
        <w:rPr>
          <w:lang w:val="en-GB"/>
        </w:rPr>
        <w:t>-</w:t>
      </w:r>
      <w:r>
        <w:rPr>
          <w:lang w:val="en-GB"/>
        </w:rPr>
        <w:t>10</w:t>
      </w:r>
      <w:r w:rsidRPr="00CF7710">
        <w:rPr>
          <w:lang w:val="en-GB"/>
        </w:rPr>
        <w:t xml:space="preserve"> — </w:t>
      </w:r>
      <w:r>
        <w:rPr>
          <w:lang w:val="en-GB"/>
        </w:rPr>
        <w:t>Drawing Instructions</w:t>
      </w:r>
    </w:p>
    <w:p w14:paraId="45F77B02" w14:textId="77777777" w:rsidR="00AE1165" w:rsidRDefault="00AE1165" w:rsidP="000C661D"/>
    <w:p w14:paraId="301C7CE2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3AEF553A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3FEFFCA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2B105FA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74784418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F7CEAA6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CAB2169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B7AFE92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4178BAF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5523A9D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8990F6E" w14:textId="77777777" w:rsidR="00AE1165" w:rsidRPr="00AE1165" w:rsidRDefault="00AE1165" w:rsidP="00AE1165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22ED3869" w14:textId="77777777" w:rsidR="00AE1165" w:rsidRPr="00AE1165" w:rsidRDefault="00AE1165" w:rsidP="00AE1165">
      <w:pPr>
        <w:pStyle w:val="ListParagraph"/>
        <w:keepNext/>
        <w:numPr>
          <w:ilvl w:val="1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3A77E2D6" w14:textId="52F1D7B6" w:rsidR="00B6222F" w:rsidRPr="00FA7F13" w:rsidRDefault="00DD3F26" w:rsidP="00AE1165">
      <w:pPr>
        <w:pStyle w:val="Heading3"/>
        <w:numPr>
          <w:ilvl w:val="2"/>
          <w:numId w:val="10"/>
        </w:numPr>
      </w:pPr>
      <w:r>
        <w:t>V</w:t>
      </w:r>
      <w:r w:rsidR="00B6222F" w:rsidRPr="00FA7F13">
        <w:t>iewing Groups, Viewing Group Layers and Display Mode</w:t>
      </w:r>
      <w:bookmarkEnd w:id="0"/>
    </w:p>
    <w:bookmarkEnd w:id="1"/>
    <w:bookmarkEnd w:id="2"/>
    <w:p w14:paraId="2445F9BF" w14:textId="3DA1F380" w:rsidR="00B6222F" w:rsidRDefault="00B6222F" w:rsidP="00B6222F">
      <w:pPr>
        <w:spacing w:after="120"/>
      </w:pPr>
      <w:r w:rsidRPr="00FA7F13">
        <w:t>The viewing group is a concept to control the content of the display. It works as an on/off switch for any drawing instruction assigned to the corresponding viewing group. The concept can be seen as a filter on the list of drawing instructions.</w:t>
      </w:r>
    </w:p>
    <w:p w14:paraId="4B066630" w14:textId="77777777" w:rsidR="00DD3F26" w:rsidRPr="00FA7F13" w:rsidRDefault="00DD3F26" w:rsidP="00DD3F26">
      <w:pPr>
        <w:spacing w:after="120"/>
        <w:rPr>
          <w:ins w:id="4" w:author="David M. Grant" w:date="2021-04-14T09:56:00Z"/>
        </w:rPr>
      </w:pPr>
      <w:ins w:id="5" w:author="David M. Grant" w:date="2021-04-14T09:56:00Z">
        <w:r w:rsidRPr="005D756D">
          <w:rPr>
            <w:highlight w:val="yellow"/>
          </w:rPr>
          <w:t>A drawing instruction which has multiple viewing groups is disabled when any assigned viewing group is disabled.</w:t>
        </w:r>
      </w:ins>
    </w:p>
    <w:p w14:paraId="45747275" w14:textId="47875991" w:rsidR="00DD3F26" w:rsidRDefault="00B6222F" w:rsidP="00B6222F">
      <w:pPr>
        <w:spacing w:after="120"/>
      </w:pPr>
      <w:r w:rsidRPr="00FA7F13">
        <w:t>Viewing groups can be aggregated into Viewing Group Layers and Viewing Group Layer can be aggregated into Display Modes. Both aggregations are part of the portrayal catalogue.</w:t>
      </w:r>
    </w:p>
    <w:p w14:paraId="2E83E2EC" w14:textId="77777777" w:rsidR="00AE1165" w:rsidRDefault="00AE1165" w:rsidP="00B6222F">
      <w:pPr>
        <w:spacing w:after="120"/>
      </w:pPr>
    </w:p>
    <w:p w14:paraId="5B873E5F" w14:textId="77777777" w:rsidR="00DD3F26" w:rsidRPr="00FA7F13" w:rsidRDefault="00DD3F26" w:rsidP="00DD3F26">
      <w:pPr>
        <w:pStyle w:val="Heading3"/>
        <w:numPr>
          <w:ilvl w:val="2"/>
          <w:numId w:val="11"/>
        </w:numPr>
      </w:pPr>
      <w:bookmarkStart w:id="6" w:name="_Toc40359913"/>
      <w:r w:rsidRPr="00FA7F13">
        <w:lastRenderedPageBreak/>
        <w:t>DrawingInstruction</w:t>
      </w:r>
      <w:bookmarkEnd w:id="6"/>
    </w:p>
    <w:tbl>
      <w:tblPr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861"/>
        <w:gridCol w:w="709"/>
        <w:gridCol w:w="1809"/>
      </w:tblGrid>
      <w:tr w:rsidR="00DD3F26" w:rsidRPr="00FA7F13" w14:paraId="38AC1B72" w14:textId="77777777" w:rsidTr="00F26205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B885" w14:textId="77777777" w:rsidR="00DD3F26" w:rsidRPr="00FA7F13" w:rsidRDefault="00DD3F26" w:rsidP="00F26205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C9BD" w14:textId="77777777" w:rsidR="00DD3F26" w:rsidRPr="00FA7F13" w:rsidRDefault="00DD3F26" w:rsidP="00F26205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4895" w14:textId="77777777" w:rsidR="00DD3F26" w:rsidRPr="00FA7F13" w:rsidRDefault="00DD3F26" w:rsidP="00F26205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256A" w14:textId="77777777" w:rsidR="00DD3F26" w:rsidRPr="00FA7F13" w:rsidRDefault="00DD3F26" w:rsidP="00F26205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3091" w14:textId="77777777" w:rsidR="00DD3F26" w:rsidRPr="00FA7F13" w:rsidRDefault="00DD3F26" w:rsidP="00F26205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Type</w:t>
            </w:r>
          </w:p>
        </w:tc>
      </w:tr>
      <w:tr w:rsidR="00DD3F26" w:rsidRPr="00FA7F13" w14:paraId="1FAC6867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A60D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1F0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DrawingInstruction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503A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Abstract base class for all drawing instructions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8960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0C94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-</w:t>
            </w:r>
          </w:p>
        </w:tc>
      </w:tr>
      <w:tr w:rsidR="00DD3F26" w:rsidRPr="00FA7F13" w14:paraId="5D4DBC44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FAB4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A99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529B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identifier for the drawing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D4DB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B98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DD3F26" w:rsidRPr="00FA7F13" w14:paraId="781D7E4C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6947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83D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87AD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is dependent on a parent drawing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D702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356D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DD3F26" w:rsidRPr="00FA7F13" w14:paraId="74E096FF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1270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0AA9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hover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C32B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whether the instruction is shown only on hover-over.</w:t>
            </w:r>
            <w:r>
              <w:rPr>
                <w:sz w:val="16"/>
                <w:szCs w:val="16"/>
              </w:rPr>
              <w:br/>
              <w:t>OEM support for this feature is optional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374B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F6A9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</w:tr>
      <w:tr w:rsidR="00DD3F26" w:rsidRPr="00FA7F13" w14:paraId="2F6810BA" w14:textId="77777777" w:rsidTr="005D756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9A2A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BE5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viewingGroup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9AE37B" w14:textId="32EA1C49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viewing group</w:t>
            </w:r>
            <w:ins w:id="7" w:author="David M. Grant" w:date="2021-04-14T10:03:00Z">
              <w:r w:rsidR="00690C79">
                <w:rPr>
                  <w:sz w:val="16"/>
                  <w:szCs w:val="16"/>
                </w:rPr>
                <w:t>(s)</w:t>
              </w:r>
            </w:ins>
            <w:r w:rsidRPr="00FA7F13">
              <w:rPr>
                <w:sz w:val="16"/>
                <w:szCs w:val="16"/>
              </w:rPr>
              <w:t xml:space="preserve"> the instruction is assigned to</w:t>
            </w:r>
            <w:ins w:id="8" w:author="David M. Grant" w:date="2021-04-14T10:03:00Z">
              <w:r w:rsidR="00690C79">
                <w:rPr>
                  <w:sz w:val="16"/>
                  <w:szCs w:val="16"/>
                </w:rPr>
                <w:t>.Instruction is disabled if any viewing group is disabled.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8159D82" w14:textId="215FBE40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  <w:ins w:id="9" w:author="David M. Grant" w:date="2021-04-14T10:00:00Z">
              <w:r>
                <w:rPr>
                  <w:sz w:val="16"/>
                  <w:szCs w:val="16"/>
                </w:rPr>
                <w:t>..*</w:t>
              </w:r>
            </w:ins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4411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string</w:t>
            </w:r>
          </w:p>
        </w:tc>
      </w:tr>
      <w:tr w:rsidR="00DD3F26" w:rsidRPr="00FA7F13" w14:paraId="7827BF7B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6D29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A392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displayPlane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048A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display plane the instruction is assigned to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D636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924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string</w:t>
            </w:r>
          </w:p>
        </w:tc>
      </w:tr>
      <w:tr w:rsidR="00DD3F26" w:rsidRPr="00FA7F13" w14:paraId="4C4FE9EA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C945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3202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drawingPriority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5DAE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priority that defines the order of drawing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A5B7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E9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DD3F26" w:rsidRPr="00FA7F13" w14:paraId="2C098AAD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A5A7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C3DE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scaleMinimum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116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 denominator to define the minimum scale for which the instruction will be shown. If not given there is no minimum scale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DD8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DE3C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DD3F26" w:rsidRPr="00FA7F13" w14:paraId="490A5AB0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D17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61B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scaleMaximum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F4F4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 denominator to define the maximum scale for which the instruction will be shown. If not given there is no maximum scale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282E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4A2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DD3F26" w:rsidRPr="00FA7F13" w14:paraId="23EF819A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E55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CE1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featureReference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0486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reference to the feature type that will be depicted by the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5D1F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34E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FeatureReference</w:t>
            </w:r>
          </w:p>
          <w:p w14:paraId="046B502D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DD3F26" w:rsidRPr="00FA7F13" w14:paraId="79331E05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C4B5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2132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spatialReference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3742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reference(s) to the spatial type components of the feature that defines the geometry used for the depiction. Not used when the entire geometry of the feature should be depicted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AC60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0..*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D111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SpatialReference</w:t>
            </w:r>
          </w:p>
          <w:p w14:paraId="35D64C1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DD3F26" w:rsidRPr="00FA7F13" w14:paraId="1B21EB54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A11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2819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timeValid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2AE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drawing instruction is valid during the specified time interval(s)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1E34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0..*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A5A1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TimeInterval</w:t>
            </w:r>
          </w:p>
        </w:tc>
      </w:tr>
      <w:tr w:rsidR="00DD3F26" w:rsidRPr="00FA7F13" w14:paraId="174793A7" w14:textId="77777777" w:rsidTr="00F2620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72F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55D3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alertReference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7451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reference to the alert in the alert catalogue that is triggered by the geometry of the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1A25" w14:textId="77777777" w:rsidR="00DD3F26" w:rsidRPr="00FA7F13" w:rsidRDefault="00DD3F26" w:rsidP="00F26205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EBAA" w14:textId="77777777" w:rsidR="00DD3F26" w:rsidRPr="00FA7F13" w:rsidRDefault="00DD3F26" w:rsidP="00F26205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AlertReference</w:t>
            </w:r>
          </w:p>
        </w:tc>
      </w:tr>
    </w:tbl>
    <w:p w14:paraId="7BC674DE" w14:textId="00EF5855" w:rsidR="00DD3F26" w:rsidRDefault="00DD3F26" w:rsidP="00B6222F">
      <w:pPr>
        <w:spacing w:after="120"/>
      </w:pPr>
    </w:p>
    <w:p w14:paraId="791C5279" w14:textId="10C77289" w:rsidR="00D67D00" w:rsidRDefault="00B41034" w:rsidP="00B6222F">
      <w:pPr>
        <w:spacing w:after="120"/>
      </w:pPr>
      <w:r>
        <w:pict w14:anchorId="1790322C">
          <v:rect id="_x0000_i1025" style="width:410.65pt;height:3.2pt" o:hrpct="988" o:hralign="center" o:hrstd="t" o:hr="t" fillcolor="#a0a0a0" stroked="f"/>
        </w:pict>
      </w:r>
    </w:p>
    <w:p w14:paraId="3152C829" w14:textId="2C9ADE8A" w:rsidR="00D67D00" w:rsidRPr="00D67D00" w:rsidRDefault="00D67D00" w:rsidP="00D67D00">
      <w:pPr>
        <w:pStyle w:val="Caption"/>
        <w:jc w:val="center"/>
        <w:rPr>
          <w:sz w:val="32"/>
          <w:szCs w:val="32"/>
          <w:u w:val="single"/>
        </w:rPr>
      </w:pPr>
      <w:bookmarkStart w:id="10" w:name="_Ref506456810"/>
      <w:r w:rsidRPr="00D67D00">
        <w:rPr>
          <w:sz w:val="32"/>
          <w:szCs w:val="32"/>
          <w:u w:val="single"/>
        </w:rPr>
        <w:t>Part 9a</w:t>
      </w:r>
    </w:p>
    <w:p w14:paraId="193CEB9C" w14:textId="22A7A00B" w:rsidR="00D67D00" w:rsidRPr="00540589" w:rsidRDefault="00D67D00" w:rsidP="00D67D00">
      <w:pPr>
        <w:pStyle w:val="Caption"/>
        <w:jc w:val="center"/>
      </w:pPr>
      <w:r w:rsidRPr="00540589">
        <w:t>Table 9a-</w:t>
      </w:r>
      <w:r w:rsidRPr="00540589">
        <w:fldChar w:fldCharType="begin"/>
      </w:r>
      <w:r w:rsidRPr="00540589">
        <w:instrText xml:space="preserve"> SEQ Table \* ARABIC </w:instrText>
      </w:r>
      <w:r w:rsidRPr="00540589">
        <w:fldChar w:fldCharType="separate"/>
      </w:r>
      <w:r w:rsidR="007E0A69">
        <w:rPr>
          <w:noProof/>
        </w:rPr>
        <w:t>1</w:t>
      </w:r>
      <w:r w:rsidRPr="00540589">
        <w:fldChar w:fldCharType="end"/>
      </w:r>
      <w:bookmarkEnd w:id="10"/>
      <w:r w:rsidRPr="00540589">
        <w:t xml:space="preserve"> – Drawing Commands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49"/>
        <w:gridCol w:w="1864"/>
        <w:gridCol w:w="1908"/>
      </w:tblGrid>
      <w:tr w:rsidR="00D67D00" w:rsidRPr="00540589" w14:paraId="38912615" w14:textId="77777777" w:rsidTr="00640FFC">
        <w:trPr>
          <w:cantSplit/>
          <w:jc w:val="center"/>
        </w:trPr>
        <w:tc>
          <w:tcPr>
            <w:tcW w:w="2808" w:type="dxa"/>
            <w:shd w:val="clear" w:color="auto" w:fill="auto"/>
          </w:tcPr>
          <w:p w14:paraId="512782E2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Command</w:t>
            </w:r>
          </w:p>
        </w:tc>
        <w:tc>
          <w:tcPr>
            <w:tcW w:w="1949" w:type="dxa"/>
            <w:shd w:val="clear" w:color="auto" w:fill="auto"/>
          </w:tcPr>
          <w:p w14:paraId="73D4EF51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Parameters</w:t>
            </w:r>
          </w:p>
        </w:tc>
        <w:tc>
          <w:tcPr>
            <w:tcW w:w="1864" w:type="dxa"/>
            <w:shd w:val="clear" w:color="auto" w:fill="auto"/>
          </w:tcPr>
          <w:p w14:paraId="4AEDE0C0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Parameter Type</w:t>
            </w:r>
          </w:p>
        </w:tc>
        <w:tc>
          <w:tcPr>
            <w:tcW w:w="1908" w:type="dxa"/>
            <w:shd w:val="clear" w:color="auto" w:fill="auto"/>
          </w:tcPr>
          <w:p w14:paraId="22D3F600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Part 9 Reference</w:t>
            </w:r>
          </w:p>
        </w:tc>
      </w:tr>
      <w:tr w:rsidR="00D67D00" w:rsidRPr="00540589" w14:paraId="13E30761" w14:textId="77777777" w:rsidTr="00640FFC">
        <w:trPr>
          <w:cantSplit/>
          <w:jc w:val="center"/>
        </w:trPr>
        <w:tc>
          <w:tcPr>
            <w:tcW w:w="2808" w:type="dxa"/>
            <w:shd w:val="clear" w:color="auto" w:fill="auto"/>
          </w:tcPr>
          <w:p w14:paraId="336EC36E" w14:textId="2B7420C2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949" w:type="dxa"/>
            <w:shd w:val="clear" w:color="auto" w:fill="auto"/>
          </w:tcPr>
          <w:p w14:paraId="3B4C1799" w14:textId="6A5414F6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864" w:type="dxa"/>
            <w:shd w:val="clear" w:color="auto" w:fill="auto"/>
          </w:tcPr>
          <w:p w14:paraId="71320ABE" w14:textId="49D6F784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908" w:type="dxa"/>
            <w:shd w:val="clear" w:color="auto" w:fill="auto"/>
          </w:tcPr>
          <w:p w14:paraId="65449A5E" w14:textId="1CD0D2A5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</w:tr>
      <w:tr w:rsidR="00D67D00" w:rsidRPr="00540589" w14:paraId="277BACAB" w14:textId="77777777" w:rsidTr="00640FFC">
        <w:trPr>
          <w:cantSplit/>
          <w:jc w:val="center"/>
        </w:trPr>
        <w:tc>
          <w:tcPr>
            <w:tcW w:w="2808" w:type="dxa"/>
            <w:vMerge w:val="restart"/>
            <w:shd w:val="clear" w:color="auto" w:fill="auto"/>
          </w:tcPr>
          <w:p w14:paraId="5AF1AA10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TextInstruction</w:t>
            </w:r>
          </w:p>
        </w:tc>
        <w:tc>
          <w:tcPr>
            <w:tcW w:w="1949" w:type="dxa"/>
            <w:shd w:val="clear" w:color="auto" w:fill="auto"/>
          </w:tcPr>
          <w:p w14:paraId="041607E0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text</w:t>
            </w:r>
          </w:p>
        </w:tc>
        <w:tc>
          <w:tcPr>
            <w:tcW w:w="1864" w:type="dxa"/>
            <w:shd w:val="clear" w:color="auto" w:fill="auto"/>
          </w:tcPr>
          <w:p w14:paraId="5C38CA9B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String</w:t>
            </w:r>
          </w:p>
        </w:tc>
        <w:tc>
          <w:tcPr>
            <w:tcW w:w="1908" w:type="dxa"/>
            <w:vMerge w:val="restart"/>
            <w:shd w:val="clear" w:color="auto" w:fill="auto"/>
          </w:tcPr>
          <w:p w14:paraId="09C178EC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9-11.2.</w:t>
            </w:r>
            <w:r>
              <w:t>10</w:t>
            </w:r>
          </w:p>
          <w:p w14:paraId="5E48BCB1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9-11.2.1</w:t>
            </w:r>
            <w:r>
              <w:t>2</w:t>
            </w:r>
          </w:p>
        </w:tc>
      </w:tr>
      <w:tr w:rsidR="00D67D00" w:rsidRPr="00540589" w14:paraId="5C8896AD" w14:textId="77777777" w:rsidTr="00640FFC">
        <w:trPr>
          <w:cantSplit/>
          <w:jc w:val="center"/>
        </w:trPr>
        <w:tc>
          <w:tcPr>
            <w:tcW w:w="2808" w:type="dxa"/>
            <w:vMerge/>
            <w:shd w:val="clear" w:color="auto" w:fill="auto"/>
          </w:tcPr>
          <w:p w14:paraId="4E9BD1D8" w14:textId="77777777" w:rsidR="00D67D00" w:rsidRPr="00540589" w:rsidRDefault="00D67D00" w:rsidP="00F26205">
            <w:pPr>
              <w:spacing w:before="60" w:after="60"/>
              <w:jc w:val="left"/>
            </w:pPr>
          </w:p>
        </w:tc>
        <w:tc>
          <w:tcPr>
            <w:tcW w:w="1949" w:type="dxa"/>
            <w:shd w:val="clear" w:color="auto" w:fill="FFFF00"/>
          </w:tcPr>
          <w:p w14:paraId="4ACE2E60" w14:textId="15FAD089" w:rsidR="00D67D00" w:rsidRPr="00540589" w:rsidRDefault="00D67D00" w:rsidP="00F26205">
            <w:pPr>
              <w:spacing w:before="60" w:after="60"/>
              <w:jc w:val="left"/>
            </w:pPr>
            <w:del w:id="11" w:author="David M. Grant" w:date="2021-04-14T10:57:00Z">
              <w:r w:rsidDel="00D67D00">
                <w:delText>textViewingGroup</w:delText>
              </w:r>
            </w:del>
          </w:p>
        </w:tc>
        <w:tc>
          <w:tcPr>
            <w:tcW w:w="1864" w:type="dxa"/>
            <w:shd w:val="clear" w:color="auto" w:fill="FFFF00"/>
          </w:tcPr>
          <w:p w14:paraId="62D5E9B9" w14:textId="4AB4D276" w:rsidR="00D67D00" w:rsidRPr="00540589" w:rsidRDefault="00D67D00" w:rsidP="00F26205">
            <w:pPr>
              <w:spacing w:before="60" w:after="60"/>
              <w:jc w:val="left"/>
            </w:pPr>
            <w:del w:id="12" w:author="David M. Grant" w:date="2021-04-14T10:57:00Z">
              <w:r w:rsidDel="00D67D00">
                <w:delText>String</w:delText>
              </w:r>
            </w:del>
          </w:p>
        </w:tc>
        <w:tc>
          <w:tcPr>
            <w:tcW w:w="1908" w:type="dxa"/>
            <w:vMerge/>
            <w:shd w:val="clear" w:color="auto" w:fill="auto"/>
          </w:tcPr>
          <w:p w14:paraId="437437AC" w14:textId="77777777" w:rsidR="00D67D00" w:rsidRPr="00540589" w:rsidRDefault="00D67D00" w:rsidP="00F26205">
            <w:pPr>
              <w:spacing w:before="60" w:after="60"/>
              <w:jc w:val="left"/>
            </w:pPr>
          </w:p>
        </w:tc>
      </w:tr>
      <w:tr w:rsidR="00D67D00" w:rsidRPr="00540589" w14:paraId="64D0EAAF" w14:textId="77777777" w:rsidTr="00640FFC">
        <w:trPr>
          <w:cantSplit/>
          <w:jc w:val="center"/>
        </w:trPr>
        <w:tc>
          <w:tcPr>
            <w:tcW w:w="2808" w:type="dxa"/>
            <w:vMerge/>
            <w:shd w:val="clear" w:color="auto" w:fill="auto"/>
          </w:tcPr>
          <w:p w14:paraId="7F0958D7" w14:textId="77777777" w:rsidR="00D67D00" w:rsidRPr="00540589" w:rsidRDefault="00D67D00" w:rsidP="00F26205">
            <w:pPr>
              <w:spacing w:before="60" w:after="60"/>
              <w:jc w:val="left"/>
            </w:pPr>
          </w:p>
        </w:tc>
        <w:tc>
          <w:tcPr>
            <w:tcW w:w="1949" w:type="dxa"/>
            <w:shd w:val="clear" w:color="auto" w:fill="FFFF00"/>
          </w:tcPr>
          <w:p w14:paraId="24A222D3" w14:textId="6104DAC0" w:rsidR="00D67D00" w:rsidRPr="00540589" w:rsidRDefault="00D67D00" w:rsidP="00F26205">
            <w:pPr>
              <w:spacing w:before="60" w:after="60"/>
              <w:jc w:val="left"/>
            </w:pPr>
            <w:del w:id="13" w:author="David M. Grant" w:date="2021-04-14T11:08:00Z">
              <w:r w:rsidDel="0051781E">
                <w:delText>textPriority</w:delText>
              </w:r>
            </w:del>
          </w:p>
        </w:tc>
        <w:tc>
          <w:tcPr>
            <w:tcW w:w="1864" w:type="dxa"/>
            <w:shd w:val="clear" w:color="auto" w:fill="FFFF00"/>
          </w:tcPr>
          <w:p w14:paraId="7B1EAFB9" w14:textId="385CF3E1" w:rsidR="00D67D00" w:rsidRPr="00540589" w:rsidRDefault="00D67D00" w:rsidP="00F26205">
            <w:pPr>
              <w:spacing w:before="60" w:after="60"/>
              <w:jc w:val="left"/>
            </w:pPr>
            <w:del w:id="14" w:author="David M. Grant" w:date="2021-04-14T11:08:00Z">
              <w:r w:rsidDel="0051781E">
                <w:delText>Integer</w:delText>
              </w:r>
            </w:del>
          </w:p>
        </w:tc>
        <w:tc>
          <w:tcPr>
            <w:tcW w:w="1908" w:type="dxa"/>
            <w:vMerge/>
            <w:shd w:val="clear" w:color="auto" w:fill="auto"/>
          </w:tcPr>
          <w:p w14:paraId="63483973" w14:textId="77777777" w:rsidR="00D67D00" w:rsidRPr="00540589" w:rsidRDefault="00D67D00" w:rsidP="00F26205">
            <w:pPr>
              <w:spacing w:before="60" w:after="60"/>
              <w:jc w:val="left"/>
            </w:pPr>
          </w:p>
        </w:tc>
      </w:tr>
      <w:tr w:rsidR="00D67D00" w:rsidRPr="00540589" w14:paraId="382582F7" w14:textId="77777777" w:rsidTr="00640FFC">
        <w:trPr>
          <w:cantSplit/>
          <w:jc w:val="center"/>
        </w:trPr>
        <w:tc>
          <w:tcPr>
            <w:tcW w:w="2808" w:type="dxa"/>
            <w:shd w:val="clear" w:color="auto" w:fill="auto"/>
          </w:tcPr>
          <w:p w14:paraId="2A107EF6" w14:textId="0BD207C3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949" w:type="dxa"/>
            <w:shd w:val="clear" w:color="auto" w:fill="auto"/>
          </w:tcPr>
          <w:p w14:paraId="55E37064" w14:textId="7BBC46A2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864" w:type="dxa"/>
            <w:shd w:val="clear" w:color="auto" w:fill="auto"/>
          </w:tcPr>
          <w:p w14:paraId="115BA20B" w14:textId="0AB7A093" w:rsidR="00D67D00" w:rsidRPr="00540589" w:rsidRDefault="00640FFC" w:rsidP="00F26205">
            <w:pPr>
              <w:spacing w:before="60" w:after="60"/>
              <w:jc w:val="left"/>
            </w:pPr>
            <w:r>
              <w:t>...</w:t>
            </w:r>
          </w:p>
        </w:tc>
        <w:tc>
          <w:tcPr>
            <w:tcW w:w="1908" w:type="dxa"/>
            <w:shd w:val="clear" w:color="auto" w:fill="auto"/>
          </w:tcPr>
          <w:p w14:paraId="03644130" w14:textId="29480D71" w:rsidR="00D67D00" w:rsidRPr="00540589" w:rsidRDefault="00640FFC" w:rsidP="00F26205">
            <w:pPr>
              <w:keepNext/>
              <w:spacing w:before="60" w:after="60"/>
              <w:jc w:val="left"/>
            </w:pPr>
            <w:r>
              <w:t>...</w:t>
            </w:r>
          </w:p>
        </w:tc>
      </w:tr>
    </w:tbl>
    <w:p w14:paraId="7B98F911" w14:textId="01AF8F05" w:rsidR="006A7A60" w:rsidRDefault="006A7A60" w:rsidP="002C6462">
      <w:pPr>
        <w:rPr>
          <w:rFonts w:cs="Arial"/>
          <w:b/>
          <w:lang w:val="en-US"/>
        </w:rPr>
      </w:pPr>
    </w:p>
    <w:p w14:paraId="470E6FF5" w14:textId="607B2CA3" w:rsidR="00D67D00" w:rsidRDefault="00D67D00" w:rsidP="002C6462">
      <w:pPr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9a-11.2.1</w:t>
      </w:r>
    </w:p>
    <w:p w14:paraId="706C43E0" w14:textId="6977A6A7" w:rsidR="00D67D00" w:rsidRDefault="00D67D00" w:rsidP="002C6462">
      <w:pPr>
        <w:rPr>
          <w:rFonts w:cs="Arial"/>
          <w:lang w:val="en-US"/>
        </w:rPr>
      </w:pPr>
      <w:r w:rsidRPr="00D67D00">
        <w:rPr>
          <w:rFonts w:cs="Arial"/>
          <w:lang w:val="en-US"/>
        </w:rPr>
        <w:t>[…]</w:t>
      </w:r>
    </w:p>
    <w:p w14:paraId="58D131BA" w14:textId="5116CB18" w:rsidR="00D67D00" w:rsidRDefault="00D67D00" w:rsidP="00D67D00">
      <w:pPr>
        <w:pStyle w:val="Heading5"/>
        <w:spacing w:before="120"/>
      </w:pPr>
      <w:r>
        <w:t>TextInstruction:</w:t>
      </w:r>
      <w:r w:rsidRPr="0082702D">
        <w:rPr>
          <w:i/>
        </w:rPr>
        <w:t>text</w:t>
      </w:r>
      <w:del w:id="15" w:author="David M. Grant" w:date="2021-04-14T11:08:00Z">
        <w:r w:rsidRPr="0051781E" w:rsidDel="0051781E">
          <w:rPr>
            <w:i/>
            <w:highlight w:val="yellow"/>
          </w:rPr>
          <w:delText>[,textViewingGroup[,textPriority]]</w:delText>
        </w:r>
      </w:del>
    </w:p>
    <w:p w14:paraId="6C6D9A7D" w14:textId="77777777" w:rsidR="00D67D00" w:rsidRPr="00540589" w:rsidRDefault="00D67D00" w:rsidP="00D67D00">
      <w:r w:rsidRPr="00540589">
        <w:t>Instructs the host to draw the specified text placed as follows:</w:t>
      </w:r>
    </w:p>
    <w:p w14:paraId="43CC9928" w14:textId="33A1A8E6" w:rsidR="00D67D00" w:rsidRPr="00540589" w:rsidRDefault="00D67D00" w:rsidP="00D67D00">
      <w:pPr>
        <w:pStyle w:val="Caption"/>
        <w:keepNext/>
        <w:keepLines/>
      </w:pPr>
      <w:r w:rsidRPr="00540589">
        <w:t>Table 9a-</w:t>
      </w:r>
      <w:r w:rsidRPr="00540589">
        <w:fldChar w:fldCharType="begin"/>
      </w:r>
      <w:r w:rsidRPr="00540589">
        <w:instrText xml:space="preserve"> SEQ Table \* ARABIC </w:instrText>
      </w:r>
      <w:r w:rsidRPr="00540589">
        <w:fldChar w:fldCharType="separate"/>
      </w:r>
      <w:r w:rsidR="007E0A69">
        <w:rPr>
          <w:noProof/>
        </w:rPr>
        <w:t>2</w:t>
      </w:r>
      <w:r w:rsidRPr="00540589">
        <w:fldChar w:fldCharType="end"/>
      </w:r>
      <w:r w:rsidRPr="00540589">
        <w:t xml:space="preserve"> – TextInstruction Initial Placement</w:t>
      </w:r>
    </w:p>
    <w:tbl>
      <w:tblPr>
        <w:tblW w:w="8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075"/>
      </w:tblGrid>
      <w:tr w:rsidR="00D67D00" w:rsidRPr="00540589" w14:paraId="5D619417" w14:textId="77777777" w:rsidTr="00F26205">
        <w:trPr>
          <w:cantSplit/>
        </w:trPr>
        <w:tc>
          <w:tcPr>
            <w:tcW w:w="1809" w:type="dxa"/>
            <w:shd w:val="clear" w:color="auto" w:fill="auto"/>
            <w:vAlign w:val="center"/>
          </w:tcPr>
          <w:p w14:paraId="1B1C752A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Geometry Type</w:t>
            </w:r>
          </w:p>
        </w:tc>
        <w:tc>
          <w:tcPr>
            <w:tcW w:w="7075" w:type="dxa"/>
            <w:shd w:val="clear" w:color="auto" w:fill="auto"/>
            <w:vAlign w:val="center"/>
          </w:tcPr>
          <w:p w14:paraId="2DC799BC" w14:textId="77777777" w:rsidR="00D67D00" w:rsidRPr="00540589" w:rsidRDefault="00D67D00" w:rsidP="00F26205">
            <w:pPr>
              <w:spacing w:before="60" w:after="60"/>
              <w:jc w:val="left"/>
              <w:rPr>
                <w:b/>
              </w:rPr>
            </w:pPr>
            <w:r w:rsidRPr="00540589">
              <w:rPr>
                <w:b/>
              </w:rPr>
              <w:t>Initial Placement</w:t>
            </w:r>
          </w:p>
        </w:tc>
      </w:tr>
      <w:tr w:rsidR="00D67D00" w:rsidRPr="00540589" w14:paraId="361C283A" w14:textId="77777777" w:rsidTr="00F26205">
        <w:tc>
          <w:tcPr>
            <w:tcW w:w="1809" w:type="dxa"/>
            <w:shd w:val="clear" w:color="auto" w:fill="auto"/>
            <w:vAlign w:val="center"/>
          </w:tcPr>
          <w:p w14:paraId="037B2B8C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Point</w:t>
            </w:r>
          </w:p>
        </w:tc>
        <w:tc>
          <w:tcPr>
            <w:tcW w:w="7075" w:type="dxa"/>
            <w:shd w:val="clear" w:color="auto" w:fill="auto"/>
            <w:vAlign w:val="center"/>
          </w:tcPr>
          <w:p w14:paraId="274250A2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Relative to the point</w:t>
            </w:r>
          </w:p>
        </w:tc>
      </w:tr>
      <w:tr w:rsidR="00D67D00" w:rsidRPr="00540589" w14:paraId="63F81025" w14:textId="77777777" w:rsidTr="00F26205">
        <w:tc>
          <w:tcPr>
            <w:tcW w:w="1809" w:type="dxa"/>
            <w:shd w:val="clear" w:color="auto" w:fill="auto"/>
            <w:vAlign w:val="center"/>
          </w:tcPr>
          <w:p w14:paraId="713FF695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lastRenderedPageBreak/>
              <w:t>Line</w:t>
            </w:r>
          </w:p>
        </w:tc>
        <w:tc>
          <w:tcPr>
            <w:tcW w:w="7075" w:type="dxa"/>
            <w:shd w:val="clear" w:color="auto" w:fill="auto"/>
            <w:vAlign w:val="center"/>
          </w:tcPr>
          <w:p w14:paraId="3DE3B734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 xml:space="preserve">Relative to the line as determined by </w:t>
            </w:r>
            <w:r w:rsidRPr="00540589">
              <w:rPr>
                <w:i/>
              </w:rPr>
              <w:t>LinePlacement</w:t>
            </w:r>
          </w:p>
        </w:tc>
      </w:tr>
      <w:tr w:rsidR="00D67D00" w:rsidRPr="00540589" w14:paraId="5FEFC813" w14:textId="77777777" w:rsidTr="00F26205">
        <w:tc>
          <w:tcPr>
            <w:tcW w:w="1809" w:type="dxa"/>
            <w:shd w:val="clear" w:color="auto" w:fill="auto"/>
            <w:vAlign w:val="center"/>
          </w:tcPr>
          <w:p w14:paraId="3E903581" w14:textId="77777777" w:rsidR="00D67D00" w:rsidRPr="00540589" w:rsidRDefault="00D67D00" w:rsidP="00F26205">
            <w:pPr>
              <w:spacing w:before="60" w:after="60"/>
              <w:jc w:val="left"/>
            </w:pPr>
            <w:r w:rsidRPr="00540589">
              <w:t>Area</w:t>
            </w:r>
          </w:p>
        </w:tc>
        <w:tc>
          <w:tcPr>
            <w:tcW w:w="7075" w:type="dxa"/>
            <w:shd w:val="clear" w:color="auto" w:fill="auto"/>
            <w:vAlign w:val="center"/>
          </w:tcPr>
          <w:p w14:paraId="3D617C71" w14:textId="77777777" w:rsidR="00D67D00" w:rsidRPr="00540589" w:rsidRDefault="00D67D00" w:rsidP="00F26205">
            <w:pPr>
              <w:keepNext/>
              <w:spacing w:before="60" w:after="60"/>
              <w:jc w:val="left"/>
            </w:pPr>
            <w:r w:rsidRPr="00540589">
              <w:t xml:space="preserve">Relative to </w:t>
            </w:r>
            <w:r w:rsidRPr="00540589">
              <w:rPr>
                <w:i/>
              </w:rPr>
              <w:t>AreaCRS</w:t>
            </w:r>
            <w:r w:rsidRPr="00540589">
              <w:t>. Note that this can cause the text to be drawn at multiple locations</w:t>
            </w:r>
          </w:p>
        </w:tc>
      </w:tr>
    </w:tbl>
    <w:p w14:paraId="0CDB769E" w14:textId="77777777" w:rsidR="00D67D00" w:rsidRPr="00540589" w:rsidRDefault="00D67D00" w:rsidP="00D67D00"/>
    <w:p w14:paraId="5A624C96" w14:textId="77777777" w:rsidR="00D67D00" w:rsidRPr="00540589" w:rsidRDefault="00D67D00" w:rsidP="0051781E">
      <w:pPr>
        <w:spacing w:before="120" w:after="120"/>
      </w:pPr>
      <w:r w:rsidRPr="00540589">
        <w:t xml:space="preserve">Once the initial positioning is determined, the text is offset as specified by state commands </w:t>
      </w:r>
      <w:r w:rsidRPr="00540589">
        <w:rPr>
          <w:i/>
        </w:rPr>
        <w:t>LocalOffset</w:t>
      </w:r>
      <w:r w:rsidRPr="00540589">
        <w:t xml:space="preserve"> and </w:t>
      </w:r>
      <w:r w:rsidRPr="00540589">
        <w:rPr>
          <w:i/>
        </w:rPr>
        <w:t>TextVerticalOffset</w:t>
      </w:r>
      <w:r w:rsidRPr="00540589">
        <w:t xml:space="preserve">. The text is aligned as specified by state commands </w:t>
      </w:r>
      <w:r w:rsidRPr="00540589">
        <w:rPr>
          <w:i/>
        </w:rPr>
        <w:t>TextAlignHorizontal</w:t>
      </w:r>
      <w:r w:rsidRPr="00540589">
        <w:t xml:space="preserve"> and </w:t>
      </w:r>
      <w:r w:rsidRPr="00540589">
        <w:rPr>
          <w:i/>
        </w:rPr>
        <w:t>TextAlignVertical</w:t>
      </w:r>
      <w:r w:rsidRPr="00540589">
        <w:t>.</w:t>
      </w:r>
    </w:p>
    <w:p w14:paraId="0820F162" w14:textId="77777777" w:rsidR="00D67D00" w:rsidRPr="00540589" w:rsidRDefault="00D67D00" w:rsidP="00D67D00">
      <w:pPr>
        <w:spacing w:after="120"/>
      </w:pPr>
      <w:r w:rsidRPr="00540589">
        <w:t xml:space="preserve">If preceded by a </w:t>
      </w:r>
      <w:r w:rsidRPr="00540589">
        <w:rPr>
          <w:i/>
        </w:rPr>
        <w:t>FontReference</w:t>
      </w:r>
      <w:r w:rsidRPr="00540589">
        <w:t xml:space="preserve"> command the font is as specified in the Portrayal Catalogue.  Otherwise the host should construct a font using the values specified by preceding </w:t>
      </w:r>
      <w:r w:rsidRPr="00540589">
        <w:rPr>
          <w:i/>
        </w:rPr>
        <w:t>FontColor, FontSize, FontProportion, FontWeight, FontSlant, FontSerifs</w:t>
      </w:r>
      <w:r w:rsidRPr="00540589">
        <w:t xml:space="preserve"> and </w:t>
      </w:r>
      <w:r w:rsidRPr="00540589">
        <w:rPr>
          <w:i/>
        </w:rPr>
        <w:t>FontStrikethrough</w:t>
      </w:r>
      <w:r w:rsidRPr="00540589">
        <w:t xml:space="preserve"> state commands.</w:t>
      </w:r>
    </w:p>
    <w:p w14:paraId="72D8FCBD" w14:textId="3E78C731" w:rsidR="00D67D00" w:rsidRPr="00540589" w:rsidRDefault="00D67D00" w:rsidP="00D67D00">
      <w:pPr>
        <w:spacing w:after="60"/>
        <w:ind w:left="720"/>
      </w:pPr>
      <w:r>
        <w:rPr>
          <w:i/>
        </w:rPr>
        <w:t>t</w:t>
      </w:r>
      <w:r w:rsidRPr="00540589">
        <w:rPr>
          <w:i/>
        </w:rPr>
        <w:t>ext</w:t>
      </w:r>
      <w:r>
        <w:rPr>
          <w:i/>
        </w:rPr>
        <w:tab/>
      </w:r>
      <w:r>
        <w:rPr>
          <w:i/>
        </w:rPr>
        <w:tab/>
      </w:r>
      <w:r w:rsidRPr="00540589">
        <w:t>The text to display.</w:t>
      </w:r>
    </w:p>
    <w:p w14:paraId="21E42D26" w14:textId="5C4E8984" w:rsidR="00D67D00" w:rsidRPr="0051781E" w:rsidDel="0051781E" w:rsidRDefault="00D67D00" w:rsidP="00D67D00">
      <w:pPr>
        <w:spacing w:after="60"/>
        <w:ind w:left="2160" w:hanging="1440"/>
        <w:rPr>
          <w:del w:id="16" w:author="David M. Grant" w:date="2021-04-14T11:05:00Z"/>
          <w:i/>
          <w:highlight w:val="yellow"/>
        </w:rPr>
      </w:pPr>
      <w:del w:id="17" w:author="David M. Grant" w:date="2021-04-14T11:05:00Z">
        <w:r w:rsidRPr="0051781E" w:rsidDel="0051781E">
          <w:rPr>
            <w:i/>
            <w:highlight w:val="yellow"/>
          </w:rPr>
          <w:delText>textViewingGroup</w:delText>
        </w:r>
      </w:del>
    </w:p>
    <w:p w14:paraId="0964CB16" w14:textId="5C49A3A4" w:rsidR="00D67D00" w:rsidRPr="0051781E" w:rsidDel="0051781E" w:rsidRDefault="00D67D00" w:rsidP="00D67D00">
      <w:pPr>
        <w:spacing w:after="60"/>
        <w:ind w:left="2160" w:hanging="1440"/>
        <w:rPr>
          <w:del w:id="18" w:author="David M. Grant" w:date="2021-04-14T11:05:00Z"/>
          <w:highlight w:val="yellow"/>
        </w:rPr>
      </w:pPr>
      <w:del w:id="19" w:author="David M. Grant" w:date="2021-04-14T11:05:00Z">
        <w:r w:rsidRPr="0051781E" w:rsidDel="0051781E">
          <w:rPr>
            <w:highlight w:val="yellow"/>
          </w:rPr>
          <w:tab/>
          <w:delText>If present, defines an additional viewing group that must be selected in order for the text to be displayed.</w:delText>
        </w:r>
      </w:del>
    </w:p>
    <w:p w14:paraId="2E4155B2" w14:textId="27B45B1B" w:rsidR="00D67D00" w:rsidRDefault="00D67D00" w:rsidP="0051781E">
      <w:pPr>
        <w:tabs>
          <w:tab w:val="left" w:pos="2160"/>
        </w:tabs>
        <w:ind w:left="2160" w:hanging="1440"/>
      </w:pPr>
      <w:del w:id="20" w:author="David M. Grant" w:date="2021-04-14T11:07:00Z">
        <w:r w:rsidRPr="0051781E" w:rsidDel="0051781E">
          <w:rPr>
            <w:i/>
            <w:highlight w:val="yellow"/>
          </w:rPr>
          <w:delText>textPriority</w:delText>
        </w:r>
        <w:r w:rsidRPr="0051781E" w:rsidDel="0051781E">
          <w:rPr>
            <w:highlight w:val="yellow"/>
          </w:rPr>
          <w:tab/>
          <w:delText xml:space="preserve">If present, defines the display prioritry of the text. If not present, the display priority indicated by the </w:delText>
        </w:r>
        <w:r w:rsidRPr="0051781E" w:rsidDel="0051781E">
          <w:rPr>
            <w:i/>
            <w:highlight w:val="yellow"/>
          </w:rPr>
          <w:delText xml:space="preserve">DisplayPriority </w:delText>
        </w:r>
        <w:r w:rsidRPr="0051781E" w:rsidDel="0051781E">
          <w:rPr>
            <w:highlight w:val="yellow"/>
          </w:rPr>
          <w:delText>instruction is used.</w:delText>
        </w:r>
      </w:del>
    </w:p>
    <w:p w14:paraId="4D17D40E" w14:textId="3E6314F0" w:rsidR="0051781E" w:rsidRDefault="0051781E" w:rsidP="0051781E">
      <w:pPr>
        <w:tabs>
          <w:tab w:val="left" w:pos="2160"/>
        </w:tabs>
        <w:ind w:left="2160" w:hanging="1440"/>
        <w:rPr>
          <w:rFonts w:cs="Arial"/>
          <w:lang w:val="en-US"/>
        </w:rPr>
      </w:pPr>
    </w:p>
    <w:p w14:paraId="58096CC0" w14:textId="2D5BE3C3" w:rsidR="0051781E" w:rsidRPr="0051781E" w:rsidRDefault="0051781E" w:rsidP="0051781E">
      <w:pPr>
        <w:keepNext/>
        <w:tabs>
          <w:tab w:val="left" w:pos="1134"/>
        </w:tabs>
        <w:spacing w:before="120" w:after="120"/>
        <w:outlineLvl w:val="3"/>
        <w:rPr>
          <w:b/>
          <w:bCs/>
          <w:szCs w:val="28"/>
          <w:lang w:val="en-GB"/>
        </w:rPr>
      </w:pPr>
      <w:r>
        <w:rPr>
          <w:b/>
          <w:bCs/>
          <w:szCs w:val="28"/>
          <w:lang w:val="en-GB"/>
        </w:rPr>
        <w:t>9a-11.2.2.1</w:t>
      </w:r>
      <w:r w:rsidRPr="0051781E">
        <w:rPr>
          <w:b/>
          <w:bCs/>
          <w:szCs w:val="28"/>
          <w:lang w:val="en-GB"/>
        </w:rPr>
        <w:tab/>
        <w:t>Visibility Commands</w:t>
      </w:r>
    </w:p>
    <w:p w14:paraId="7C9DE09B" w14:textId="77777777" w:rsidR="0051781E" w:rsidRPr="0051781E" w:rsidRDefault="0051781E" w:rsidP="0051781E">
      <w:pPr>
        <w:spacing w:after="240"/>
        <w:rPr>
          <w:lang w:val="en-GB"/>
        </w:rPr>
      </w:pPr>
      <w:r w:rsidRPr="0051781E">
        <w:rPr>
          <w:lang w:val="en-GB"/>
        </w:rPr>
        <w:t xml:space="preserve">Visibility commands affect the visibility and drawing order of all subsequent drawing commands. They correspond to attributes of the Part 9 clause 9-11.2.2 </w:t>
      </w:r>
      <w:r w:rsidRPr="0051781E">
        <w:rPr>
          <w:i/>
          <w:lang w:val="en-GB"/>
        </w:rPr>
        <w:t>DrawingInstruction</w:t>
      </w:r>
      <w:r w:rsidRPr="0051781E">
        <w:rPr>
          <w:lang w:val="en-GB"/>
        </w:rPr>
        <w:t xml:space="preserve"> class.</w:t>
      </w:r>
    </w:p>
    <w:p w14:paraId="4FBE98DD" w14:textId="5B8DC2F5" w:rsidR="0051781E" w:rsidRPr="0051781E" w:rsidRDefault="0051781E" w:rsidP="0051781E">
      <w:pPr>
        <w:spacing w:before="120" w:after="120"/>
        <w:jc w:val="center"/>
        <w:rPr>
          <w:b/>
          <w:lang w:val="en-GB"/>
        </w:rPr>
      </w:pPr>
      <w:r w:rsidRPr="0051781E">
        <w:rPr>
          <w:b/>
          <w:lang w:val="en-GB"/>
        </w:rPr>
        <w:t>Table 9a-</w:t>
      </w:r>
      <w:r w:rsidRPr="0051781E">
        <w:rPr>
          <w:b/>
          <w:lang w:val="en-GB"/>
        </w:rPr>
        <w:fldChar w:fldCharType="begin"/>
      </w:r>
      <w:r w:rsidRPr="0051781E">
        <w:rPr>
          <w:b/>
          <w:lang w:val="en-GB"/>
        </w:rPr>
        <w:instrText xml:space="preserve"> SEQ Table \* ARABIC </w:instrText>
      </w:r>
      <w:r w:rsidRPr="0051781E">
        <w:rPr>
          <w:b/>
          <w:lang w:val="en-GB"/>
        </w:rPr>
        <w:fldChar w:fldCharType="separate"/>
      </w:r>
      <w:r w:rsidR="007E0A69">
        <w:rPr>
          <w:b/>
          <w:noProof/>
          <w:lang w:val="en-GB"/>
        </w:rPr>
        <w:t>3</w:t>
      </w:r>
      <w:r w:rsidRPr="0051781E">
        <w:rPr>
          <w:b/>
          <w:lang w:val="en-GB"/>
        </w:rPr>
        <w:fldChar w:fldCharType="end"/>
      </w:r>
      <w:r w:rsidRPr="0051781E">
        <w:rPr>
          <w:b/>
          <w:lang w:val="en-GB"/>
        </w:rPr>
        <w:t xml:space="preserve"> – Visibility Commands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1651"/>
        <w:gridCol w:w="1451"/>
        <w:gridCol w:w="1408"/>
        <w:gridCol w:w="992"/>
        <w:gridCol w:w="1843"/>
      </w:tblGrid>
      <w:tr w:rsidR="0051781E" w:rsidRPr="0051781E" w14:paraId="5709FEC7" w14:textId="77777777" w:rsidTr="00F26205">
        <w:tc>
          <w:tcPr>
            <w:tcW w:w="1694" w:type="dxa"/>
            <w:shd w:val="clear" w:color="auto" w:fill="auto"/>
          </w:tcPr>
          <w:p w14:paraId="5DFB282E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bookmarkStart w:id="21" w:name="_Hlk506474326"/>
            <w:r w:rsidRPr="0051781E">
              <w:rPr>
                <w:b/>
                <w:lang w:val="en-GB"/>
              </w:rPr>
              <w:t>Command</w:t>
            </w:r>
          </w:p>
        </w:tc>
        <w:tc>
          <w:tcPr>
            <w:tcW w:w="1651" w:type="dxa"/>
            <w:shd w:val="clear" w:color="auto" w:fill="auto"/>
          </w:tcPr>
          <w:p w14:paraId="07415B02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Parameters</w:t>
            </w:r>
          </w:p>
        </w:tc>
        <w:tc>
          <w:tcPr>
            <w:tcW w:w="0" w:type="auto"/>
            <w:shd w:val="clear" w:color="auto" w:fill="auto"/>
          </w:tcPr>
          <w:p w14:paraId="714D1D96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Type</w:t>
            </w:r>
          </w:p>
        </w:tc>
        <w:tc>
          <w:tcPr>
            <w:tcW w:w="1408" w:type="dxa"/>
            <w:shd w:val="clear" w:color="auto" w:fill="auto"/>
          </w:tcPr>
          <w:p w14:paraId="3674F6BC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Initial State</w:t>
            </w:r>
          </w:p>
        </w:tc>
        <w:tc>
          <w:tcPr>
            <w:tcW w:w="992" w:type="dxa"/>
            <w:shd w:val="clear" w:color="auto" w:fill="auto"/>
          </w:tcPr>
          <w:p w14:paraId="402A4BDC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Part 9</w:t>
            </w:r>
          </w:p>
        </w:tc>
        <w:tc>
          <w:tcPr>
            <w:tcW w:w="1843" w:type="dxa"/>
            <w:shd w:val="clear" w:color="auto" w:fill="auto"/>
          </w:tcPr>
          <w:p w14:paraId="31AD0E4A" w14:textId="77777777" w:rsidR="0051781E" w:rsidRPr="0051781E" w:rsidRDefault="0051781E" w:rsidP="0051781E">
            <w:pPr>
              <w:spacing w:before="60" w:after="60"/>
              <w:jc w:val="left"/>
              <w:rPr>
                <w:b/>
                <w:lang w:val="en-GB"/>
              </w:rPr>
            </w:pPr>
            <w:r w:rsidRPr="0051781E">
              <w:rPr>
                <w:b/>
                <w:lang w:val="en-GB"/>
              </w:rPr>
              <w:t>Notes</w:t>
            </w:r>
          </w:p>
        </w:tc>
      </w:tr>
      <w:tr w:rsidR="004C255E" w:rsidRPr="0051781E" w14:paraId="7ED837BB" w14:textId="77777777" w:rsidTr="004C255E">
        <w:trPr>
          <w:trHeight w:val="195"/>
        </w:trPr>
        <w:tc>
          <w:tcPr>
            <w:tcW w:w="1694" w:type="dxa"/>
            <w:vMerge w:val="restart"/>
            <w:shd w:val="clear" w:color="auto" w:fill="auto"/>
          </w:tcPr>
          <w:p w14:paraId="35800697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ViewingGroup</w:t>
            </w:r>
          </w:p>
        </w:tc>
        <w:tc>
          <w:tcPr>
            <w:tcW w:w="1651" w:type="dxa"/>
            <w:shd w:val="clear" w:color="auto" w:fill="FFFF00"/>
          </w:tcPr>
          <w:p w14:paraId="0B8990B9" w14:textId="5E844932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viewingGroup</w:t>
            </w:r>
          </w:p>
        </w:tc>
        <w:tc>
          <w:tcPr>
            <w:tcW w:w="0" w:type="auto"/>
            <w:vMerge w:val="restart"/>
            <w:shd w:val="clear" w:color="auto" w:fill="FFFF00"/>
          </w:tcPr>
          <w:p w14:paraId="3781AFB9" w14:textId="3CD36B5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String</w:t>
            </w:r>
            <w:ins w:id="22" w:author="David M. Grant" w:date="2021-04-14T11:22:00Z">
              <w:r>
                <w:rPr>
                  <w:lang w:val="en-GB"/>
                </w:rPr>
                <w:t>[]</w:t>
              </w:r>
            </w:ins>
          </w:p>
        </w:tc>
        <w:tc>
          <w:tcPr>
            <w:tcW w:w="1408" w:type="dxa"/>
            <w:vMerge w:val="restart"/>
            <w:shd w:val="clear" w:color="auto" w:fill="FFFF00"/>
          </w:tcPr>
          <w:p w14:paraId="053F0DA0" w14:textId="6D23BC1F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del w:id="23" w:author="David M. Grant" w:date="2021-04-14T11:24:00Z">
              <w:r w:rsidRPr="0051781E" w:rsidDel="004C255E">
                <w:rPr>
                  <w:lang w:val="en-GB"/>
                </w:rPr>
                <w:delText>""</w:delText>
              </w:r>
            </w:del>
            <w:ins w:id="24" w:author="David M. Grant" w:date="2021-04-14T11:24:00Z">
              <w:r>
                <w:rPr>
                  <w:lang w:val="en-GB"/>
                </w:rPr>
                <w:t>-</w:t>
              </w:r>
            </w:ins>
          </w:p>
        </w:tc>
        <w:tc>
          <w:tcPr>
            <w:tcW w:w="992" w:type="dxa"/>
            <w:vMerge w:val="restart"/>
            <w:shd w:val="clear" w:color="auto" w:fill="auto"/>
          </w:tcPr>
          <w:p w14:paraId="5EFA5631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9-11.1.3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44C96FF1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r w:rsidRPr="0051781E">
              <w:rPr>
                <w:lang w:val="en-GB"/>
              </w:rPr>
              <w:t>For example: 21000</w:t>
            </w:r>
          </w:p>
        </w:tc>
      </w:tr>
      <w:tr w:rsidR="004C255E" w:rsidRPr="0051781E" w14:paraId="397375FA" w14:textId="77777777" w:rsidTr="004C255E">
        <w:trPr>
          <w:trHeight w:val="195"/>
        </w:trPr>
        <w:tc>
          <w:tcPr>
            <w:tcW w:w="1694" w:type="dxa"/>
            <w:vMerge/>
            <w:shd w:val="clear" w:color="auto" w:fill="auto"/>
          </w:tcPr>
          <w:p w14:paraId="77A688B8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651" w:type="dxa"/>
            <w:shd w:val="clear" w:color="auto" w:fill="FFFF00"/>
          </w:tcPr>
          <w:p w14:paraId="4AD7E039" w14:textId="2780A928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ins w:id="25" w:author="David M. Grant" w:date="2021-04-14T11:24:00Z">
              <w:r>
                <w:rPr>
                  <w:lang w:val="en-GB"/>
                </w:rPr>
                <w:t>…</w:t>
              </w:r>
            </w:ins>
          </w:p>
        </w:tc>
        <w:tc>
          <w:tcPr>
            <w:tcW w:w="0" w:type="auto"/>
            <w:vMerge/>
            <w:shd w:val="clear" w:color="auto" w:fill="FFFF00"/>
          </w:tcPr>
          <w:p w14:paraId="56C1BB67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408" w:type="dxa"/>
            <w:vMerge/>
            <w:shd w:val="clear" w:color="auto" w:fill="FFFF00"/>
          </w:tcPr>
          <w:p w14:paraId="613F504F" w14:textId="77777777" w:rsidR="004C255E" w:rsidRPr="0051781E" w:rsidDel="004C255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54F8C422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66893998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</w:tr>
      <w:tr w:rsidR="004C255E" w:rsidRPr="0051781E" w14:paraId="7E8A9EE0" w14:textId="77777777" w:rsidTr="004C255E">
        <w:trPr>
          <w:trHeight w:val="195"/>
        </w:trPr>
        <w:tc>
          <w:tcPr>
            <w:tcW w:w="1694" w:type="dxa"/>
            <w:vMerge/>
            <w:shd w:val="clear" w:color="auto" w:fill="auto"/>
          </w:tcPr>
          <w:p w14:paraId="1D81D808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651" w:type="dxa"/>
            <w:shd w:val="clear" w:color="auto" w:fill="FFFF00"/>
          </w:tcPr>
          <w:p w14:paraId="19496714" w14:textId="16AE9E78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  <w:ins w:id="26" w:author="David M. Grant" w:date="2021-04-14T11:24:00Z">
              <w:r>
                <w:rPr>
                  <w:lang w:val="en-GB"/>
                </w:rPr>
                <w:t>viewingGroupN</w:t>
              </w:r>
            </w:ins>
          </w:p>
        </w:tc>
        <w:tc>
          <w:tcPr>
            <w:tcW w:w="0" w:type="auto"/>
            <w:vMerge/>
            <w:shd w:val="clear" w:color="auto" w:fill="FFFF00"/>
          </w:tcPr>
          <w:p w14:paraId="30041846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408" w:type="dxa"/>
            <w:vMerge/>
            <w:shd w:val="clear" w:color="auto" w:fill="FFFF00"/>
          </w:tcPr>
          <w:p w14:paraId="2823FD23" w14:textId="77777777" w:rsidR="004C255E" w:rsidRPr="0051781E" w:rsidDel="004C255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07B2FB0A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78556182" w14:textId="77777777" w:rsidR="004C255E" w:rsidRPr="0051781E" w:rsidRDefault="004C255E" w:rsidP="0051781E">
            <w:pPr>
              <w:spacing w:before="60" w:after="60"/>
              <w:jc w:val="left"/>
              <w:rPr>
                <w:lang w:val="en-GB"/>
              </w:rPr>
            </w:pPr>
          </w:p>
        </w:tc>
      </w:tr>
      <w:tr w:rsidR="0051781E" w:rsidRPr="0051781E" w14:paraId="7CCA34A9" w14:textId="77777777" w:rsidTr="00F26205">
        <w:tc>
          <w:tcPr>
            <w:tcW w:w="1694" w:type="dxa"/>
            <w:shd w:val="clear" w:color="auto" w:fill="auto"/>
          </w:tcPr>
          <w:p w14:paraId="47DEF034" w14:textId="4BB468C9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651" w:type="dxa"/>
            <w:shd w:val="clear" w:color="auto" w:fill="auto"/>
          </w:tcPr>
          <w:p w14:paraId="4EB1CAB0" w14:textId="3D8F0373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14:paraId="15B9ACF0" w14:textId="1D0349EB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08" w:type="dxa"/>
            <w:shd w:val="clear" w:color="auto" w:fill="auto"/>
          </w:tcPr>
          <w:p w14:paraId="0F2C355A" w14:textId="5F6F2588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shd w:val="clear" w:color="auto" w:fill="auto"/>
          </w:tcPr>
          <w:p w14:paraId="2E078015" w14:textId="351FB6F4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shd w:val="clear" w:color="auto" w:fill="auto"/>
          </w:tcPr>
          <w:p w14:paraId="70C97CEB" w14:textId="574AFEAF" w:rsidR="0051781E" w:rsidRPr="0051781E" w:rsidRDefault="00640FFC" w:rsidP="0051781E">
            <w:pPr>
              <w:spacing w:before="60" w:after="60"/>
              <w:jc w:val="left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bookmarkEnd w:id="21"/>
    <w:p w14:paraId="6F9C177E" w14:textId="1F5FD81C" w:rsidR="0051781E" w:rsidRPr="0051781E" w:rsidRDefault="00B41034" w:rsidP="0051781E">
      <w:pPr>
        <w:keepNext/>
        <w:spacing w:before="120" w:after="120"/>
        <w:outlineLvl w:val="4"/>
        <w:rPr>
          <w:rFonts w:eastAsia="Times New Roman"/>
          <w:b/>
          <w:i/>
          <w:iCs/>
          <w:color w:val="2E74B5"/>
          <w:szCs w:val="26"/>
          <w:lang w:val="en-GB"/>
        </w:rPr>
      </w:pPr>
      <w:r>
        <w:rPr>
          <w:rFonts w:eastAsia="Times New Roman"/>
          <w:b/>
          <w:iCs/>
          <w:color w:val="2E74B5"/>
          <w:szCs w:val="26"/>
          <w:lang w:val="en-GB"/>
        </w:rPr>
        <w:pict w14:anchorId="4C74FD68">
          <v:rect id="_x0000_i1026" style="width:0;height:1.5pt" o:hralign="center" o:hrstd="t" o:hr="t" fillcolor="#a0a0a0" stroked="f"/>
        </w:pict>
      </w:r>
      <w:r w:rsidR="0051781E" w:rsidRPr="0051781E">
        <w:rPr>
          <w:rFonts w:eastAsia="Times New Roman"/>
          <w:b/>
          <w:iCs/>
          <w:color w:val="2E74B5"/>
          <w:szCs w:val="26"/>
          <w:lang w:val="en-GB"/>
        </w:rPr>
        <w:t>ViewingGroup:</w:t>
      </w:r>
      <w:r w:rsidR="0051781E" w:rsidRPr="0051781E">
        <w:rPr>
          <w:rFonts w:eastAsia="Times New Roman"/>
          <w:b/>
          <w:i/>
          <w:iCs/>
          <w:color w:val="2E74B5"/>
          <w:szCs w:val="26"/>
          <w:lang w:val="en-GB"/>
        </w:rPr>
        <w:t>viewingGroup</w:t>
      </w:r>
      <w:ins w:id="27" w:author="David M. Grant" w:date="2021-04-14T11:26:00Z">
        <w:r w:rsidR="00CF00C9" w:rsidRPr="00640FFC">
          <w:rPr>
            <w:rFonts w:eastAsia="Times New Roman"/>
            <w:b/>
            <w:i/>
            <w:iCs/>
            <w:color w:val="2E74B5"/>
            <w:szCs w:val="26"/>
            <w:highlight w:val="yellow"/>
            <w:lang w:val="en-GB"/>
          </w:rPr>
          <w:t>[,viewingGroup2[,…]]</w:t>
        </w:r>
      </w:ins>
    </w:p>
    <w:p w14:paraId="523E2E97" w14:textId="3769D353" w:rsidR="0051781E" w:rsidRPr="0051781E" w:rsidRDefault="0051781E" w:rsidP="0051781E">
      <w:pPr>
        <w:spacing w:after="120"/>
        <w:rPr>
          <w:lang w:val="en-GB"/>
        </w:rPr>
      </w:pPr>
      <w:r w:rsidRPr="0051781E">
        <w:rPr>
          <w:lang w:val="en-GB"/>
        </w:rPr>
        <w:t>Sets the viewing group</w:t>
      </w:r>
      <w:ins w:id="28" w:author="David M. Grant" w:date="2021-04-14T11:12:00Z">
        <w:r w:rsidRPr="00640FFC">
          <w:rPr>
            <w:lang w:val="en-GB"/>
          </w:rPr>
          <w:t>(s)</w:t>
        </w:r>
      </w:ins>
      <w:r w:rsidRPr="0051781E">
        <w:rPr>
          <w:lang w:val="en-GB"/>
        </w:rPr>
        <w:t xml:space="preserve"> for drawing commands which follow.</w:t>
      </w:r>
      <w:ins w:id="29" w:author="David M. Grant" w:date="2021-04-14T11:27:00Z">
        <w:r w:rsidR="00CF00C9" w:rsidRPr="00640FFC">
          <w:rPr>
            <w:lang w:val="en-GB"/>
          </w:rPr>
          <w:t xml:space="preserve"> </w:t>
        </w:r>
      </w:ins>
      <w:ins w:id="30" w:author="David M. Grant" w:date="2021-04-14T11:28:00Z">
        <w:r w:rsidR="00CF00C9" w:rsidRPr="00640FFC">
          <w:rPr>
            <w:highlight w:val="yellow"/>
            <w:lang w:val="en-GB"/>
          </w:rPr>
          <w:t xml:space="preserve">The drawing command is </w:t>
        </w:r>
      </w:ins>
      <w:ins w:id="31" w:author="David M. Grant" w:date="2021-04-14T11:30:00Z">
        <w:r w:rsidR="00CF00C9" w:rsidRPr="00640FFC">
          <w:rPr>
            <w:highlight w:val="yellow"/>
            <w:lang w:val="en-GB"/>
          </w:rPr>
          <w:t xml:space="preserve">disabled if any </w:t>
        </w:r>
      </w:ins>
      <w:ins w:id="32" w:author="David M. Grant" w:date="2021-04-14T11:28:00Z">
        <w:r w:rsidR="00CF00C9" w:rsidRPr="00640FFC">
          <w:rPr>
            <w:highlight w:val="yellow"/>
            <w:lang w:val="en-GB"/>
          </w:rPr>
          <w:t xml:space="preserve">viewing group </w:t>
        </w:r>
      </w:ins>
      <w:ins w:id="33" w:author="David M. Grant" w:date="2021-04-14T11:30:00Z">
        <w:r w:rsidR="00CF00C9" w:rsidRPr="00640FFC">
          <w:rPr>
            <w:highlight w:val="yellow"/>
            <w:lang w:val="en-GB"/>
          </w:rPr>
          <w:t>is disabled</w:t>
        </w:r>
      </w:ins>
      <w:ins w:id="34" w:author="David M. Grant" w:date="2021-04-14T11:27:00Z">
        <w:r w:rsidR="00CF00C9" w:rsidRPr="00640FFC">
          <w:rPr>
            <w:highlight w:val="yellow"/>
            <w:lang w:val="en-GB"/>
          </w:rPr>
          <w:t>.</w:t>
        </w:r>
      </w:ins>
    </w:p>
    <w:p w14:paraId="368E2D66" w14:textId="5F5F8674" w:rsidR="0051781E" w:rsidRPr="0051781E" w:rsidRDefault="0051781E" w:rsidP="0051781E">
      <w:pPr>
        <w:spacing w:after="120"/>
        <w:rPr>
          <w:i/>
          <w:lang w:val="en-GB"/>
        </w:rPr>
      </w:pPr>
      <w:r w:rsidRPr="0051781E">
        <w:rPr>
          <w:b/>
          <w:lang w:val="en-GB"/>
        </w:rPr>
        <w:t>Applicability</w:t>
      </w:r>
      <w:r w:rsidRPr="0051781E">
        <w:rPr>
          <w:lang w:val="en-GB"/>
        </w:rPr>
        <w:t>: All drawing commands</w:t>
      </w:r>
      <w:del w:id="35" w:author="David M. Grant" w:date="2021-04-27T10:19:00Z">
        <w:r w:rsidRPr="0051781E" w:rsidDel="00E359B0">
          <w:rPr>
            <w:lang w:val="en-GB"/>
          </w:rPr>
          <w:delText xml:space="preserve"> </w:delText>
        </w:r>
        <w:r w:rsidRPr="00E359B0" w:rsidDel="00E359B0">
          <w:rPr>
            <w:highlight w:val="yellow"/>
            <w:lang w:val="en-GB"/>
          </w:rPr>
          <w:delText xml:space="preserve">except </w:delText>
        </w:r>
        <w:r w:rsidRPr="00E359B0" w:rsidDel="00E359B0">
          <w:rPr>
            <w:i/>
            <w:highlight w:val="yellow"/>
            <w:lang w:val="en-GB"/>
          </w:rPr>
          <w:delText>NullInstruction</w:delText>
        </w:r>
      </w:del>
      <w:bookmarkStart w:id="36" w:name="_GoBack"/>
      <w:bookmarkEnd w:id="36"/>
    </w:p>
    <w:p w14:paraId="7A26FED8" w14:textId="77777777" w:rsidR="0051781E" w:rsidRPr="00D67D00" w:rsidRDefault="0051781E" w:rsidP="0051781E">
      <w:pPr>
        <w:tabs>
          <w:tab w:val="left" w:pos="2160"/>
        </w:tabs>
        <w:ind w:left="1440" w:hanging="1440"/>
        <w:rPr>
          <w:rFonts w:cs="Arial"/>
          <w:lang w:val="en-US"/>
        </w:rPr>
      </w:pPr>
    </w:p>
    <w:sectPr w:rsidR="0051781E" w:rsidRPr="00D67D00" w:rsidSect="00156F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vid M. Grant" w:date="2021-04-14T10:47:00Z" w:initials="DMG">
    <w:p w14:paraId="119FF27B" w14:textId="56B016E6" w:rsidR="00AE1165" w:rsidRDefault="00AE1165">
      <w:pPr>
        <w:pStyle w:val="CommentText"/>
      </w:pPr>
      <w:r>
        <w:t xml:space="preserve">Update to </w:t>
      </w:r>
      <w:r>
        <w:rPr>
          <w:rStyle w:val="CommentReference"/>
        </w:rPr>
        <w:annotationRef/>
      </w:r>
      <w:r w:rsidRPr="00AE1165">
        <w:rPr>
          <w:i/>
        </w:rPr>
        <w:t>DrawingInstruction</w:t>
      </w:r>
      <w:r>
        <w:t>:</w:t>
      </w:r>
      <w:r>
        <w:br/>
        <w:t xml:space="preserve">+ viewingGroup: CharacterString </w:t>
      </w:r>
      <w:r w:rsidRPr="00AE1165">
        <w:rPr>
          <w:shd w:val="clear" w:color="auto" w:fill="FFFF00"/>
        </w:rPr>
        <w:t>[1..*]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9FF27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6B83F" w14:textId="77777777" w:rsidR="00B41034" w:rsidRDefault="00B41034">
      <w:r>
        <w:separator/>
      </w:r>
    </w:p>
  </w:endnote>
  <w:endnote w:type="continuationSeparator" w:id="0">
    <w:p w14:paraId="50882650" w14:textId="77777777" w:rsidR="00B41034" w:rsidRDefault="00B4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04EAFEE7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7E0A69">
      <w:rPr>
        <w:noProof/>
        <w:sz w:val="16"/>
      </w:rPr>
      <w:t>4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D05C5" w14:textId="77777777" w:rsidR="00B41034" w:rsidRDefault="00B41034">
      <w:r>
        <w:separator/>
      </w:r>
    </w:p>
  </w:footnote>
  <w:footnote w:type="continuationSeparator" w:id="0">
    <w:p w14:paraId="79EA50BA" w14:textId="77777777" w:rsidR="00B41034" w:rsidRDefault="00B41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4CF72FB"/>
    <w:multiLevelType w:val="multilevel"/>
    <w:tmpl w:val="2D9E965A"/>
    <w:lvl w:ilvl="0">
      <w:start w:val="1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9-7.7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1.%4"/>
      <w:lvlJc w:val="left"/>
      <w:pPr>
        <w:tabs>
          <w:tab w:val="num" w:pos="1077"/>
        </w:tabs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E4D7E0C"/>
    <w:multiLevelType w:val="multilevel"/>
    <w:tmpl w:val="2C46D588"/>
    <w:lvl w:ilvl="0">
      <w:start w:val="9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2"/>
      <w:numFmt w:val="decimal"/>
      <w:lvlText w:val="9-11.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2.%4"/>
      <w:lvlJc w:val="left"/>
      <w:pPr>
        <w:tabs>
          <w:tab w:val="num" w:pos="2787"/>
        </w:tabs>
        <w:ind w:left="171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9-%1"/>
        <w:lvlJc w:val="left"/>
        <w:pPr>
          <w:tabs>
            <w:tab w:val="num" w:pos="79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9-%1.%2"/>
        <w:lvlJc w:val="left"/>
        <w:pPr>
          <w:tabs>
            <w:tab w:val="num" w:pos="907"/>
          </w:tabs>
          <w:ind w:left="0" w:firstLine="0"/>
        </w:pPr>
        <w:rPr>
          <w:rFonts w:cs="Times New Roman" w:hint="default"/>
        </w:rPr>
      </w:lvl>
    </w:lvlOverride>
    <w:lvlOverride w:ilvl="2">
      <w:lvl w:ilvl="2">
        <w:start w:val="3"/>
        <w:numFmt w:val="decimal"/>
        <w:lvlText w:val="9-11.1.%3"/>
        <w:lvlJc w:val="left"/>
        <w:pPr>
          <w:tabs>
            <w:tab w:val="num" w:pos="102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9-%1.%2.1.%4"/>
        <w:lvlJc w:val="left"/>
        <w:pPr>
          <w:tabs>
            <w:tab w:val="num" w:pos="1077"/>
          </w:tabs>
          <w:ind w:left="0" w:firstLine="0"/>
        </w:pPr>
        <w:rPr>
          <w:rFonts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9-%1.%2.%3.%4.%5."/>
        <w:lvlJc w:val="left"/>
        <w:pPr>
          <w:tabs>
            <w:tab w:val="num" w:pos="107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1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M. Grant">
    <w15:presenceInfo w15:providerId="None" w15:userId="David M. Gr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0C661D"/>
    <w:rsid w:val="00124A16"/>
    <w:rsid w:val="0013722A"/>
    <w:rsid w:val="00145625"/>
    <w:rsid w:val="00145757"/>
    <w:rsid w:val="00156FF1"/>
    <w:rsid w:val="001616EB"/>
    <w:rsid w:val="001902F8"/>
    <w:rsid w:val="0020239F"/>
    <w:rsid w:val="002027F8"/>
    <w:rsid w:val="002253B4"/>
    <w:rsid w:val="00231D3A"/>
    <w:rsid w:val="002456F6"/>
    <w:rsid w:val="002C6462"/>
    <w:rsid w:val="002D315F"/>
    <w:rsid w:val="002E2D97"/>
    <w:rsid w:val="00337937"/>
    <w:rsid w:val="003E386E"/>
    <w:rsid w:val="00496818"/>
    <w:rsid w:val="004C255E"/>
    <w:rsid w:val="00514EE7"/>
    <w:rsid w:val="0051781E"/>
    <w:rsid w:val="00581DAB"/>
    <w:rsid w:val="005A39D2"/>
    <w:rsid w:val="005D756D"/>
    <w:rsid w:val="005E63FC"/>
    <w:rsid w:val="006065FE"/>
    <w:rsid w:val="006330B6"/>
    <w:rsid w:val="00640FFC"/>
    <w:rsid w:val="00641CDB"/>
    <w:rsid w:val="006761F0"/>
    <w:rsid w:val="0068258B"/>
    <w:rsid w:val="00686C2E"/>
    <w:rsid w:val="00690C79"/>
    <w:rsid w:val="006A7A60"/>
    <w:rsid w:val="006C64B5"/>
    <w:rsid w:val="007002EA"/>
    <w:rsid w:val="00714973"/>
    <w:rsid w:val="00723C18"/>
    <w:rsid w:val="007A525E"/>
    <w:rsid w:val="007B44D7"/>
    <w:rsid w:val="007E0A69"/>
    <w:rsid w:val="007E7095"/>
    <w:rsid w:val="007F5947"/>
    <w:rsid w:val="00804E76"/>
    <w:rsid w:val="00843966"/>
    <w:rsid w:val="008505A7"/>
    <w:rsid w:val="00873526"/>
    <w:rsid w:val="00874EC2"/>
    <w:rsid w:val="008A46BB"/>
    <w:rsid w:val="008B6083"/>
    <w:rsid w:val="008F03AA"/>
    <w:rsid w:val="008F1292"/>
    <w:rsid w:val="00942EC0"/>
    <w:rsid w:val="00990062"/>
    <w:rsid w:val="009C3C5E"/>
    <w:rsid w:val="009D52BD"/>
    <w:rsid w:val="009E4479"/>
    <w:rsid w:val="009F1A2A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E1165"/>
    <w:rsid w:val="00AF2503"/>
    <w:rsid w:val="00B17F78"/>
    <w:rsid w:val="00B3168B"/>
    <w:rsid w:val="00B41034"/>
    <w:rsid w:val="00B6222F"/>
    <w:rsid w:val="00BB0AA8"/>
    <w:rsid w:val="00C0478D"/>
    <w:rsid w:val="00C40408"/>
    <w:rsid w:val="00C863A6"/>
    <w:rsid w:val="00CA221F"/>
    <w:rsid w:val="00CD77EF"/>
    <w:rsid w:val="00CF00C9"/>
    <w:rsid w:val="00D365B9"/>
    <w:rsid w:val="00D558DB"/>
    <w:rsid w:val="00D647B1"/>
    <w:rsid w:val="00D67D00"/>
    <w:rsid w:val="00DA3A0D"/>
    <w:rsid w:val="00DD3F26"/>
    <w:rsid w:val="00E2062D"/>
    <w:rsid w:val="00E359B0"/>
    <w:rsid w:val="00E72C8C"/>
    <w:rsid w:val="00EB45A2"/>
    <w:rsid w:val="00F33722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D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uiPriority w:val="35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AE116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E11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165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165"/>
    <w:rPr>
      <w:rFonts w:ascii="Arial" w:eastAsia="MS Mincho" w:hAnsi="Arial"/>
      <w:b/>
      <w:bCs/>
      <w:lang w:val="de-D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D00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003C8C"/>
    <w:rsid w:val="001019F3"/>
    <w:rsid w:val="00510D50"/>
    <w:rsid w:val="009B38CA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84366-A785-4AD2-AA15-C1C23E91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15</cp:revision>
  <cp:lastPrinted>2021-04-27T14:21:00Z</cp:lastPrinted>
  <dcterms:created xsi:type="dcterms:W3CDTF">2016-04-20T18:10:00Z</dcterms:created>
  <dcterms:modified xsi:type="dcterms:W3CDTF">2021-04-27T14:21:00Z</dcterms:modified>
</cp:coreProperties>
</file>