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2BE0" w14:textId="2942498F" w:rsidR="008B6083" w:rsidRPr="00C40408" w:rsidRDefault="00C40408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r w:rsidRPr="00C40408">
        <w:rPr>
          <w:sz w:val="24"/>
          <w:lang w:val="en-US"/>
        </w:rPr>
        <w:t xml:space="preserve">Title: </w:t>
      </w:r>
      <w:r w:rsidR="005F0033">
        <w:rPr>
          <w:sz w:val="24"/>
          <w:lang w:val="en-US"/>
        </w:rPr>
        <w:t>Clarify Portrayal of</w:t>
      </w:r>
      <w:r w:rsidR="0058546C">
        <w:rPr>
          <w:sz w:val="24"/>
          <w:lang w:val="en-US"/>
        </w:rPr>
        <w:t xml:space="preserve"> Cross-Feature Dependencies</w:t>
      </w:r>
    </w:p>
    <w:p w14:paraId="4A8833A6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14:paraId="66324A22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3252EA98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19C8766" w14:textId="77777777" w:rsidTr="001616EB">
        <w:tc>
          <w:tcPr>
            <w:tcW w:w="2574" w:type="dxa"/>
          </w:tcPr>
          <w:p w14:paraId="31FEA6C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115201A8" w14:textId="362A31E1" w:rsidR="008B6083" w:rsidRPr="001616EB" w:rsidRDefault="00A350D5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14:paraId="12165530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21-02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7DCECD07" w14:textId="6B0E0953" w:rsidR="008B6083" w:rsidRPr="001616EB" w:rsidRDefault="0058546C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2/19/2021</w:t>
                </w:r>
              </w:p>
            </w:tc>
          </w:sdtContent>
        </w:sdt>
      </w:tr>
      <w:tr w:rsidR="008B6083" w:rsidRPr="001616EB" w14:paraId="4A14554D" w14:textId="77777777" w:rsidTr="001616EB">
        <w:tc>
          <w:tcPr>
            <w:tcW w:w="2574" w:type="dxa"/>
          </w:tcPr>
          <w:p w14:paraId="6D02FF4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27088C4F" w14:textId="25FA2841" w:rsidR="008B6083" w:rsidRPr="001616EB" w:rsidRDefault="002253B4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14:paraId="0DFB6A3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0126D70A" w14:textId="13022802" w:rsidR="008B6083" w:rsidRPr="001616EB" w:rsidRDefault="002456F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</w:t>
            </w:r>
            <w:r w:rsidR="002253B4">
              <w:rPr>
                <w:sz w:val="20"/>
                <w:szCs w:val="20"/>
                <w:lang w:val="en-US"/>
              </w:rPr>
              <w:t>@navy.mil</w:t>
            </w:r>
          </w:p>
        </w:tc>
      </w:tr>
    </w:tbl>
    <w:p w14:paraId="09194D6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ABC4DD4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150281D4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14:paraId="26B40F02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B6441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1DAF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A2F43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2A402498" w14:textId="77777777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08841" w14:textId="53879D20" w:rsidR="00CA221F" w:rsidRPr="00CA221F" w:rsidRDefault="005F0033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681F38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29FFB" w14:textId="72D2F35E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14:paraId="79C8AED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22E83CDB" w14:textId="77777777"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 wp14:anchorId="76BF4F27" wp14:editId="244C8E5F">
                <wp:simplePos x="0" y="0"/>
                <wp:positionH relativeFrom="margin">
                  <wp:posOffset>-68580</wp:posOffset>
                </wp:positionH>
                <wp:positionV relativeFrom="paragraph">
                  <wp:posOffset>275590</wp:posOffset>
                </wp:positionV>
                <wp:extent cx="5681345" cy="868045"/>
                <wp:effectExtent l="7620" t="8890" r="6985" b="889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14:paraId="04E00AFB" w14:textId="77777777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7D0888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B59EE57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4195B18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6BC8793D" w14:textId="77777777"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14:paraId="07986570" w14:textId="77777777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14:paraId="2211EF5D" w14:textId="1D05C52C" w:rsidR="008B6083" w:rsidRPr="001616EB" w:rsidRDefault="0058546C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5.0 draft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20C6B06" w14:textId="77777777" w:rsidR="008B6083" w:rsidRDefault="0058546C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  <w:p w14:paraId="251894C2" w14:textId="62ED5051" w:rsidR="0058546C" w:rsidRPr="001616EB" w:rsidRDefault="0058546C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9EDDB7E" w14:textId="77777777" w:rsidR="00C40408" w:rsidRDefault="0058546C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9-11.2.2</w:t>
                                  </w:r>
                                </w:p>
                                <w:p w14:paraId="3B0FA560" w14:textId="0A749C5A" w:rsidR="0058546C" w:rsidRPr="001616EB" w:rsidRDefault="0058546C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9a-11.2.2.1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14:paraId="71569F7F" w14:textId="77777777" w:rsidR="008B6083" w:rsidRDefault="0058546C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 xml:space="preserve">Clarify usage of </w:t>
                                  </w:r>
                                  <w:r w:rsidRPr="0058546C">
                                    <w:rPr>
                                      <w:i/>
                                    </w:rPr>
                                    <w:t>parentId</w:t>
                                  </w:r>
                                  <w:r>
                                    <w:t xml:space="preserve"> attribute</w:t>
                                  </w:r>
                                </w:p>
                                <w:p w14:paraId="624837FA" w14:textId="2947D644" w:rsidR="0058546C" w:rsidRPr="001616EB" w:rsidRDefault="005F0033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Clarify usage of Parent visibility command</w:t>
                                  </w:r>
                                </w:p>
                              </w:tc>
                            </w:tr>
                          </w:tbl>
                          <w:p w14:paraId="7C783793" w14:textId="77777777" w:rsidR="00B17F78" w:rsidRDefault="00B17F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F4F27"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4pt;margin-top:21.7pt;width:447.35pt;height:68.3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14:paraId="04E00AFB" w14:textId="77777777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14:paraId="7D0888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B59EE57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4195B18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6BC8793D" w14:textId="77777777"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14:paraId="07986570" w14:textId="77777777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14:paraId="2211EF5D" w14:textId="1D05C52C" w:rsidR="008B6083" w:rsidRPr="001616EB" w:rsidRDefault="0058546C">
                            <w:pPr>
                              <w:pStyle w:val="Tabletext"/>
                              <w:snapToGrid w:val="0"/>
                            </w:pPr>
                            <w:r>
                              <w:t>5.0 draft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20C6B06" w14:textId="77777777" w:rsidR="008B6083" w:rsidRDefault="0058546C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  <w:p w14:paraId="251894C2" w14:textId="62ED5051" w:rsidR="0058546C" w:rsidRPr="001616EB" w:rsidRDefault="0058546C">
                            <w:pPr>
                              <w:pStyle w:val="Tabletext"/>
                              <w:snapToGrid w:val="0"/>
                            </w:pPr>
                            <w:r>
                              <w:t>9a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9EDDB7E" w14:textId="77777777" w:rsidR="00C40408" w:rsidRDefault="0058546C">
                            <w:pPr>
                              <w:pStyle w:val="Tabletext"/>
                              <w:snapToGrid w:val="0"/>
                            </w:pPr>
                            <w:r>
                              <w:t>9-11.2.2</w:t>
                            </w:r>
                          </w:p>
                          <w:p w14:paraId="3B0FA560" w14:textId="0A749C5A" w:rsidR="0058546C" w:rsidRPr="001616EB" w:rsidRDefault="0058546C">
                            <w:pPr>
                              <w:pStyle w:val="Tabletext"/>
                              <w:snapToGrid w:val="0"/>
                            </w:pPr>
                            <w:r>
                              <w:t>9a-11.2.2.1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14:paraId="71569F7F" w14:textId="77777777" w:rsidR="008B6083" w:rsidRDefault="0058546C">
                            <w:pPr>
                              <w:pStyle w:val="Tabletext"/>
                              <w:snapToGrid w:val="0"/>
                            </w:pPr>
                            <w:r>
                              <w:t xml:space="preserve">Clarify usage of </w:t>
                            </w:r>
                            <w:r w:rsidRPr="0058546C">
                              <w:rPr>
                                <w:i/>
                              </w:rPr>
                              <w:t>parentId</w:t>
                            </w:r>
                            <w:r>
                              <w:t xml:space="preserve"> attribute</w:t>
                            </w:r>
                          </w:p>
                          <w:p w14:paraId="624837FA" w14:textId="2947D644" w:rsidR="0058546C" w:rsidRPr="001616EB" w:rsidRDefault="005F0033">
                            <w:pPr>
                              <w:pStyle w:val="Tabletext"/>
                              <w:snapToGrid w:val="0"/>
                            </w:pPr>
                            <w:r>
                              <w:t>Clarify usage of Parent visibility command</w:t>
                            </w:r>
                          </w:p>
                        </w:tc>
                      </w:tr>
                    </w:tbl>
                    <w:p w14:paraId="7C783793" w14:textId="77777777" w:rsidR="00B17F78" w:rsidRDefault="00B17F78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14:paraId="427373C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22E5BEF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363689CB" w14:textId="2C00C696" w:rsidR="008B6083" w:rsidRPr="00A82E52" w:rsidRDefault="00FD04C5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 w:rsidRPr="00FD04C5">
        <w:rPr>
          <w:rFonts w:cs="Arial"/>
          <w:lang w:val="en-US"/>
        </w:rPr>
        <w:t>Attached</w:t>
      </w:r>
    </w:p>
    <w:p w14:paraId="6551067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7071D546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716B1519" w14:textId="53F4A149" w:rsidR="00FD04C5" w:rsidRDefault="005F0033" w:rsidP="00FD04C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Clarifies how drawing instructions</w:t>
      </w:r>
      <w:r w:rsidR="00FD04C5">
        <w:rPr>
          <w:rFonts w:cs="Arial"/>
          <w:lang w:val="en-US"/>
        </w:rPr>
        <w:t xml:space="preserve"> express cross-feature visibility dependencies that occur when features are associated with one another, such as through a </w:t>
      </w:r>
      <w:r w:rsidR="00FD04C5" w:rsidRPr="0058546C">
        <w:rPr>
          <w:rFonts w:cs="Arial"/>
          <w:i/>
          <w:lang w:val="en-US"/>
        </w:rPr>
        <w:t>StructureEquipment</w:t>
      </w:r>
      <w:r w:rsidR="00FD04C5">
        <w:rPr>
          <w:rFonts w:cs="Arial"/>
          <w:lang w:val="en-US"/>
        </w:rPr>
        <w:t xml:space="preserve"> relationship. E.g. A light on a buoy should not be visible when the buoy is not visible.</w:t>
      </w:r>
    </w:p>
    <w:p w14:paraId="3F453A60" w14:textId="77777777" w:rsidR="00FD04C5" w:rsidRDefault="00FD04C5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2EA45FB0" w14:textId="59B75EEB" w:rsidR="0058546C" w:rsidRDefault="00FD04C5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Cross-feature visibility dependencies can already be expressed using </w:t>
      </w:r>
      <w:r w:rsidR="000E28EE">
        <w:rPr>
          <w:rFonts w:cs="Arial"/>
          <w:lang w:val="en-US"/>
        </w:rPr>
        <w:t xml:space="preserve">either </w:t>
      </w:r>
      <w:r>
        <w:rPr>
          <w:rFonts w:cs="Arial"/>
          <w:lang w:val="en-US"/>
        </w:rPr>
        <w:t>Part 9</w:t>
      </w:r>
      <w:r w:rsidR="005F0033">
        <w:rPr>
          <w:rFonts w:cs="Arial"/>
          <w:lang w:val="en-US"/>
        </w:rPr>
        <w:t xml:space="preserve"> </w:t>
      </w:r>
      <w:r w:rsidR="000E28EE">
        <w:rPr>
          <w:rFonts w:cs="Arial"/>
          <w:lang w:val="en-US"/>
        </w:rPr>
        <w:t xml:space="preserve">or </w:t>
      </w:r>
      <w:r w:rsidR="005F0033">
        <w:rPr>
          <w:rFonts w:cs="Arial"/>
          <w:lang w:val="en-US"/>
        </w:rPr>
        <w:t>Part 9a</w:t>
      </w:r>
      <w:r>
        <w:rPr>
          <w:rFonts w:cs="Arial"/>
          <w:lang w:val="en-US"/>
        </w:rPr>
        <w:t>. The proposed change c</w:t>
      </w:r>
      <w:r w:rsidR="0058546C">
        <w:rPr>
          <w:rFonts w:cs="Arial"/>
          <w:lang w:val="en-US"/>
        </w:rPr>
        <w:t xml:space="preserve">larifies the </w:t>
      </w:r>
      <w:r w:rsidR="005F0033">
        <w:rPr>
          <w:rFonts w:cs="Arial"/>
          <w:lang w:val="en-US"/>
        </w:rPr>
        <w:t>drawing instruction model</w:t>
      </w:r>
      <w:r w:rsidR="000E28EE">
        <w:rPr>
          <w:rFonts w:cs="Arial"/>
          <w:lang w:val="en-US"/>
        </w:rPr>
        <w:t xml:space="preserve"> for implementers</w:t>
      </w:r>
      <w:r>
        <w:rPr>
          <w:rFonts w:cs="Arial"/>
          <w:lang w:val="en-US"/>
        </w:rPr>
        <w:t>.</w:t>
      </w:r>
    </w:p>
    <w:p w14:paraId="066848CF" w14:textId="20DAB332" w:rsidR="008B6083" w:rsidRDefault="008B6083" w:rsidP="008B6083">
      <w:pPr>
        <w:rPr>
          <w:rFonts w:cs="Arial"/>
          <w:sz w:val="28"/>
          <w:szCs w:val="28"/>
          <w:lang w:val="en-US"/>
        </w:rPr>
      </w:pPr>
    </w:p>
    <w:p w14:paraId="69BDDDAD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33EE23B2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51DC2214" w14:textId="77777777" w:rsidR="009C3C5E" w:rsidRDefault="00BA7D49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05143EDF" w14:textId="77777777" w:rsidR="009C3C5E" w:rsidRDefault="00BA7D49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74BCB02C" w14:textId="77777777" w:rsidR="009C3C5E" w:rsidRDefault="00BA7D49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05BF8CE9" w14:textId="32D0C380" w:rsidR="009C3C5E" w:rsidRDefault="00BA7D49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D04C5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208D831D" w14:textId="77777777" w:rsidR="009C3C5E" w:rsidRPr="009C3C5E" w:rsidRDefault="00BA7D49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036DE059" w14:textId="556BAB2B" w:rsidR="00BB0AA8" w:rsidRPr="009C3C5E" w:rsidRDefault="00BA7D49" w:rsidP="00BB0AA8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56567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0AA8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BB0AA8">
        <w:rPr>
          <w:rFonts w:cs="Arial"/>
          <w:sz w:val="22"/>
          <w:szCs w:val="28"/>
          <w:lang w:val="en-US"/>
        </w:rPr>
        <w:tab/>
        <w:t>S-100 GitHub Schemas</w:t>
      </w:r>
    </w:p>
    <w:p w14:paraId="4134F518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7AB6E9D" w14:textId="7B98446A" w:rsidR="00FD04C5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p w14:paraId="32A30CBF" w14:textId="4178CCFF" w:rsidR="00833E4F" w:rsidRDefault="00FD04C5" w:rsidP="00656A2C">
      <w:pPr>
        <w:suppressAutoHyphens w:val="0"/>
        <w:jc w:val="left"/>
        <w:rPr>
          <w:b/>
          <w:bCs/>
          <w:szCs w:val="28"/>
          <w:lang w:val="en-GB"/>
        </w:rPr>
      </w:pPr>
      <w:r>
        <w:rPr>
          <w:rFonts w:cs="Arial"/>
          <w:b/>
          <w:lang w:val="en-US"/>
        </w:rPr>
        <w:br w:type="page"/>
      </w:r>
      <w:r w:rsidR="00833E4F" w:rsidRPr="00833E4F">
        <w:rPr>
          <w:b/>
          <w:bCs/>
          <w:szCs w:val="28"/>
          <w:highlight w:val="yellow"/>
          <w:lang w:val="en-GB"/>
        </w:rPr>
        <w:lastRenderedPageBreak/>
        <w:t>REDLINES FOR PART 9</w:t>
      </w:r>
    </w:p>
    <w:p w14:paraId="6AF9A935" w14:textId="7332E749" w:rsidR="00833E4F" w:rsidRPr="00FA7F13" w:rsidRDefault="00833E4F" w:rsidP="00F27223">
      <w:pPr>
        <w:pStyle w:val="Heading3"/>
        <w:numPr>
          <w:ilvl w:val="3"/>
          <w:numId w:val="11"/>
        </w:numPr>
      </w:pPr>
      <w:bookmarkStart w:id="0" w:name="_Toc8985851"/>
      <w:r w:rsidRPr="00FA7F13">
        <w:t>DrawingInstruction</w:t>
      </w:r>
      <w:bookmarkEnd w:id="0"/>
    </w:p>
    <w:tbl>
      <w:tblPr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1843"/>
        <w:gridCol w:w="3861"/>
        <w:gridCol w:w="709"/>
        <w:gridCol w:w="1809"/>
      </w:tblGrid>
      <w:tr w:rsidR="00833E4F" w:rsidRPr="00FA7F13" w14:paraId="77795C57" w14:textId="77777777" w:rsidTr="00584757">
        <w:trPr>
          <w:cantSplit/>
          <w:trHeight w:val="31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54F6" w14:textId="77777777" w:rsidR="00833E4F" w:rsidRPr="00FA7F13" w:rsidRDefault="00833E4F" w:rsidP="00584757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Role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1AD6" w14:textId="77777777" w:rsidR="00833E4F" w:rsidRPr="00FA7F13" w:rsidRDefault="00833E4F" w:rsidP="00584757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69CB" w14:textId="77777777" w:rsidR="00833E4F" w:rsidRPr="00FA7F13" w:rsidRDefault="00833E4F" w:rsidP="00584757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79DF" w14:textId="77777777" w:rsidR="00833E4F" w:rsidRPr="00FA7F13" w:rsidRDefault="00833E4F" w:rsidP="00584757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Mult.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33C8" w14:textId="77777777" w:rsidR="00833E4F" w:rsidRPr="00FA7F13" w:rsidRDefault="00833E4F" w:rsidP="00584757">
            <w:pPr>
              <w:spacing w:before="60" w:after="60"/>
              <w:jc w:val="left"/>
              <w:rPr>
                <w:b/>
                <w:sz w:val="16"/>
                <w:szCs w:val="16"/>
              </w:rPr>
            </w:pPr>
            <w:r w:rsidRPr="00FA7F13">
              <w:rPr>
                <w:b/>
                <w:sz w:val="16"/>
                <w:szCs w:val="16"/>
              </w:rPr>
              <w:t>Type</w:t>
            </w:r>
          </w:p>
        </w:tc>
      </w:tr>
      <w:tr w:rsidR="00833E4F" w:rsidRPr="00FA7F13" w14:paraId="67737B84" w14:textId="77777777" w:rsidTr="0058475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69E6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Class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4C6F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DrawingInstruction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1ACA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Abstract base class for all drawing instructions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7067" w14:textId="77777777" w:rsidR="00833E4F" w:rsidRPr="00FA7F13" w:rsidRDefault="00833E4F" w:rsidP="0058475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-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0205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-</w:t>
            </w:r>
          </w:p>
        </w:tc>
      </w:tr>
      <w:tr w:rsidR="00833E4F" w:rsidRPr="00FA7F13" w14:paraId="177605D3" w14:textId="77777777" w:rsidTr="0058475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60E7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519E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C9C1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identifier for the drawing instruction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C329" w14:textId="77777777" w:rsidR="00833E4F" w:rsidRPr="00FA7F13" w:rsidRDefault="00833E4F" w:rsidP="00584757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D1C3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  <w:tr w:rsidR="00833E4F" w:rsidRPr="00FA7F13" w14:paraId="4024CCD9" w14:textId="77777777" w:rsidTr="0058475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3D48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AD86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parentId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C9AD" w14:textId="0D95F7B4" w:rsidR="00833E4F" w:rsidRDefault="00833E4F" w:rsidP="00833E4F">
            <w:pPr>
              <w:spacing w:before="60" w:after="60"/>
              <w:jc w:val="left"/>
              <w:rPr>
                <w:ins w:id="1" w:author="David M. Grant" w:date="2021-02-19T16:47:00Z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Instruction is dependent on </w:t>
            </w:r>
            <w:bookmarkStart w:id="2" w:name="_GoBack"/>
            <w:del w:id="3" w:author="David M. Grant" w:date="2021-02-19T16:45:00Z">
              <w:r w:rsidDel="00833E4F">
                <w:rPr>
                  <w:sz w:val="16"/>
                  <w:szCs w:val="16"/>
                </w:rPr>
                <w:delText xml:space="preserve">a </w:delText>
              </w:r>
            </w:del>
            <w:bookmarkEnd w:id="2"/>
            <w:r>
              <w:rPr>
                <w:sz w:val="16"/>
                <w:szCs w:val="16"/>
              </w:rPr>
              <w:t>parent drawing instruction</w:t>
            </w:r>
            <w:ins w:id="4" w:author="David M. Grant" w:date="2021-02-19T16:45:00Z">
              <w:r>
                <w:rPr>
                  <w:sz w:val="16"/>
                  <w:szCs w:val="16"/>
                </w:rPr>
                <w:t xml:space="preserve">(s). If no referenced </w:t>
              </w:r>
            </w:ins>
            <w:ins w:id="5" w:author="David M. Grant" w:date="2021-02-19T16:46:00Z">
              <w:r>
                <w:rPr>
                  <w:sz w:val="16"/>
                  <w:szCs w:val="16"/>
                </w:rPr>
                <w:t xml:space="preserve">instructions </w:t>
              </w:r>
            </w:ins>
            <w:ins w:id="6" w:author="David M. Grant" w:date="2021-02-19T16:45:00Z">
              <w:r>
                <w:rPr>
                  <w:sz w:val="16"/>
                  <w:szCs w:val="16"/>
                </w:rPr>
                <w:t xml:space="preserve">are executed during rendering </w:t>
              </w:r>
            </w:ins>
            <w:ins w:id="7" w:author="David M. Grant" w:date="2021-02-19T16:46:00Z">
              <w:r>
                <w:rPr>
                  <w:sz w:val="16"/>
                  <w:szCs w:val="16"/>
                </w:rPr>
                <w:t xml:space="preserve">then </w:t>
              </w:r>
            </w:ins>
            <w:ins w:id="8" w:author="David M. Grant" w:date="2021-02-19T16:47:00Z">
              <w:r>
                <w:rPr>
                  <w:sz w:val="16"/>
                  <w:szCs w:val="16"/>
                </w:rPr>
                <w:t>this instruction should not be executed.</w:t>
              </w:r>
            </w:ins>
          </w:p>
          <w:p w14:paraId="10E44E03" w14:textId="77777777" w:rsidR="00833E4F" w:rsidRDefault="00833E4F" w:rsidP="00833E4F">
            <w:pPr>
              <w:spacing w:before="60" w:after="60"/>
              <w:jc w:val="left"/>
              <w:rPr>
                <w:ins w:id="9" w:author="David M. Grant" w:date="2021-02-19T16:47:00Z"/>
                <w:sz w:val="16"/>
                <w:szCs w:val="16"/>
              </w:rPr>
            </w:pPr>
          </w:p>
          <w:p w14:paraId="6E16DA9F" w14:textId="65FC69E3" w:rsidR="00833E4F" w:rsidRPr="00FA7F13" w:rsidRDefault="00833E4F" w:rsidP="003A753F">
            <w:pPr>
              <w:spacing w:before="60" w:after="60"/>
              <w:jc w:val="left"/>
              <w:rPr>
                <w:sz w:val="16"/>
                <w:szCs w:val="16"/>
              </w:rPr>
            </w:pPr>
            <w:ins w:id="10" w:author="David M. Grant" w:date="2021-02-19T16:47:00Z">
              <w:r>
                <w:rPr>
                  <w:sz w:val="16"/>
                  <w:szCs w:val="16"/>
                </w:rPr>
                <w:t xml:space="preserve">Execution of referenced </w:t>
              </w:r>
            </w:ins>
            <w:ins w:id="11" w:author="David M. Grant" w:date="2021-02-24T17:19:00Z">
              <w:r w:rsidR="000E28EE">
                <w:rPr>
                  <w:sz w:val="16"/>
                  <w:szCs w:val="16"/>
                </w:rPr>
                <w:t xml:space="preserve">(parent) </w:t>
              </w:r>
            </w:ins>
            <w:ins w:id="12" w:author="David M. Grant" w:date="2021-02-19T17:05:00Z">
              <w:r w:rsidR="00CB243E">
                <w:rPr>
                  <w:sz w:val="16"/>
                  <w:szCs w:val="16"/>
                </w:rPr>
                <w:t>instructions</w:t>
              </w:r>
            </w:ins>
            <w:ins w:id="13" w:author="David M. Grant" w:date="2021-02-19T16:47:00Z">
              <w:r>
                <w:rPr>
                  <w:sz w:val="16"/>
                  <w:szCs w:val="16"/>
                </w:rPr>
                <w:t xml:space="preserve"> can be affected by many aspects of the visualization process including: viewing group settings, display plane visibility, line suppression, scale minimum/maximum, date dependency, hover status, and </w:t>
              </w:r>
            </w:ins>
            <w:ins w:id="14" w:author="David M. Grant" w:date="2021-02-24T17:26:00Z">
              <w:r w:rsidR="003A753F">
                <w:rPr>
                  <w:sz w:val="16"/>
                  <w:szCs w:val="16"/>
                </w:rPr>
                <w:t>dependencies of the</w:t>
              </w:r>
            </w:ins>
            <w:ins w:id="15" w:author="David M. Grant" w:date="2021-02-24T17:19:00Z">
              <w:r w:rsidR="000E28EE">
                <w:rPr>
                  <w:sz w:val="16"/>
                  <w:szCs w:val="16"/>
                </w:rPr>
                <w:t xml:space="preserve"> </w:t>
              </w:r>
            </w:ins>
            <w:ins w:id="16" w:author="David M. Grant" w:date="2021-02-19T16:47:00Z">
              <w:r>
                <w:rPr>
                  <w:sz w:val="16"/>
                  <w:szCs w:val="16"/>
                </w:rPr>
                <w:t>parent</w:t>
              </w:r>
            </w:ins>
            <w:ins w:id="17" w:author="David M. Grant" w:date="2021-02-19T16:48:00Z">
              <w:r w:rsidR="003A753F">
                <w:rPr>
                  <w:sz w:val="16"/>
                  <w:szCs w:val="16"/>
                </w:rPr>
                <w:t xml:space="preserve"> instruction</w:t>
              </w:r>
              <w:r>
                <w:rPr>
                  <w:sz w:val="16"/>
                  <w:szCs w:val="16"/>
                </w:rPr>
                <w:t>.</w:t>
              </w:r>
            </w:ins>
            <w:ins w:id="18" w:author="David M. Grant" w:date="2021-02-19T16:46:00Z">
              <w:r>
                <w:rPr>
                  <w:sz w:val="16"/>
                  <w:szCs w:val="16"/>
                </w:rPr>
                <w:t xml:space="preserve"> </w:t>
              </w:r>
            </w:ins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0A02" w14:textId="77777777" w:rsidR="00833E4F" w:rsidRPr="00FA7F13" w:rsidRDefault="00833E4F" w:rsidP="00584757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DF7E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</w:tr>
      <w:tr w:rsidR="00833E4F" w:rsidRPr="00FA7F13" w14:paraId="23CDA6B5" w14:textId="77777777" w:rsidTr="0058475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8622" w14:textId="77777777" w:rsidR="00833E4F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B65E" w14:textId="77777777" w:rsidR="00833E4F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hover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2331" w14:textId="77777777" w:rsidR="00833E4F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Specifies whether the instruction is shown only on hover-over.</w:t>
            </w:r>
            <w:r>
              <w:rPr>
                <w:sz w:val="16"/>
                <w:szCs w:val="16"/>
              </w:rPr>
              <w:br/>
              <w:t>OEM support for this feature is optional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F023" w14:textId="77777777" w:rsidR="00833E4F" w:rsidRDefault="00833E4F" w:rsidP="00584757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2051" w14:textId="77777777" w:rsidR="00833E4F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boolean</w:t>
            </w:r>
          </w:p>
        </w:tc>
      </w:tr>
      <w:tr w:rsidR="00833E4F" w:rsidRPr="00FA7F13" w14:paraId="3339375A" w14:textId="77777777" w:rsidTr="0058475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3B15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597D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viewingGroup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E77B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viewing group the instruction is assigned to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0FB6" w14:textId="77777777" w:rsidR="00833E4F" w:rsidRPr="00FA7F13" w:rsidRDefault="00833E4F" w:rsidP="0058475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6B2B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string</w:t>
            </w:r>
          </w:p>
        </w:tc>
      </w:tr>
      <w:tr w:rsidR="00833E4F" w:rsidRPr="00FA7F13" w14:paraId="3ACF246E" w14:textId="77777777" w:rsidTr="0058475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434D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9F03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displayPlane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1F36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display plane the instruction is assigned to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54BF" w14:textId="77777777" w:rsidR="00833E4F" w:rsidRPr="00FA7F13" w:rsidRDefault="00833E4F" w:rsidP="0058475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2696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string</w:t>
            </w:r>
          </w:p>
        </w:tc>
      </w:tr>
      <w:tr w:rsidR="00833E4F" w:rsidRPr="00FA7F13" w14:paraId="3E6356BE" w14:textId="77777777" w:rsidTr="0058475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64EE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D78D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drawingPriority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14EF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priority that defines the order of drawing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176D" w14:textId="77777777" w:rsidR="00833E4F" w:rsidRPr="00FA7F13" w:rsidRDefault="00833E4F" w:rsidP="0058475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7B27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integer</w:t>
            </w:r>
          </w:p>
        </w:tc>
      </w:tr>
      <w:tr w:rsidR="00833E4F" w:rsidRPr="00FA7F13" w14:paraId="224E0C06" w14:textId="77777777" w:rsidTr="0058475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8D1F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866D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scaleMinimum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C4DB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Scale denominator to define the minimum scale for which the instruction will be shown. If not given there is no minimum scale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0DC7" w14:textId="77777777" w:rsidR="00833E4F" w:rsidRPr="00FA7F13" w:rsidRDefault="00833E4F" w:rsidP="0058475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6DD3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integer</w:t>
            </w:r>
          </w:p>
        </w:tc>
      </w:tr>
      <w:tr w:rsidR="00833E4F" w:rsidRPr="00FA7F13" w14:paraId="477ABC2A" w14:textId="77777777" w:rsidTr="0058475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09E3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1CC8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scaleMaximum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2442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Scale denominator to define the maximum scale for which the instruction will be shown. If not given there is no maximum scale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DEB4" w14:textId="77777777" w:rsidR="00833E4F" w:rsidRPr="00FA7F13" w:rsidRDefault="00833E4F" w:rsidP="0058475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0..1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7A5B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integer</w:t>
            </w:r>
          </w:p>
        </w:tc>
      </w:tr>
      <w:tr w:rsidR="00833E4F" w:rsidRPr="00FA7F13" w14:paraId="188D4180" w14:textId="77777777" w:rsidTr="0058475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7F8F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64CB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featureReference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A367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reference to the feature type that will be depicted by the instruction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7039" w14:textId="77777777" w:rsidR="00833E4F" w:rsidRPr="00FA7F13" w:rsidRDefault="00833E4F" w:rsidP="0058475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1154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FeatureReference</w:t>
            </w:r>
          </w:p>
          <w:p w14:paraId="02267619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833E4F" w:rsidRPr="00FA7F13" w14:paraId="11D8383E" w14:textId="77777777" w:rsidTr="0058475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899D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5322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spatialReference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0602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The reference(s) to the spatial type components of the feature that defines the geometry used for the depiction. Not used when the entire geometry of the feature should be depicted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5F94" w14:textId="77777777" w:rsidR="00833E4F" w:rsidRPr="00FA7F13" w:rsidRDefault="00833E4F" w:rsidP="00584757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0..*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9D55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FA7F13">
              <w:rPr>
                <w:sz w:val="16"/>
                <w:szCs w:val="16"/>
              </w:rPr>
              <w:t>SpatialReference</w:t>
            </w:r>
          </w:p>
          <w:p w14:paraId="0442CDA7" w14:textId="77777777" w:rsidR="00833E4F" w:rsidRPr="00FA7F13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833E4F" w:rsidRPr="00FA7F13" w14:paraId="533A215C" w14:textId="77777777" w:rsidTr="0058475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5B52" w14:textId="77777777" w:rsidR="00833E4F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267E" w14:textId="77777777" w:rsidR="00833E4F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timeValid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711C" w14:textId="77777777" w:rsidR="00833E4F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drawing instruction is valid during the specified time interval(s)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27FF" w14:textId="77777777" w:rsidR="00833E4F" w:rsidRDefault="00833E4F" w:rsidP="00584757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0..*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3FE6" w14:textId="77777777" w:rsidR="00833E4F" w:rsidRDefault="00833E4F" w:rsidP="00584757">
            <w:pPr>
              <w:spacing w:before="60" w:after="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TimeInterval</w:t>
            </w:r>
          </w:p>
        </w:tc>
      </w:tr>
    </w:tbl>
    <w:p w14:paraId="66BCDAE8" w14:textId="77777777" w:rsidR="00833E4F" w:rsidRDefault="00833E4F" w:rsidP="00833E4F">
      <w:pPr>
        <w:keepNext/>
        <w:tabs>
          <w:tab w:val="left" w:pos="1134"/>
        </w:tabs>
        <w:spacing w:before="120" w:after="120"/>
        <w:outlineLvl w:val="3"/>
        <w:rPr>
          <w:b/>
          <w:bCs/>
          <w:szCs w:val="28"/>
          <w:lang w:val="en-GB"/>
        </w:rPr>
      </w:pPr>
    </w:p>
    <w:p w14:paraId="50D300CD" w14:textId="08859A26" w:rsidR="00833E4F" w:rsidRDefault="00833E4F" w:rsidP="00833E4F">
      <w:pPr>
        <w:keepNext/>
        <w:tabs>
          <w:tab w:val="left" w:pos="1134"/>
        </w:tabs>
        <w:spacing w:before="120" w:after="120"/>
        <w:outlineLvl w:val="3"/>
        <w:rPr>
          <w:b/>
          <w:bCs/>
          <w:szCs w:val="28"/>
          <w:lang w:val="en-GB"/>
        </w:rPr>
      </w:pPr>
      <w:r>
        <w:rPr>
          <w:b/>
          <w:bCs/>
          <w:szCs w:val="28"/>
          <w:highlight w:val="yellow"/>
          <w:lang w:val="en-GB"/>
        </w:rPr>
        <w:t xml:space="preserve">REDLINES </w:t>
      </w:r>
      <w:r w:rsidRPr="00833E4F">
        <w:rPr>
          <w:b/>
          <w:bCs/>
          <w:szCs w:val="28"/>
          <w:highlight w:val="yellow"/>
          <w:lang w:val="en-GB"/>
        </w:rPr>
        <w:t>FOR PART 9A</w:t>
      </w:r>
    </w:p>
    <w:p w14:paraId="7FC152EB" w14:textId="6607B5B6" w:rsidR="009F512A" w:rsidRPr="009F512A" w:rsidRDefault="00833E4F" w:rsidP="00833E4F">
      <w:pPr>
        <w:keepNext/>
        <w:tabs>
          <w:tab w:val="left" w:pos="1134"/>
        </w:tabs>
        <w:spacing w:before="120" w:after="120"/>
        <w:outlineLvl w:val="3"/>
        <w:rPr>
          <w:b/>
          <w:bCs/>
          <w:szCs w:val="28"/>
          <w:lang w:val="en-GB"/>
        </w:rPr>
      </w:pPr>
      <w:r>
        <w:rPr>
          <w:b/>
          <w:bCs/>
          <w:szCs w:val="28"/>
          <w:lang w:val="en-GB"/>
        </w:rPr>
        <w:t>9a-11.2.2.1</w:t>
      </w:r>
      <w:r w:rsidR="009F512A" w:rsidRPr="009F512A">
        <w:rPr>
          <w:b/>
          <w:bCs/>
          <w:szCs w:val="28"/>
          <w:lang w:val="en-GB"/>
        </w:rPr>
        <w:tab/>
        <w:t>Visibility Commands</w:t>
      </w:r>
    </w:p>
    <w:p w14:paraId="64341270" w14:textId="734DC176" w:rsidR="009F512A" w:rsidRPr="009F512A" w:rsidRDefault="005F0033" w:rsidP="009F512A">
      <w:pPr>
        <w:spacing w:after="120"/>
        <w:rPr>
          <w:lang w:val="en-GB"/>
        </w:rPr>
      </w:pPr>
      <w:r>
        <w:rPr>
          <w:rFonts w:eastAsia="Times New Roman"/>
          <w:b/>
          <w:iCs/>
          <w:color w:val="2E74B5"/>
          <w:szCs w:val="26"/>
          <w:lang w:val="en-GB"/>
        </w:rPr>
        <w:t>[…]</w:t>
      </w:r>
    </w:p>
    <w:p w14:paraId="1CF4AE54" w14:textId="77777777" w:rsidR="003E1E1B" w:rsidRPr="003E1E1B" w:rsidRDefault="003E1E1B" w:rsidP="003E1E1B">
      <w:pPr>
        <w:keepNext/>
        <w:spacing w:before="120" w:after="120"/>
        <w:outlineLvl w:val="4"/>
        <w:rPr>
          <w:rFonts w:eastAsia="Times New Roman"/>
          <w:b/>
          <w:iCs/>
          <w:color w:val="2E74B5"/>
          <w:szCs w:val="26"/>
          <w:lang w:val="en-GB"/>
        </w:rPr>
      </w:pPr>
      <w:r w:rsidRPr="003E1E1B">
        <w:rPr>
          <w:rFonts w:eastAsia="Times New Roman"/>
          <w:b/>
          <w:iCs/>
          <w:color w:val="2E74B5"/>
          <w:szCs w:val="26"/>
          <w:lang w:val="en-GB"/>
        </w:rPr>
        <w:t>Parent</w:t>
      </w:r>
      <w:r w:rsidRPr="003E1E1B">
        <w:rPr>
          <w:rFonts w:eastAsia="Times New Roman"/>
          <w:b/>
          <w:i/>
          <w:iCs/>
          <w:color w:val="2E74B5"/>
          <w:szCs w:val="26"/>
          <w:lang w:val="en-GB"/>
        </w:rPr>
        <w:t>[:id]</w:t>
      </w:r>
    </w:p>
    <w:p w14:paraId="39342E8F" w14:textId="69303002" w:rsidR="003E1E1B" w:rsidRDefault="003E1E1B" w:rsidP="003E1E1B">
      <w:pPr>
        <w:spacing w:after="120"/>
        <w:rPr>
          <w:ins w:id="19" w:author="David M. Grant" w:date="2021-02-24T17:01:00Z"/>
          <w:lang w:val="en-GB"/>
        </w:rPr>
      </w:pPr>
      <w:r w:rsidRPr="003E1E1B">
        <w:rPr>
          <w:lang w:val="en-GB"/>
        </w:rPr>
        <w:t xml:space="preserve">Visibility of drawing commands which follow is dependent on the </w:t>
      </w:r>
      <w:del w:id="20" w:author="David M. Grant" w:date="2021-02-24T17:00:00Z">
        <w:r w:rsidRPr="003E1E1B" w:rsidDel="003E1E1B">
          <w:rPr>
            <w:lang w:val="en-GB"/>
          </w:rPr>
          <w:delText>visibility of</w:delText>
        </w:r>
      </w:del>
      <w:ins w:id="21" w:author="David M. Grant" w:date="2021-02-24T17:00:00Z">
        <w:r>
          <w:rPr>
            <w:lang w:val="en-GB"/>
          </w:rPr>
          <w:t>referenced drawing</w:t>
        </w:r>
      </w:ins>
      <w:r w:rsidRPr="003E1E1B">
        <w:rPr>
          <w:lang w:val="en-GB"/>
        </w:rPr>
        <w:t xml:space="preserve"> command(s)</w:t>
      </w:r>
      <w:del w:id="22" w:author="David M. Grant" w:date="2021-02-24T17:00:00Z">
        <w:r w:rsidRPr="003E1E1B" w:rsidDel="003E1E1B">
          <w:rPr>
            <w:lang w:val="en-GB"/>
          </w:rPr>
          <w:delText xml:space="preserve"> with the specified identifier</w:delText>
        </w:r>
      </w:del>
      <w:r w:rsidRPr="003E1E1B">
        <w:rPr>
          <w:lang w:val="en-GB"/>
        </w:rPr>
        <w:t xml:space="preserve">. </w:t>
      </w:r>
      <w:ins w:id="23" w:author="David M. Grant" w:date="2021-02-24T17:01:00Z">
        <w:r>
          <w:rPr>
            <w:lang w:val="en-GB"/>
          </w:rPr>
          <w:t>If no referenced drawing command is executed during rendering then the dependent drawing commands should not be executed.</w:t>
        </w:r>
      </w:ins>
    </w:p>
    <w:p w14:paraId="78AE9CA2" w14:textId="3F34ED10" w:rsidR="003E1E1B" w:rsidRDefault="003E1E1B" w:rsidP="003E1E1B">
      <w:pPr>
        <w:spacing w:after="120"/>
        <w:rPr>
          <w:ins w:id="24" w:author="David M. Grant" w:date="2021-02-24T17:03:00Z"/>
          <w:lang w:val="en-GB"/>
        </w:rPr>
      </w:pPr>
      <w:ins w:id="25" w:author="David M. Grant" w:date="2021-02-24T17:01:00Z">
        <w:r>
          <w:rPr>
            <w:lang w:val="en-GB"/>
          </w:rPr>
          <w:t xml:space="preserve">In order to express cross-feature dependencies, the referenced drawing command(s) may be associated with a feature instance other than the current feature instance; </w:t>
        </w:r>
      </w:ins>
      <w:ins w:id="26" w:author="David M. Grant" w:date="2021-02-24T17:18:00Z">
        <w:r w:rsidR="000E28EE">
          <w:rPr>
            <w:lang w:val="en-GB"/>
          </w:rPr>
          <w:t>examine</w:t>
        </w:r>
      </w:ins>
      <w:ins w:id="27" w:author="David M. Grant" w:date="2021-02-24T17:11:00Z">
        <w:r w:rsidR="00993BF7">
          <w:rPr>
            <w:lang w:val="en-GB"/>
          </w:rPr>
          <w:t xml:space="preserve"> </w:t>
        </w:r>
      </w:ins>
      <w:ins w:id="28" w:author="David M. Grant" w:date="2021-02-24T17:01:00Z">
        <w:r>
          <w:rPr>
            <w:lang w:val="en-GB"/>
          </w:rPr>
          <w:t xml:space="preserve">all drawing commands for all feature instances </w:t>
        </w:r>
      </w:ins>
      <w:ins w:id="29" w:author="David M. Grant" w:date="2021-02-24T17:17:00Z">
        <w:r w:rsidR="000E28EE">
          <w:rPr>
            <w:lang w:val="en-GB"/>
          </w:rPr>
          <w:t xml:space="preserve">when </w:t>
        </w:r>
      </w:ins>
      <w:ins w:id="30" w:author="David M. Grant" w:date="2021-02-24T17:18:00Z">
        <w:r w:rsidR="000E28EE">
          <w:rPr>
            <w:lang w:val="en-GB"/>
          </w:rPr>
          <w:t>determining</w:t>
        </w:r>
      </w:ins>
      <w:ins w:id="31" w:author="David M. Grant" w:date="2021-02-24T17:17:00Z">
        <w:r w:rsidR="000E28EE">
          <w:rPr>
            <w:lang w:val="en-GB"/>
          </w:rPr>
          <w:t xml:space="preserve"> </w:t>
        </w:r>
      </w:ins>
      <w:ins w:id="32" w:author="David M. Grant" w:date="2021-02-24T17:18:00Z">
        <w:r w:rsidR="000E28EE">
          <w:rPr>
            <w:lang w:val="en-GB"/>
          </w:rPr>
          <w:t>the</w:t>
        </w:r>
      </w:ins>
      <w:ins w:id="33" w:author="David M. Grant" w:date="2021-02-24T17:17:00Z">
        <w:r w:rsidR="000E28EE">
          <w:rPr>
            <w:lang w:val="en-GB"/>
          </w:rPr>
          <w:t xml:space="preserve"> </w:t>
        </w:r>
      </w:ins>
      <w:ins w:id="34" w:author="David M. Grant" w:date="2021-02-24T17:29:00Z">
        <w:r w:rsidR="003A753F">
          <w:rPr>
            <w:lang w:val="en-GB"/>
          </w:rPr>
          <w:t xml:space="preserve">parent </w:t>
        </w:r>
      </w:ins>
      <w:ins w:id="35" w:author="David M. Grant" w:date="2021-02-24T17:10:00Z">
        <w:r w:rsidR="00993BF7">
          <w:rPr>
            <w:lang w:val="en-GB"/>
          </w:rPr>
          <w:t>drawing command</w:t>
        </w:r>
      </w:ins>
      <w:ins w:id="36" w:author="David M. Grant" w:date="2021-02-24T17:29:00Z">
        <w:r w:rsidR="003A753F">
          <w:rPr>
            <w:lang w:val="en-GB"/>
          </w:rPr>
          <w:t>(</w:t>
        </w:r>
      </w:ins>
      <w:ins w:id="37" w:author="David M. Grant" w:date="2021-02-24T17:10:00Z">
        <w:r w:rsidR="00993BF7">
          <w:rPr>
            <w:lang w:val="en-GB"/>
          </w:rPr>
          <w:t>s</w:t>
        </w:r>
      </w:ins>
      <w:ins w:id="38" w:author="David M. Grant" w:date="2021-02-24T17:29:00Z">
        <w:r w:rsidR="003A753F">
          <w:rPr>
            <w:lang w:val="en-GB"/>
          </w:rPr>
          <w:t>)</w:t>
        </w:r>
      </w:ins>
      <w:ins w:id="39" w:author="David M. Grant" w:date="2021-02-24T17:01:00Z">
        <w:r>
          <w:rPr>
            <w:lang w:val="en-GB"/>
          </w:rPr>
          <w:t>.</w:t>
        </w:r>
      </w:ins>
    </w:p>
    <w:p w14:paraId="4BEEF995" w14:textId="360BA3B2" w:rsidR="003E1E1B" w:rsidRDefault="003E1E1B" w:rsidP="003E1E1B">
      <w:pPr>
        <w:spacing w:after="120"/>
        <w:rPr>
          <w:ins w:id="40" w:author="David M. Grant" w:date="2021-02-24T17:01:00Z"/>
          <w:lang w:val="en-GB"/>
        </w:rPr>
      </w:pPr>
      <w:ins w:id="41" w:author="David M. Grant" w:date="2021-02-24T17:03:00Z">
        <w:r>
          <w:rPr>
            <w:lang w:val="en-GB"/>
          </w:rPr>
          <w:t xml:space="preserve">Execution of referenced </w:t>
        </w:r>
      </w:ins>
      <w:ins w:id="42" w:author="David M. Grant" w:date="2021-02-24T17:18:00Z">
        <w:r w:rsidR="000E28EE">
          <w:rPr>
            <w:lang w:val="en-GB"/>
          </w:rPr>
          <w:t xml:space="preserve">(parent) </w:t>
        </w:r>
      </w:ins>
      <w:ins w:id="43" w:author="David M. Grant" w:date="2021-02-24T17:03:00Z">
        <w:r>
          <w:rPr>
            <w:lang w:val="en-GB"/>
          </w:rPr>
          <w:t xml:space="preserve">drawing </w:t>
        </w:r>
        <w:r w:rsidRPr="00FD04C5">
          <w:rPr>
            <w:lang w:val="en-GB"/>
          </w:rPr>
          <w:t xml:space="preserve">commands can be affected by many aspects of the visualization process including: viewing group settings, display plane visibility, line suppression, scale minimum/maximum, date dependency, hover status, and </w:t>
        </w:r>
      </w:ins>
      <w:ins w:id="44" w:author="David M. Grant" w:date="2021-02-24T17:26:00Z">
        <w:r w:rsidR="003A753F">
          <w:rPr>
            <w:lang w:val="en-GB"/>
          </w:rPr>
          <w:t xml:space="preserve">dependencies of the </w:t>
        </w:r>
      </w:ins>
      <w:ins w:id="45" w:author="David M. Grant" w:date="2021-02-24T17:03:00Z">
        <w:r w:rsidRPr="00FD04C5">
          <w:rPr>
            <w:lang w:val="en-GB"/>
          </w:rPr>
          <w:t xml:space="preserve">parent </w:t>
        </w:r>
        <w:r>
          <w:rPr>
            <w:lang w:val="en-GB"/>
          </w:rPr>
          <w:t xml:space="preserve">drawing </w:t>
        </w:r>
        <w:r w:rsidR="003A753F">
          <w:rPr>
            <w:lang w:val="en-GB"/>
          </w:rPr>
          <w:t>command</w:t>
        </w:r>
        <w:r w:rsidRPr="00FD04C5">
          <w:rPr>
            <w:lang w:val="en-GB"/>
          </w:rPr>
          <w:t>.</w:t>
        </w:r>
      </w:ins>
    </w:p>
    <w:p w14:paraId="71D09E8F" w14:textId="7E7DBFCE" w:rsidR="003E1E1B" w:rsidRPr="003E1E1B" w:rsidRDefault="003E1E1B" w:rsidP="003E1E1B">
      <w:pPr>
        <w:spacing w:after="120"/>
        <w:rPr>
          <w:lang w:val="en-GB"/>
        </w:rPr>
      </w:pPr>
      <w:r w:rsidRPr="003E1E1B">
        <w:rPr>
          <w:lang w:val="en-GB"/>
        </w:rPr>
        <w:t>When no parameters are present, resets to the default state of no parent dependency.</w:t>
      </w:r>
    </w:p>
    <w:p w14:paraId="6B5FD02E" w14:textId="144BDEE7" w:rsidR="003E1E1B" w:rsidRPr="003E1E1B" w:rsidRDefault="003E1E1B" w:rsidP="003E1E1B">
      <w:pPr>
        <w:spacing w:after="120"/>
        <w:ind w:left="907"/>
        <w:rPr>
          <w:lang w:val="en-GB"/>
        </w:rPr>
      </w:pPr>
      <w:r w:rsidRPr="003E1E1B">
        <w:rPr>
          <w:i/>
          <w:lang w:val="en-GB"/>
        </w:rPr>
        <w:lastRenderedPageBreak/>
        <w:t>id</w:t>
      </w:r>
      <w:r w:rsidRPr="003E1E1B">
        <w:rPr>
          <w:lang w:val="en-GB"/>
        </w:rPr>
        <w:tab/>
        <w:t xml:space="preserve">The identifier of the parent </w:t>
      </w:r>
      <w:ins w:id="46" w:author="David M. Grant" w:date="2021-02-24T18:09:00Z">
        <w:r w:rsidR="003E0EF4">
          <w:rPr>
            <w:lang w:val="en-GB"/>
          </w:rPr>
          <w:t xml:space="preserve">drawing </w:t>
        </w:r>
      </w:ins>
      <w:r w:rsidRPr="003E1E1B">
        <w:rPr>
          <w:lang w:val="en-GB"/>
        </w:rPr>
        <w:t>command(s)</w:t>
      </w:r>
    </w:p>
    <w:p w14:paraId="1710D3C1" w14:textId="5E282056" w:rsidR="006A7A60" w:rsidRPr="009F512A" w:rsidRDefault="003E1E1B" w:rsidP="009F512A">
      <w:pPr>
        <w:spacing w:after="120"/>
        <w:rPr>
          <w:i/>
          <w:lang w:val="en-GB"/>
        </w:rPr>
      </w:pPr>
      <w:r w:rsidRPr="003E1E1B">
        <w:rPr>
          <w:b/>
          <w:lang w:val="en-GB"/>
        </w:rPr>
        <w:t>Applicability</w:t>
      </w:r>
      <w:r w:rsidRPr="003E1E1B">
        <w:rPr>
          <w:lang w:val="en-GB"/>
        </w:rPr>
        <w:t xml:space="preserve">: All drawing commands except </w:t>
      </w:r>
      <w:r w:rsidRPr="003E1E1B">
        <w:rPr>
          <w:i/>
          <w:lang w:val="en-GB"/>
        </w:rPr>
        <w:t>NullInstruction</w:t>
      </w:r>
    </w:p>
    <w:sectPr w:rsidR="006A7A60" w:rsidRPr="009F512A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0FC86" w14:textId="77777777" w:rsidR="00BA7D49" w:rsidRDefault="00BA7D49">
      <w:r>
        <w:separator/>
      </w:r>
    </w:p>
  </w:endnote>
  <w:endnote w:type="continuationSeparator" w:id="0">
    <w:p w14:paraId="034E6005" w14:textId="77777777" w:rsidR="00BA7D49" w:rsidRDefault="00BA7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EC83" w14:textId="77777777"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CC75" w14:textId="77777777"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29BD9E0A" w14:textId="77777777" w:rsidR="001902F8" w:rsidRDefault="001902F8">
    <w:pPr>
      <w:pStyle w:val="Footer"/>
      <w:jc w:val="center"/>
      <w:rPr>
        <w:sz w:val="16"/>
      </w:rPr>
    </w:pPr>
  </w:p>
  <w:p w14:paraId="6A64B115" w14:textId="1E707EE0"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4A66DD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C8A4" w14:textId="77777777"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73789" w14:textId="77777777" w:rsidR="00BA7D49" w:rsidRDefault="00BA7D49">
      <w:r>
        <w:separator/>
      </w:r>
    </w:p>
  </w:footnote>
  <w:footnote w:type="continuationSeparator" w:id="0">
    <w:p w14:paraId="77C66765" w14:textId="77777777" w:rsidR="00BA7D49" w:rsidRDefault="00BA7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A2E1" w14:textId="77777777"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D22C8" w14:textId="77777777"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CCDF" w14:textId="77777777"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2DF5CC9"/>
    <w:multiLevelType w:val="multilevel"/>
    <w:tmpl w:val="9BF454F2"/>
    <w:lvl w:ilvl="0">
      <w:start w:val="9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1"/>
      <w:numFmt w:val="decimal"/>
      <w:lvlText w:val="%1-%2"/>
      <w:lvlJc w:val="left"/>
      <w:pPr>
        <w:ind w:left="705" w:hanging="705"/>
      </w:pPr>
      <w:rPr>
        <w:rFonts w:hint="default"/>
      </w:rPr>
    </w:lvl>
    <w:lvl w:ilvl="2">
      <w:start w:val="2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E4D7E0C"/>
    <w:multiLevelType w:val="multilevel"/>
    <w:tmpl w:val="F842C514"/>
    <w:lvl w:ilvl="0">
      <w:start w:val="9"/>
      <w:numFmt w:val="decimal"/>
      <w:lvlText w:val="9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lvlText w:val="9-%1.%2"/>
      <w:lvlJc w:val="left"/>
      <w:pPr>
        <w:tabs>
          <w:tab w:val="num" w:pos="907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9-11.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9-%1.%2.2.%4"/>
      <w:lvlJc w:val="left"/>
      <w:pPr>
        <w:tabs>
          <w:tab w:val="num" w:pos="2787"/>
        </w:tabs>
        <w:ind w:left="171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9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10"/>
  </w:num>
  <w:num w:numId="10">
    <w:abstractNumId w:val="11"/>
  </w:num>
  <w:num w:numId="11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M. Grant">
    <w15:presenceInfo w15:providerId="None" w15:userId="David M. Gra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0E28EE"/>
    <w:rsid w:val="00124A16"/>
    <w:rsid w:val="0013722A"/>
    <w:rsid w:val="00145625"/>
    <w:rsid w:val="00156FF1"/>
    <w:rsid w:val="001616EB"/>
    <w:rsid w:val="001902F8"/>
    <w:rsid w:val="001E7317"/>
    <w:rsid w:val="0020239F"/>
    <w:rsid w:val="002027F8"/>
    <w:rsid w:val="002253B4"/>
    <w:rsid w:val="00231D3A"/>
    <w:rsid w:val="002456F6"/>
    <w:rsid w:val="002C6462"/>
    <w:rsid w:val="002D315F"/>
    <w:rsid w:val="002E2D97"/>
    <w:rsid w:val="00337937"/>
    <w:rsid w:val="003A753F"/>
    <w:rsid w:val="003E0EF4"/>
    <w:rsid w:val="003E1E1B"/>
    <w:rsid w:val="003E386E"/>
    <w:rsid w:val="00496818"/>
    <w:rsid w:val="004A66DD"/>
    <w:rsid w:val="00581DAB"/>
    <w:rsid w:val="0058546C"/>
    <w:rsid w:val="005F0033"/>
    <w:rsid w:val="006065FE"/>
    <w:rsid w:val="006330B6"/>
    <w:rsid w:val="00641CDB"/>
    <w:rsid w:val="00656A2C"/>
    <w:rsid w:val="006761F0"/>
    <w:rsid w:val="0068258B"/>
    <w:rsid w:val="00686C2E"/>
    <w:rsid w:val="006A7A60"/>
    <w:rsid w:val="006C64B5"/>
    <w:rsid w:val="007002EA"/>
    <w:rsid w:val="00714973"/>
    <w:rsid w:val="00723C18"/>
    <w:rsid w:val="007B44D7"/>
    <w:rsid w:val="007E7095"/>
    <w:rsid w:val="007F5947"/>
    <w:rsid w:val="00804E76"/>
    <w:rsid w:val="00833E4F"/>
    <w:rsid w:val="00843966"/>
    <w:rsid w:val="008505A7"/>
    <w:rsid w:val="00873526"/>
    <w:rsid w:val="00874EC2"/>
    <w:rsid w:val="008A46BB"/>
    <w:rsid w:val="008B6083"/>
    <w:rsid w:val="008F1292"/>
    <w:rsid w:val="00942EC0"/>
    <w:rsid w:val="00993BF7"/>
    <w:rsid w:val="009C3C5E"/>
    <w:rsid w:val="009D52BD"/>
    <w:rsid w:val="009E4479"/>
    <w:rsid w:val="009F512A"/>
    <w:rsid w:val="00A02F1F"/>
    <w:rsid w:val="00A148AE"/>
    <w:rsid w:val="00A350D5"/>
    <w:rsid w:val="00A36C79"/>
    <w:rsid w:val="00A51345"/>
    <w:rsid w:val="00A71CFD"/>
    <w:rsid w:val="00A73208"/>
    <w:rsid w:val="00A762EC"/>
    <w:rsid w:val="00A82E52"/>
    <w:rsid w:val="00AB5587"/>
    <w:rsid w:val="00AD1EBA"/>
    <w:rsid w:val="00AF2503"/>
    <w:rsid w:val="00B17F78"/>
    <w:rsid w:val="00B3168B"/>
    <w:rsid w:val="00BA7D49"/>
    <w:rsid w:val="00BB0AA8"/>
    <w:rsid w:val="00C0478D"/>
    <w:rsid w:val="00C40408"/>
    <w:rsid w:val="00C863A6"/>
    <w:rsid w:val="00CA221F"/>
    <w:rsid w:val="00CB243E"/>
    <w:rsid w:val="00CD77EF"/>
    <w:rsid w:val="00D365B9"/>
    <w:rsid w:val="00D558DB"/>
    <w:rsid w:val="00D647B1"/>
    <w:rsid w:val="00DA3A0D"/>
    <w:rsid w:val="00E2062D"/>
    <w:rsid w:val="00E3615D"/>
    <w:rsid w:val="00E72C8C"/>
    <w:rsid w:val="00EB45A2"/>
    <w:rsid w:val="00F27223"/>
    <w:rsid w:val="00F33722"/>
    <w:rsid w:val="00F56048"/>
    <w:rsid w:val="00FB38D8"/>
    <w:rsid w:val="00FC16BD"/>
    <w:rsid w:val="00FD04C5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86E2B"/>
  <w15:docId w15:val="{A05A8776-9227-444B-93A2-9346F791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E1B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4C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ListParagraph">
    <w:name w:val="List Paragraph"/>
    <w:basedOn w:val="Normal"/>
    <w:uiPriority w:val="34"/>
    <w:qFormat/>
    <w:rsid w:val="0058546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D04C5"/>
    <w:rPr>
      <w:rFonts w:asciiTheme="majorHAnsi" w:eastAsiaTheme="majorEastAsia" w:hAnsiTheme="majorHAnsi" w:cstheme="majorBidi"/>
      <w:color w:val="365F91" w:themeColor="accent1" w:themeShade="BF"/>
      <w:lang w:val="de-DE"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E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E4F"/>
    <w:rPr>
      <w:rFonts w:ascii="Arial" w:eastAsia="MS Mincho" w:hAnsi="Arial"/>
      <w:lang w:val="de-DE" w:eastAsia="ar-SA"/>
    </w:rPr>
  </w:style>
  <w:style w:type="paragraph" w:styleId="Revision">
    <w:name w:val="Revision"/>
    <w:hidden/>
    <w:uiPriority w:val="99"/>
    <w:semiHidden/>
    <w:rsid w:val="00F27223"/>
    <w:rPr>
      <w:rFonts w:ascii="Arial" w:eastAsia="MS Mincho" w:hAnsi="Arial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1019F3"/>
    <w:rsid w:val="00427E85"/>
    <w:rsid w:val="004B7B2B"/>
    <w:rsid w:val="00510D50"/>
    <w:rsid w:val="00774314"/>
    <w:rsid w:val="00C718D9"/>
    <w:rsid w:val="00CB7214"/>
    <w:rsid w:val="00DB2A1B"/>
    <w:rsid w:val="00E7114E"/>
    <w:rsid w:val="00F47A87"/>
    <w:rsid w:val="00F7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A0352-1B13-497F-A0E3-16A3369D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14</cp:revision>
  <cp:lastPrinted>2009-12-14T13:49:00Z</cp:lastPrinted>
  <dcterms:created xsi:type="dcterms:W3CDTF">2016-04-20T18:10:00Z</dcterms:created>
  <dcterms:modified xsi:type="dcterms:W3CDTF">2021-02-25T16:39:00Z</dcterms:modified>
</cp:coreProperties>
</file>