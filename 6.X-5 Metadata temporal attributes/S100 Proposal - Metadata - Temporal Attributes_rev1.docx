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4C0D0" w14:textId="121AF913" w:rsidR="006E2E70" w:rsidRDefault="0088477F">
      <w:pPr>
        <w:spacing w:before="83"/>
        <w:ind w:right="739"/>
        <w:jc w:val="right"/>
      </w:pPr>
      <w:ins w:id="0" w:author="Raphael Malyankar" w:date="2021-10-25T22:19:00Z">
        <w:r w:rsidRPr="0088477F">
          <w:t>S-100WG6-04.2C</w:t>
        </w:r>
        <w:r>
          <w:t>rev</w:t>
        </w:r>
      </w:ins>
      <w:ins w:id="1" w:author="Raphael Malyankar" w:date="2021-10-25T22:20:00Z">
        <w:r>
          <w:t>1</w:t>
        </w:r>
      </w:ins>
    </w:p>
    <w:p w14:paraId="3EB5C94C" w14:textId="77777777" w:rsidR="006E2E70" w:rsidRDefault="006E2E70">
      <w:pPr>
        <w:pStyle w:val="BodyText"/>
        <w:spacing w:before="2"/>
        <w:rPr>
          <w:sz w:val="30"/>
        </w:rPr>
      </w:pPr>
    </w:p>
    <w:p w14:paraId="5EF84B5D" w14:textId="15642945" w:rsidR="006E2E70" w:rsidRDefault="009867AD">
      <w:pPr>
        <w:ind w:left="218"/>
        <w:rPr>
          <w:b/>
          <w:sz w:val="24"/>
        </w:rPr>
      </w:pPr>
      <w:r>
        <w:rPr>
          <w:b/>
          <w:sz w:val="24"/>
        </w:rPr>
        <w:t xml:space="preserve">Title: </w:t>
      </w:r>
      <w:r w:rsidR="00011C5E">
        <w:rPr>
          <w:b/>
          <w:sz w:val="24"/>
        </w:rPr>
        <w:t>Metadata - Temporal Attributes</w:t>
      </w:r>
    </w:p>
    <w:p w14:paraId="7670180E" w14:textId="77777777" w:rsidR="006E2E70" w:rsidRDefault="006E2E70">
      <w:pPr>
        <w:pStyle w:val="BodyText"/>
        <w:spacing w:before="6"/>
        <w:rPr>
          <w:b/>
          <w:sz w:val="21"/>
        </w:rPr>
      </w:pPr>
    </w:p>
    <w:p w14:paraId="4557D928" w14:textId="566EA9CC" w:rsidR="006E2E70" w:rsidRDefault="009867AD">
      <w:pPr>
        <w:spacing w:before="1" w:after="22"/>
        <w:ind w:left="1137" w:right="1270"/>
        <w:jc w:val="center"/>
        <w:rPr>
          <w:sz w:val="28"/>
        </w:rPr>
      </w:pPr>
      <w:r>
        <w:rPr>
          <w:sz w:val="28"/>
        </w:rPr>
        <w:t>S-100 Maintenance - Change Proposal Form</w:t>
      </w:r>
    </w:p>
    <w:p w14:paraId="5632A7F9" w14:textId="77777777" w:rsidR="006E2E70" w:rsidRDefault="001D39B8">
      <w:pPr>
        <w:pStyle w:val="BodyText"/>
        <w:spacing w:line="20" w:lineRule="exact"/>
        <w:ind w:left="184"/>
        <w:rPr>
          <w:sz w:val="2"/>
        </w:rPr>
      </w:pPr>
      <w:r>
        <w:rPr>
          <w:noProof/>
          <w:sz w:val="2"/>
          <w:lang w:val="en-US" w:eastAsia="en-US" w:bidi="ar-SA"/>
        </w:rPr>
        <mc:AlternateContent>
          <mc:Choice Requires="wpg">
            <w:drawing>
              <wp:inline distT="0" distB="0" distL="0" distR="0" wp14:anchorId="6104ADF6" wp14:editId="0B9293E2">
                <wp:extent cx="5316855" cy="6350"/>
                <wp:effectExtent l="5715" t="7620" r="11430" b="5080"/>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855" cy="6350"/>
                          <a:chOff x="0" y="0"/>
                          <a:chExt cx="8373" cy="10"/>
                        </a:xfrm>
                      </wpg:grpSpPr>
                      <wps:wsp>
                        <wps:cNvPr id="7" name="Line 6"/>
                        <wps:cNvCnPr>
                          <a:cxnSpLocks noChangeShapeType="1"/>
                        </wps:cNvCnPr>
                        <wps:spPr bwMode="auto">
                          <a:xfrm>
                            <a:off x="0" y="5"/>
                            <a:ext cx="837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C51B" id="Group 5" o:spid="_x0000_s1026" style="width:418.65pt;height:.5pt;mso-position-horizontal-relative:char;mso-position-vertical-relative:line" coordsize="8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">
                <v:line id="Line 6" o:spid="_x0000_s1027" style="position:absolute;visibility:visible;mso-wrap-style:square" from="0,5" to="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7062F07E" w14:textId="77777777" w:rsidR="006E2E70" w:rsidRDefault="006E2E70">
      <w:pPr>
        <w:pStyle w:val="BodyText"/>
        <w:spacing w:after="1"/>
        <w:rPr>
          <w:sz w:val="27"/>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81"/>
        <w:gridCol w:w="910"/>
        <w:gridCol w:w="2340"/>
      </w:tblGrid>
      <w:tr w:rsidR="006E2E70" w14:paraId="6F746B9A" w14:textId="77777777" w:rsidTr="00C069DC">
        <w:trPr>
          <w:trHeight w:val="350"/>
        </w:trPr>
        <w:tc>
          <w:tcPr>
            <w:tcW w:w="2576" w:type="dxa"/>
          </w:tcPr>
          <w:p w14:paraId="1EB10757" w14:textId="77777777" w:rsidR="006E2E70" w:rsidRDefault="009867AD">
            <w:pPr>
              <w:pStyle w:val="TableParagraph"/>
              <w:spacing w:before="54"/>
              <w:ind w:left="107"/>
              <w:rPr>
                <w:b/>
                <w:sz w:val="20"/>
              </w:rPr>
            </w:pPr>
            <w:r>
              <w:rPr>
                <w:b/>
                <w:sz w:val="20"/>
              </w:rPr>
              <w:t>Organisation</w:t>
            </w:r>
          </w:p>
        </w:tc>
        <w:tc>
          <w:tcPr>
            <w:tcW w:w="2581" w:type="dxa"/>
          </w:tcPr>
          <w:p w14:paraId="72B508A1" w14:textId="77777777" w:rsidR="00237773" w:rsidRDefault="00861F3F">
            <w:pPr>
              <w:pStyle w:val="TableParagraph"/>
              <w:spacing w:before="57"/>
              <w:rPr>
                <w:sz w:val="20"/>
              </w:rPr>
            </w:pPr>
            <w:r>
              <w:rPr>
                <w:sz w:val="20"/>
              </w:rPr>
              <w:t>TWCWG</w:t>
            </w:r>
            <w:r w:rsidR="00237773">
              <w:rPr>
                <w:sz w:val="20"/>
              </w:rPr>
              <w:t xml:space="preserve"> (original)</w:t>
            </w:r>
          </w:p>
          <w:p w14:paraId="087347EF" w14:textId="75D6B03B" w:rsidR="006E2E70" w:rsidRDefault="00237773">
            <w:pPr>
              <w:pStyle w:val="TableParagraph"/>
              <w:spacing w:before="57"/>
              <w:rPr>
                <w:sz w:val="20"/>
              </w:rPr>
            </w:pPr>
            <w:r>
              <w:rPr>
                <w:sz w:val="20"/>
              </w:rPr>
              <w:t>Raphael Malyankar (rev.)</w:t>
            </w:r>
          </w:p>
        </w:tc>
        <w:tc>
          <w:tcPr>
            <w:tcW w:w="910" w:type="dxa"/>
          </w:tcPr>
          <w:p w14:paraId="499B5F8F" w14:textId="77777777" w:rsidR="006E2E70" w:rsidRDefault="009867AD">
            <w:pPr>
              <w:pStyle w:val="TableParagraph"/>
              <w:spacing w:before="54"/>
              <w:ind w:left="106"/>
              <w:rPr>
                <w:b/>
                <w:sz w:val="20"/>
              </w:rPr>
            </w:pPr>
            <w:r>
              <w:rPr>
                <w:b/>
                <w:sz w:val="20"/>
              </w:rPr>
              <w:t>Date</w:t>
            </w:r>
          </w:p>
        </w:tc>
        <w:tc>
          <w:tcPr>
            <w:tcW w:w="2340" w:type="dxa"/>
          </w:tcPr>
          <w:p w14:paraId="6A758A6E" w14:textId="23EE37A3" w:rsidR="00237773" w:rsidRDefault="00802F24">
            <w:pPr>
              <w:pStyle w:val="TableParagraph"/>
              <w:spacing w:before="57"/>
              <w:ind w:left="106"/>
              <w:rPr>
                <w:sz w:val="20"/>
              </w:rPr>
            </w:pPr>
            <w:r>
              <w:rPr>
                <w:sz w:val="20"/>
              </w:rPr>
              <w:t>2</w:t>
            </w:r>
            <w:r w:rsidR="00011C5E">
              <w:rPr>
                <w:sz w:val="20"/>
              </w:rPr>
              <w:t>7</w:t>
            </w:r>
            <w:r>
              <w:rPr>
                <w:sz w:val="20"/>
              </w:rPr>
              <w:t>-Aug-2021</w:t>
            </w:r>
            <w:r w:rsidR="003F3E3E">
              <w:rPr>
                <w:sz w:val="20"/>
              </w:rPr>
              <w:t>/</w:t>
            </w:r>
          </w:p>
          <w:p w14:paraId="68ADD294" w14:textId="41C75C60" w:rsidR="001B6760" w:rsidRDefault="001351B5">
            <w:pPr>
              <w:pStyle w:val="TableParagraph"/>
              <w:spacing w:before="57"/>
              <w:ind w:left="106"/>
              <w:rPr>
                <w:sz w:val="20"/>
              </w:rPr>
            </w:pPr>
            <w:r>
              <w:rPr>
                <w:sz w:val="20"/>
              </w:rPr>
              <w:t>2</w:t>
            </w:r>
            <w:ins w:id="2" w:author="Raphael Malyankar" w:date="2021-10-26T18:19:00Z">
              <w:r w:rsidR="009C6A9C">
                <w:rPr>
                  <w:sz w:val="20"/>
                </w:rPr>
                <w:t>6</w:t>
              </w:r>
            </w:ins>
            <w:del w:id="3" w:author="Raphael Malyankar" w:date="2021-10-26T18:19:00Z">
              <w:r w:rsidDel="009C6A9C">
                <w:rPr>
                  <w:sz w:val="20"/>
                </w:rPr>
                <w:delText>5</w:delText>
              </w:r>
            </w:del>
            <w:r w:rsidR="002A70DD">
              <w:rPr>
                <w:sz w:val="20"/>
              </w:rPr>
              <w:t>-Oct-2021</w:t>
            </w:r>
            <w:r w:rsidR="00237773">
              <w:rPr>
                <w:sz w:val="20"/>
              </w:rPr>
              <w:t xml:space="preserve"> (rev.</w:t>
            </w:r>
            <w:r w:rsidR="007923E0">
              <w:rPr>
                <w:sz w:val="20"/>
              </w:rPr>
              <w:t xml:space="preserve"> 1</w:t>
            </w:r>
            <w:r w:rsidR="00237773">
              <w:rPr>
                <w:sz w:val="20"/>
              </w:rPr>
              <w:t>)</w:t>
            </w:r>
          </w:p>
        </w:tc>
      </w:tr>
      <w:tr w:rsidR="006E2E70" w14:paraId="703C563C" w14:textId="77777777" w:rsidTr="00C069DC">
        <w:trPr>
          <w:trHeight w:val="580"/>
        </w:trPr>
        <w:tc>
          <w:tcPr>
            <w:tcW w:w="2576" w:type="dxa"/>
          </w:tcPr>
          <w:p w14:paraId="6050EC1A" w14:textId="77777777" w:rsidR="006E2E70" w:rsidRDefault="009867AD">
            <w:pPr>
              <w:pStyle w:val="TableParagraph"/>
              <w:spacing w:before="54"/>
              <w:ind w:left="107"/>
              <w:rPr>
                <w:b/>
                <w:sz w:val="20"/>
              </w:rPr>
            </w:pPr>
            <w:r>
              <w:rPr>
                <w:b/>
                <w:sz w:val="20"/>
              </w:rPr>
              <w:t>Contact</w:t>
            </w:r>
          </w:p>
        </w:tc>
        <w:tc>
          <w:tcPr>
            <w:tcW w:w="2581" w:type="dxa"/>
          </w:tcPr>
          <w:p w14:paraId="1B7E96B6" w14:textId="05E868FE" w:rsidR="006E2E70" w:rsidRDefault="009867AD">
            <w:pPr>
              <w:pStyle w:val="TableParagraph"/>
              <w:spacing w:before="57"/>
              <w:rPr>
                <w:sz w:val="20"/>
              </w:rPr>
            </w:pPr>
            <w:r>
              <w:rPr>
                <w:sz w:val="20"/>
              </w:rPr>
              <w:t>Raphael Malyankar</w:t>
            </w:r>
          </w:p>
        </w:tc>
        <w:tc>
          <w:tcPr>
            <w:tcW w:w="910" w:type="dxa"/>
          </w:tcPr>
          <w:p w14:paraId="626881DB" w14:textId="77777777" w:rsidR="006E2E70" w:rsidRDefault="009867AD">
            <w:pPr>
              <w:pStyle w:val="TableParagraph"/>
              <w:spacing w:before="54"/>
              <w:ind w:left="106"/>
              <w:rPr>
                <w:b/>
                <w:sz w:val="20"/>
              </w:rPr>
            </w:pPr>
            <w:r>
              <w:rPr>
                <w:b/>
                <w:sz w:val="20"/>
              </w:rPr>
              <w:t>Email</w:t>
            </w:r>
          </w:p>
        </w:tc>
        <w:tc>
          <w:tcPr>
            <w:tcW w:w="2340" w:type="dxa"/>
          </w:tcPr>
          <w:p w14:paraId="5E4AA22C" w14:textId="12D209DD" w:rsidR="006E2E70" w:rsidRDefault="009867AD">
            <w:pPr>
              <w:pStyle w:val="TableParagraph"/>
              <w:spacing w:before="57"/>
              <w:ind w:left="106"/>
              <w:rPr>
                <w:sz w:val="20"/>
              </w:rPr>
            </w:pPr>
            <w:r>
              <w:rPr>
                <w:w w:val="95"/>
                <w:sz w:val="20"/>
              </w:rPr>
              <w:t xml:space="preserve">raphaelm@portolanscie </w:t>
            </w:r>
            <w:r>
              <w:rPr>
                <w:sz w:val="20"/>
              </w:rPr>
              <w:t>nces.com</w:t>
            </w:r>
          </w:p>
        </w:tc>
      </w:tr>
    </w:tbl>
    <w:p w14:paraId="55C53D59" w14:textId="77777777" w:rsidR="006E2E70" w:rsidRDefault="006E2E70">
      <w:pPr>
        <w:pStyle w:val="BodyText"/>
        <w:spacing w:before="8"/>
        <w:rPr>
          <w:sz w:val="27"/>
        </w:rPr>
      </w:pPr>
    </w:p>
    <w:p w14:paraId="0ACF5B6C" w14:textId="77777777" w:rsidR="006E2E70" w:rsidRDefault="009867AD">
      <w:pPr>
        <w:ind w:left="218"/>
        <w:rPr>
          <w:i/>
          <w:sz w:val="20"/>
        </w:rPr>
      </w:pPr>
      <w:r>
        <w:rPr>
          <w:sz w:val="28"/>
        </w:rPr>
        <w:t xml:space="preserve">Change Proposal Type </w:t>
      </w:r>
      <w:r>
        <w:rPr>
          <w:i/>
          <w:sz w:val="20"/>
        </w:rPr>
        <w:t>(Select only one option)</w:t>
      </w:r>
    </w:p>
    <w:p w14:paraId="4FF2FAC7" w14:textId="77777777" w:rsidR="006E2E70" w:rsidRDefault="006E2E70">
      <w:pPr>
        <w:pStyle w:val="BodyText"/>
        <w:spacing w:before="3"/>
        <w:rPr>
          <w:i/>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83"/>
        <w:gridCol w:w="2458"/>
      </w:tblGrid>
      <w:tr w:rsidR="006E2E70" w14:paraId="68B1AA01" w14:textId="77777777" w:rsidTr="00C069DC">
        <w:trPr>
          <w:trHeight w:val="417"/>
        </w:trPr>
        <w:tc>
          <w:tcPr>
            <w:tcW w:w="2981" w:type="dxa"/>
          </w:tcPr>
          <w:p w14:paraId="378B7524" w14:textId="77777777" w:rsidR="006E2E70" w:rsidRDefault="009867AD">
            <w:pPr>
              <w:pStyle w:val="TableParagraph"/>
              <w:spacing w:before="113"/>
              <w:ind w:left="107"/>
              <w:rPr>
                <w:sz w:val="16"/>
              </w:rPr>
            </w:pPr>
            <w:r>
              <w:rPr>
                <w:sz w:val="16"/>
              </w:rPr>
              <w:t>1.Clarification</w:t>
            </w:r>
          </w:p>
        </w:tc>
        <w:tc>
          <w:tcPr>
            <w:tcW w:w="2983" w:type="dxa"/>
          </w:tcPr>
          <w:p w14:paraId="7C19BF8A" w14:textId="77777777" w:rsidR="006E2E70" w:rsidRDefault="009867AD">
            <w:pPr>
              <w:pStyle w:val="TableParagraph"/>
              <w:spacing w:before="113"/>
              <w:ind w:left="108"/>
              <w:rPr>
                <w:sz w:val="16"/>
              </w:rPr>
            </w:pPr>
            <w:r>
              <w:rPr>
                <w:sz w:val="16"/>
              </w:rPr>
              <w:t>2.Correction</w:t>
            </w:r>
          </w:p>
        </w:tc>
        <w:tc>
          <w:tcPr>
            <w:tcW w:w="2458" w:type="dxa"/>
          </w:tcPr>
          <w:p w14:paraId="02D60CB2" w14:textId="77777777" w:rsidR="006E2E70" w:rsidRDefault="009867AD">
            <w:pPr>
              <w:pStyle w:val="TableParagraph"/>
              <w:spacing w:before="113"/>
              <w:ind w:left="108"/>
              <w:rPr>
                <w:sz w:val="16"/>
              </w:rPr>
            </w:pPr>
            <w:r>
              <w:rPr>
                <w:sz w:val="16"/>
              </w:rPr>
              <w:t>3.Extension</w:t>
            </w:r>
          </w:p>
        </w:tc>
      </w:tr>
      <w:tr w:rsidR="006E2E70" w14:paraId="0D06E03B" w14:textId="77777777" w:rsidTr="00C069DC">
        <w:trPr>
          <w:trHeight w:val="414"/>
        </w:trPr>
        <w:tc>
          <w:tcPr>
            <w:tcW w:w="2981" w:type="dxa"/>
          </w:tcPr>
          <w:p w14:paraId="02D3E20E" w14:textId="528DD72D" w:rsidR="006E2E70" w:rsidRDefault="006E2E70">
            <w:pPr>
              <w:pStyle w:val="TableParagraph"/>
              <w:ind w:left="0"/>
              <w:rPr>
                <w:rFonts w:ascii="Times New Roman"/>
                <w:sz w:val="18"/>
              </w:rPr>
            </w:pPr>
          </w:p>
        </w:tc>
        <w:tc>
          <w:tcPr>
            <w:tcW w:w="2983" w:type="dxa"/>
          </w:tcPr>
          <w:p w14:paraId="1593D69B" w14:textId="199E507F" w:rsidR="006E2E70" w:rsidRDefault="006E2E70">
            <w:pPr>
              <w:pStyle w:val="TableParagraph"/>
              <w:ind w:left="0"/>
              <w:rPr>
                <w:rFonts w:ascii="Times New Roman"/>
                <w:sz w:val="18"/>
              </w:rPr>
            </w:pPr>
          </w:p>
        </w:tc>
        <w:tc>
          <w:tcPr>
            <w:tcW w:w="2458" w:type="dxa"/>
          </w:tcPr>
          <w:p w14:paraId="639CAF88" w14:textId="2C7AF5CD" w:rsidR="006E2E70" w:rsidRDefault="00861F3F">
            <w:pPr>
              <w:pStyle w:val="TableParagraph"/>
              <w:spacing w:before="111"/>
              <w:ind w:left="108"/>
              <w:rPr>
                <w:sz w:val="16"/>
              </w:rPr>
            </w:pPr>
            <w:r>
              <w:rPr>
                <w:sz w:val="16"/>
              </w:rPr>
              <w:t>X</w:t>
            </w:r>
          </w:p>
        </w:tc>
      </w:tr>
    </w:tbl>
    <w:p w14:paraId="5BD4F985" w14:textId="77777777" w:rsidR="006E2E70" w:rsidRDefault="006E2E70">
      <w:pPr>
        <w:pStyle w:val="BodyText"/>
        <w:spacing w:before="7"/>
        <w:rPr>
          <w:i/>
          <w:sz w:val="27"/>
        </w:rPr>
      </w:pPr>
    </w:p>
    <w:p w14:paraId="1475451A" w14:textId="77777777" w:rsidR="006E2E70" w:rsidRDefault="009867AD">
      <w:pPr>
        <w:spacing w:after="4"/>
        <w:ind w:left="218"/>
        <w:rPr>
          <w:i/>
          <w:sz w:val="20"/>
        </w:rPr>
      </w:pPr>
      <w:r>
        <w:rPr>
          <w:sz w:val="28"/>
        </w:rPr>
        <w:t>Location (</w:t>
      </w:r>
      <w:r>
        <w:rPr>
          <w:i/>
          <w:sz w:val="20"/>
        </w:rPr>
        <w:t>Identify all change proposal locations)</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061"/>
        <w:gridCol w:w="810"/>
        <w:gridCol w:w="990"/>
        <w:gridCol w:w="5040"/>
      </w:tblGrid>
      <w:tr w:rsidR="00CA0198" w14:paraId="0CA82179" w14:textId="77777777" w:rsidTr="00C069DC">
        <w:trPr>
          <w:cantSplit/>
        </w:trPr>
        <w:tc>
          <w:tcPr>
            <w:tcW w:w="398" w:type="dxa"/>
          </w:tcPr>
          <w:p w14:paraId="155239B7" w14:textId="6842281C" w:rsidR="00CA0198" w:rsidRDefault="00CA0198" w:rsidP="00053ED3">
            <w:pPr>
              <w:pStyle w:val="TableParagraph"/>
              <w:spacing w:before="59" w:line="207" w:lineRule="exact"/>
              <w:ind w:left="107"/>
              <w:rPr>
                <w:sz w:val="18"/>
              </w:rPr>
            </w:pPr>
            <w:r>
              <w:rPr>
                <w:sz w:val="18"/>
              </w:rPr>
              <w:t>No.</w:t>
            </w:r>
          </w:p>
        </w:tc>
        <w:tc>
          <w:tcPr>
            <w:tcW w:w="1061" w:type="dxa"/>
          </w:tcPr>
          <w:p w14:paraId="0607F1B2" w14:textId="75428E19" w:rsidR="00CA0198" w:rsidRDefault="00CA0198" w:rsidP="00053ED3">
            <w:pPr>
              <w:pStyle w:val="TableParagraph"/>
              <w:spacing w:before="59" w:line="207" w:lineRule="exact"/>
              <w:ind w:left="107"/>
              <w:rPr>
                <w:sz w:val="18"/>
              </w:rPr>
            </w:pPr>
            <w:r>
              <w:rPr>
                <w:sz w:val="18"/>
              </w:rPr>
              <w:t>S-100 Version No.</w:t>
            </w:r>
          </w:p>
        </w:tc>
        <w:tc>
          <w:tcPr>
            <w:tcW w:w="810" w:type="dxa"/>
          </w:tcPr>
          <w:p w14:paraId="79CFE2F2" w14:textId="77777777" w:rsidR="00CA0198" w:rsidRDefault="00CA0198" w:rsidP="00053ED3">
            <w:pPr>
              <w:pStyle w:val="TableParagraph"/>
              <w:spacing w:before="59"/>
              <w:ind w:right="344"/>
              <w:rPr>
                <w:sz w:val="18"/>
              </w:rPr>
            </w:pPr>
            <w:r>
              <w:rPr>
                <w:sz w:val="18"/>
              </w:rPr>
              <w:t>Part No.</w:t>
            </w:r>
          </w:p>
        </w:tc>
        <w:tc>
          <w:tcPr>
            <w:tcW w:w="990" w:type="dxa"/>
          </w:tcPr>
          <w:p w14:paraId="37426157" w14:textId="77777777" w:rsidR="00CA0198" w:rsidRDefault="00CA0198">
            <w:pPr>
              <w:pStyle w:val="TableParagraph"/>
              <w:spacing w:before="59"/>
              <w:rPr>
                <w:sz w:val="18"/>
              </w:rPr>
            </w:pPr>
            <w:r>
              <w:rPr>
                <w:sz w:val="18"/>
              </w:rPr>
              <w:t>Section No.</w:t>
            </w:r>
          </w:p>
        </w:tc>
        <w:tc>
          <w:tcPr>
            <w:tcW w:w="5040" w:type="dxa"/>
          </w:tcPr>
          <w:p w14:paraId="089D112A" w14:textId="77777777" w:rsidR="00CA0198" w:rsidRDefault="00CA0198">
            <w:pPr>
              <w:pStyle w:val="TableParagraph"/>
              <w:spacing w:before="59"/>
              <w:rPr>
                <w:sz w:val="18"/>
              </w:rPr>
            </w:pPr>
            <w:r>
              <w:rPr>
                <w:sz w:val="18"/>
              </w:rPr>
              <w:t>Proposal Summary</w:t>
            </w:r>
          </w:p>
        </w:tc>
      </w:tr>
      <w:tr w:rsidR="00CA0198" w14:paraId="4C38B3DE" w14:textId="77777777" w:rsidTr="00C069DC">
        <w:trPr>
          <w:cantSplit/>
        </w:trPr>
        <w:tc>
          <w:tcPr>
            <w:tcW w:w="398" w:type="dxa"/>
          </w:tcPr>
          <w:p w14:paraId="65B2104B" w14:textId="4D09B4C1" w:rsidR="00CA0198" w:rsidRDefault="00CA0198">
            <w:pPr>
              <w:pStyle w:val="TableParagraph"/>
              <w:spacing w:before="59"/>
              <w:ind w:left="107"/>
              <w:rPr>
                <w:sz w:val="18"/>
              </w:rPr>
            </w:pPr>
            <w:r>
              <w:rPr>
                <w:sz w:val="18"/>
              </w:rPr>
              <w:t>1</w:t>
            </w:r>
          </w:p>
        </w:tc>
        <w:tc>
          <w:tcPr>
            <w:tcW w:w="1061" w:type="dxa"/>
          </w:tcPr>
          <w:p w14:paraId="2918CEB0" w14:textId="66DC62C1" w:rsidR="00CA0198" w:rsidRDefault="0047241B">
            <w:pPr>
              <w:pStyle w:val="TableParagraph"/>
              <w:spacing w:before="59"/>
              <w:ind w:left="107"/>
              <w:rPr>
                <w:sz w:val="18"/>
              </w:rPr>
            </w:pPr>
            <w:r>
              <w:rPr>
                <w:sz w:val="18"/>
              </w:rPr>
              <w:t>4.0.0</w:t>
            </w:r>
          </w:p>
        </w:tc>
        <w:tc>
          <w:tcPr>
            <w:tcW w:w="810" w:type="dxa"/>
          </w:tcPr>
          <w:p w14:paraId="37BE0477" w14:textId="4B07357A" w:rsidR="00CA0198" w:rsidRDefault="00CA0198">
            <w:pPr>
              <w:pStyle w:val="TableParagraph"/>
              <w:spacing w:before="59"/>
              <w:ind w:left="107"/>
              <w:rPr>
                <w:sz w:val="18"/>
              </w:rPr>
            </w:pPr>
            <w:r>
              <w:rPr>
                <w:sz w:val="18"/>
              </w:rPr>
              <w:t>4a</w:t>
            </w:r>
          </w:p>
        </w:tc>
        <w:tc>
          <w:tcPr>
            <w:tcW w:w="990" w:type="dxa"/>
          </w:tcPr>
          <w:p w14:paraId="0FBE0A7F" w14:textId="0FF2DAD7" w:rsidR="00CA0198" w:rsidRDefault="00CA0198">
            <w:pPr>
              <w:pStyle w:val="TableParagraph"/>
              <w:spacing w:before="59"/>
              <w:rPr>
                <w:sz w:val="18"/>
              </w:rPr>
            </w:pPr>
            <w:r>
              <w:rPr>
                <w:sz w:val="18"/>
              </w:rPr>
              <w:t>App. 4a-D</w:t>
            </w:r>
          </w:p>
        </w:tc>
        <w:tc>
          <w:tcPr>
            <w:tcW w:w="5040" w:type="dxa"/>
          </w:tcPr>
          <w:p w14:paraId="08A565A2" w14:textId="0E926071" w:rsidR="00B73EE6" w:rsidRDefault="00011C5E" w:rsidP="00B73EE6">
            <w:pPr>
              <w:pStyle w:val="TableParagraph"/>
              <w:spacing w:before="59"/>
              <w:ind w:left="101" w:right="115"/>
              <w:rPr>
                <w:sz w:val="18"/>
              </w:rPr>
            </w:pPr>
            <w:r>
              <w:rPr>
                <w:sz w:val="18"/>
              </w:rPr>
              <w:t xml:space="preserve">Add </w:t>
            </w:r>
            <w:r w:rsidR="00A52EC0">
              <w:rPr>
                <w:sz w:val="18"/>
              </w:rPr>
              <w:t xml:space="preserve">optional </w:t>
            </w:r>
            <w:r w:rsidR="007F6215">
              <w:rPr>
                <w:sz w:val="18"/>
              </w:rPr>
              <w:t xml:space="preserve">discovery </w:t>
            </w:r>
            <w:r>
              <w:rPr>
                <w:sz w:val="18"/>
              </w:rPr>
              <w:t xml:space="preserve">metadata attribute to indicate temporal validity of </w:t>
            </w:r>
            <w:r w:rsidR="00A52EC0">
              <w:rPr>
                <w:sz w:val="18"/>
              </w:rPr>
              <w:t xml:space="preserve">the </w:t>
            </w:r>
            <w:r>
              <w:rPr>
                <w:sz w:val="18"/>
              </w:rPr>
              <w:t>dataset.</w:t>
            </w:r>
            <w:r w:rsidR="00B73EE6">
              <w:rPr>
                <w:sz w:val="18"/>
              </w:rPr>
              <w:t xml:space="preserve"> (5.0.0 draft: X-X.X)</w:t>
            </w:r>
          </w:p>
        </w:tc>
      </w:tr>
      <w:tr w:rsidR="00A52EC0" w14:paraId="39131DEE" w14:textId="77777777" w:rsidTr="00C069DC">
        <w:trPr>
          <w:cantSplit/>
        </w:trPr>
        <w:tc>
          <w:tcPr>
            <w:tcW w:w="398" w:type="dxa"/>
          </w:tcPr>
          <w:p w14:paraId="626B0ABB" w14:textId="2D7008CE" w:rsidR="00A52EC0" w:rsidRDefault="00A52EC0">
            <w:pPr>
              <w:pStyle w:val="TableParagraph"/>
              <w:spacing w:before="59"/>
              <w:ind w:left="107"/>
              <w:rPr>
                <w:sz w:val="18"/>
              </w:rPr>
            </w:pPr>
            <w:r>
              <w:rPr>
                <w:sz w:val="18"/>
              </w:rPr>
              <w:t>2</w:t>
            </w:r>
          </w:p>
        </w:tc>
        <w:tc>
          <w:tcPr>
            <w:tcW w:w="1061" w:type="dxa"/>
          </w:tcPr>
          <w:p w14:paraId="3F87A49D" w14:textId="77777777" w:rsidR="00A52EC0" w:rsidRDefault="00A52EC0">
            <w:pPr>
              <w:pStyle w:val="TableParagraph"/>
              <w:spacing w:before="59"/>
              <w:ind w:left="107"/>
              <w:rPr>
                <w:sz w:val="18"/>
              </w:rPr>
            </w:pPr>
          </w:p>
        </w:tc>
        <w:tc>
          <w:tcPr>
            <w:tcW w:w="810" w:type="dxa"/>
          </w:tcPr>
          <w:p w14:paraId="51C2FE77" w14:textId="519305E4" w:rsidR="00A52EC0" w:rsidRDefault="00A52EC0">
            <w:pPr>
              <w:pStyle w:val="TableParagraph"/>
              <w:spacing w:before="59"/>
              <w:ind w:left="107"/>
              <w:rPr>
                <w:sz w:val="18"/>
              </w:rPr>
            </w:pPr>
            <w:r>
              <w:rPr>
                <w:sz w:val="18"/>
              </w:rPr>
              <w:t>4a</w:t>
            </w:r>
          </w:p>
        </w:tc>
        <w:tc>
          <w:tcPr>
            <w:tcW w:w="990" w:type="dxa"/>
          </w:tcPr>
          <w:p w14:paraId="40A8F67E" w14:textId="1C6EB846" w:rsidR="00A52EC0" w:rsidRDefault="00A52EC0">
            <w:pPr>
              <w:pStyle w:val="TableParagraph"/>
              <w:spacing w:before="59"/>
              <w:rPr>
                <w:sz w:val="18"/>
              </w:rPr>
            </w:pPr>
            <w:r>
              <w:rPr>
                <w:sz w:val="18"/>
              </w:rPr>
              <w:t>App 4a-D</w:t>
            </w:r>
          </w:p>
        </w:tc>
        <w:tc>
          <w:tcPr>
            <w:tcW w:w="5040" w:type="dxa"/>
          </w:tcPr>
          <w:p w14:paraId="2D0522C1" w14:textId="6EC195D4" w:rsidR="00A52EC0" w:rsidRDefault="00A52EC0" w:rsidP="00B73EE6">
            <w:pPr>
              <w:pStyle w:val="TableParagraph"/>
              <w:spacing w:before="59"/>
              <w:ind w:left="101" w:right="115"/>
              <w:rPr>
                <w:sz w:val="18"/>
              </w:rPr>
            </w:pPr>
            <w:r>
              <w:rPr>
                <w:sz w:val="18"/>
              </w:rPr>
              <w:t>Add temporal validity as an optional attribute to the discovery metadata block for each coverage in a dataset. (5.0.0 draft X-X.X)</w:t>
            </w:r>
          </w:p>
        </w:tc>
      </w:tr>
      <w:tr w:rsidR="00CA0198" w14:paraId="0F6AA185" w14:textId="77777777" w:rsidTr="00C069DC">
        <w:trPr>
          <w:cantSplit/>
        </w:trPr>
        <w:tc>
          <w:tcPr>
            <w:tcW w:w="398" w:type="dxa"/>
          </w:tcPr>
          <w:p w14:paraId="4A9306B5" w14:textId="47743C66" w:rsidR="00CA0198" w:rsidRDefault="00A52EC0">
            <w:pPr>
              <w:pStyle w:val="TableParagraph"/>
              <w:spacing w:before="59"/>
              <w:ind w:left="107"/>
              <w:rPr>
                <w:sz w:val="18"/>
              </w:rPr>
            </w:pPr>
            <w:r>
              <w:rPr>
                <w:sz w:val="18"/>
              </w:rPr>
              <w:t>3</w:t>
            </w:r>
          </w:p>
        </w:tc>
        <w:tc>
          <w:tcPr>
            <w:tcW w:w="1061" w:type="dxa"/>
          </w:tcPr>
          <w:p w14:paraId="64F5158A" w14:textId="7B280D4C" w:rsidR="00CA0198" w:rsidRDefault="00CA0198">
            <w:pPr>
              <w:pStyle w:val="TableParagraph"/>
              <w:spacing w:before="59"/>
              <w:ind w:left="107"/>
              <w:rPr>
                <w:sz w:val="18"/>
              </w:rPr>
            </w:pPr>
          </w:p>
        </w:tc>
        <w:tc>
          <w:tcPr>
            <w:tcW w:w="810" w:type="dxa"/>
          </w:tcPr>
          <w:p w14:paraId="29483530" w14:textId="3D52C73A" w:rsidR="00CA0198" w:rsidRDefault="0032245F">
            <w:pPr>
              <w:pStyle w:val="TableParagraph"/>
              <w:spacing w:before="59"/>
              <w:ind w:left="107"/>
              <w:rPr>
                <w:sz w:val="18"/>
              </w:rPr>
            </w:pPr>
            <w:r>
              <w:rPr>
                <w:sz w:val="18"/>
              </w:rPr>
              <w:t>4a</w:t>
            </w:r>
          </w:p>
        </w:tc>
        <w:tc>
          <w:tcPr>
            <w:tcW w:w="990" w:type="dxa"/>
          </w:tcPr>
          <w:p w14:paraId="522D350C" w14:textId="4C30E89E" w:rsidR="00CA0198" w:rsidRDefault="00CA0198">
            <w:pPr>
              <w:pStyle w:val="TableParagraph"/>
              <w:spacing w:before="59"/>
              <w:rPr>
                <w:sz w:val="18"/>
              </w:rPr>
            </w:pPr>
            <w:r>
              <w:rPr>
                <w:sz w:val="18"/>
              </w:rPr>
              <w:t>App. 4a-D</w:t>
            </w:r>
          </w:p>
        </w:tc>
        <w:tc>
          <w:tcPr>
            <w:tcW w:w="5040" w:type="dxa"/>
          </w:tcPr>
          <w:p w14:paraId="2B58F98F" w14:textId="39C48D7D" w:rsidR="00CA0198" w:rsidRDefault="00011C5E" w:rsidP="00C069DC">
            <w:pPr>
              <w:pStyle w:val="TableParagraph"/>
              <w:spacing w:before="59"/>
              <w:ind w:left="101" w:right="115"/>
              <w:rPr>
                <w:sz w:val="18"/>
              </w:rPr>
            </w:pPr>
            <w:r>
              <w:rPr>
                <w:sz w:val="18"/>
              </w:rPr>
              <w:t xml:space="preserve">Add </w:t>
            </w:r>
            <w:r w:rsidR="007F6215">
              <w:rPr>
                <w:sz w:val="18"/>
              </w:rPr>
              <w:t xml:space="preserve">discovery </w:t>
            </w:r>
            <w:r>
              <w:rPr>
                <w:sz w:val="18"/>
              </w:rPr>
              <w:t>metadata attribute to indicate availability of successor dataset</w:t>
            </w:r>
            <w:r w:rsidR="004D11D0">
              <w:rPr>
                <w:sz w:val="18"/>
              </w:rPr>
              <w:t xml:space="preserve"> using MD_MaintenanceInformation</w:t>
            </w:r>
            <w:r>
              <w:rPr>
                <w:sz w:val="18"/>
              </w:rPr>
              <w:t>.</w:t>
            </w:r>
            <w:r w:rsidR="00B73EE6">
              <w:rPr>
                <w:sz w:val="18"/>
              </w:rPr>
              <w:t xml:space="preserve"> (5.0.0 draft: X-X.X)</w:t>
            </w:r>
          </w:p>
        </w:tc>
      </w:tr>
      <w:tr w:rsidR="0009070E" w14:paraId="3605E3B0" w14:textId="77777777" w:rsidTr="00C069DC">
        <w:trPr>
          <w:cantSplit/>
        </w:trPr>
        <w:tc>
          <w:tcPr>
            <w:tcW w:w="398" w:type="dxa"/>
          </w:tcPr>
          <w:p w14:paraId="58970AF4" w14:textId="1AFCB400" w:rsidR="0009070E" w:rsidRDefault="0009070E">
            <w:pPr>
              <w:pStyle w:val="TableParagraph"/>
              <w:spacing w:before="59"/>
              <w:ind w:left="107"/>
              <w:rPr>
                <w:sz w:val="18"/>
              </w:rPr>
            </w:pPr>
            <w:r>
              <w:rPr>
                <w:sz w:val="18"/>
              </w:rPr>
              <w:t>4</w:t>
            </w:r>
          </w:p>
        </w:tc>
        <w:tc>
          <w:tcPr>
            <w:tcW w:w="1061" w:type="dxa"/>
          </w:tcPr>
          <w:p w14:paraId="358C0B95" w14:textId="77777777" w:rsidR="0009070E" w:rsidRDefault="0009070E">
            <w:pPr>
              <w:pStyle w:val="TableParagraph"/>
              <w:spacing w:before="59"/>
              <w:ind w:left="107"/>
              <w:rPr>
                <w:sz w:val="18"/>
              </w:rPr>
            </w:pPr>
          </w:p>
        </w:tc>
        <w:tc>
          <w:tcPr>
            <w:tcW w:w="810" w:type="dxa"/>
          </w:tcPr>
          <w:p w14:paraId="58A51DE8" w14:textId="620B0D6B" w:rsidR="0009070E" w:rsidRDefault="0009070E">
            <w:pPr>
              <w:pStyle w:val="TableParagraph"/>
              <w:spacing w:before="59"/>
              <w:ind w:left="107"/>
              <w:rPr>
                <w:sz w:val="18"/>
              </w:rPr>
            </w:pPr>
            <w:r>
              <w:rPr>
                <w:sz w:val="18"/>
              </w:rPr>
              <w:t>4a</w:t>
            </w:r>
          </w:p>
        </w:tc>
        <w:tc>
          <w:tcPr>
            <w:tcW w:w="990" w:type="dxa"/>
          </w:tcPr>
          <w:p w14:paraId="517931C2" w14:textId="29A81DC2" w:rsidR="0009070E" w:rsidRDefault="0009070E">
            <w:pPr>
              <w:pStyle w:val="TableParagraph"/>
              <w:spacing w:before="59"/>
              <w:rPr>
                <w:sz w:val="18"/>
              </w:rPr>
            </w:pPr>
            <w:r>
              <w:rPr>
                <w:sz w:val="18"/>
              </w:rPr>
              <w:t>App. 4a-D</w:t>
            </w:r>
          </w:p>
        </w:tc>
        <w:tc>
          <w:tcPr>
            <w:tcW w:w="5040" w:type="dxa"/>
          </w:tcPr>
          <w:p w14:paraId="3176CF92" w14:textId="09A17BB4" w:rsidR="001E27CB" w:rsidRDefault="004D11D0" w:rsidP="003024E7">
            <w:pPr>
              <w:pStyle w:val="TableParagraph"/>
              <w:spacing w:before="59"/>
              <w:ind w:left="101" w:right="115"/>
              <w:rPr>
                <w:sz w:val="18"/>
              </w:rPr>
            </w:pPr>
            <w:r>
              <w:rPr>
                <w:sz w:val="18"/>
              </w:rPr>
              <w:t>New clause</w:t>
            </w:r>
            <w:r w:rsidR="00035265">
              <w:rPr>
                <w:sz w:val="18"/>
              </w:rPr>
              <w:t>s</w:t>
            </w:r>
            <w:r>
              <w:rPr>
                <w:sz w:val="18"/>
              </w:rPr>
              <w:t xml:space="preserve"> </w:t>
            </w:r>
            <w:bookmarkStart w:id="4" w:name="_GoBack"/>
            <w:bookmarkEnd w:id="4"/>
            <w:r>
              <w:rPr>
                <w:sz w:val="18"/>
              </w:rPr>
              <w:t>describing the ISO 19115-1 class MD_MaintenanceInformation</w:t>
            </w:r>
            <w:ins w:id="5" w:author="Raphael Malyankar" w:date="2021-10-26T18:38:00Z">
              <w:r w:rsidR="001E27CB">
                <w:rPr>
                  <w:sz w:val="18"/>
                </w:rPr>
                <w:t xml:space="preserve"> and </w:t>
              </w:r>
            </w:ins>
            <w:ins w:id="6" w:author="Raphael Malyankar" w:date="2021-10-26T18:39:00Z">
              <w:r w:rsidR="001E27CB">
                <w:rPr>
                  <w:sz w:val="18"/>
                </w:rPr>
                <w:t>related ISO types</w:t>
              </w:r>
            </w:ins>
            <w:ins w:id="7" w:author="Raphael Malyankar" w:date="2021-10-26T18:38:00Z">
              <w:r w:rsidR="001E27CB">
                <w:rPr>
                  <w:sz w:val="18"/>
                </w:rPr>
                <w:t>.</w:t>
              </w:r>
            </w:ins>
            <w:del w:id="8" w:author="Raphael Malyankar" w:date="2021-10-26T18:38:00Z">
              <w:r w:rsidDel="001E27CB">
                <w:rPr>
                  <w:sz w:val="18"/>
                </w:rPr>
                <w:delText>,</w:delText>
              </w:r>
            </w:del>
            <w:del w:id="9" w:author="Raphael Malyankar" w:date="2021-10-26T18:41:00Z">
              <w:r w:rsidDel="003024E7">
                <w:rPr>
                  <w:sz w:val="18"/>
                </w:rPr>
                <w:delText xml:space="preserve"> the S-100-specific restrictions on it in S-100 dataset discovery metadata</w:delText>
              </w:r>
            </w:del>
            <w:del w:id="10" w:author="Raphael Malyankar" w:date="2021-10-26T18:39:00Z">
              <w:r w:rsidDel="001E27CB">
                <w:rPr>
                  <w:sz w:val="18"/>
                </w:rPr>
                <w:delText>,</w:delText>
              </w:r>
            </w:del>
            <w:del w:id="11" w:author="Raphael Malyankar" w:date="2021-10-26T18:41:00Z">
              <w:r w:rsidDel="003024E7">
                <w:rPr>
                  <w:sz w:val="18"/>
                </w:rPr>
                <w:delText xml:space="preserve"> </w:delText>
              </w:r>
            </w:del>
            <w:del w:id="12" w:author="Raphael Malyankar" w:date="2021-10-26T18:39:00Z">
              <w:r w:rsidR="00035265" w:rsidDel="001E27CB">
                <w:rPr>
                  <w:sz w:val="18"/>
                </w:rPr>
                <w:delText xml:space="preserve">relevant ISO types, </w:delText>
              </w:r>
            </w:del>
            <w:del w:id="13" w:author="Raphael Malyankar" w:date="2021-10-26T18:41:00Z">
              <w:r w:rsidDel="003024E7">
                <w:rPr>
                  <w:sz w:val="18"/>
                </w:rPr>
                <w:delText>and examples.</w:delText>
              </w:r>
            </w:del>
          </w:p>
        </w:tc>
      </w:tr>
      <w:tr w:rsidR="003024E7" w14:paraId="5863D970" w14:textId="77777777" w:rsidTr="00C069DC">
        <w:trPr>
          <w:cantSplit/>
          <w:ins w:id="14" w:author="Raphael Malyankar" w:date="2021-10-26T18:41:00Z"/>
        </w:trPr>
        <w:tc>
          <w:tcPr>
            <w:tcW w:w="398" w:type="dxa"/>
          </w:tcPr>
          <w:p w14:paraId="5090B23B" w14:textId="09999307" w:rsidR="003024E7" w:rsidRDefault="003024E7">
            <w:pPr>
              <w:pStyle w:val="TableParagraph"/>
              <w:spacing w:before="59"/>
              <w:ind w:left="107"/>
              <w:rPr>
                <w:ins w:id="15" w:author="Raphael Malyankar" w:date="2021-10-26T18:41:00Z"/>
                <w:sz w:val="18"/>
              </w:rPr>
            </w:pPr>
            <w:ins w:id="16" w:author="Raphael Malyankar" w:date="2021-10-26T18:41:00Z">
              <w:r>
                <w:rPr>
                  <w:sz w:val="18"/>
                </w:rPr>
                <w:t>5</w:t>
              </w:r>
            </w:ins>
          </w:p>
        </w:tc>
        <w:tc>
          <w:tcPr>
            <w:tcW w:w="1061" w:type="dxa"/>
          </w:tcPr>
          <w:p w14:paraId="5A127186" w14:textId="77777777" w:rsidR="003024E7" w:rsidRDefault="003024E7">
            <w:pPr>
              <w:pStyle w:val="TableParagraph"/>
              <w:spacing w:before="59"/>
              <w:ind w:left="107"/>
              <w:rPr>
                <w:ins w:id="17" w:author="Raphael Malyankar" w:date="2021-10-26T18:41:00Z"/>
                <w:sz w:val="18"/>
              </w:rPr>
            </w:pPr>
          </w:p>
        </w:tc>
        <w:tc>
          <w:tcPr>
            <w:tcW w:w="810" w:type="dxa"/>
          </w:tcPr>
          <w:p w14:paraId="109A17B2" w14:textId="7E3A03A6" w:rsidR="003024E7" w:rsidRDefault="003024E7">
            <w:pPr>
              <w:pStyle w:val="TableParagraph"/>
              <w:spacing w:before="59"/>
              <w:ind w:left="107"/>
              <w:rPr>
                <w:ins w:id="18" w:author="Raphael Malyankar" w:date="2021-10-26T18:41:00Z"/>
                <w:sz w:val="18"/>
              </w:rPr>
            </w:pPr>
            <w:ins w:id="19" w:author="Raphael Malyankar" w:date="2021-10-26T18:41:00Z">
              <w:r>
                <w:rPr>
                  <w:sz w:val="18"/>
                </w:rPr>
                <w:t>4a</w:t>
              </w:r>
            </w:ins>
          </w:p>
        </w:tc>
        <w:tc>
          <w:tcPr>
            <w:tcW w:w="990" w:type="dxa"/>
          </w:tcPr>
          <w:p w14:paraId="028BBE5E" w14:textId="10D24643" w:rsidR="003024E7" w:rsidRDefault="003024E7">
            <w:pPr>
              <w:pStyle w:val="TableParagraph"/>
              <w:spacing w:before="59"/>
              <w:rPr>
                <w:ins w:id="20" w:author="Raphael Malyankar" w:date="2021-10-26T18:41:00Z"/>
                <w:sz w:val="18"/>
              </w:rPr>
            </w:pPr>
            <w:ins w:id="21" w:author="Raphael Malyankar" w:date="2021-10-26T18:41:00Z">
              <w:r>
                <w:rPr>
                  <w:sz w:val="18"/>
                </w:rPr>
                <w:t>App. 4a-D</w:t>
              </w:r>
            </w:ins>
          </w:p>
        </w:tc>
        <w:tc>
          <w:tcPr>
            <w:tcW w:w="5040" w:type="dxa"/>
          </w:tcPr>
          <w:p w14:paraId="1B58E84A" w14:textId="77777777" w:rsidR="003024E7" w:rsidRDefault="003024E7" w:rsidP="003024E7">
            <w:pPr>
              <w:pStyle w:val="TableParagraph"/>
              <w:spacing w:before="59"/>
              <w:ind w:left="101" w:right="115"/>
              <w:rPr>
                <w:ins w:id="22" w:author="Raphael Malyankar" w:date="2021-10-26T18:41:00Z"/>
                <w:sz w:val="18"/>
              </w:rPr>
            </w:pPr>
            <w:ins w:id="23" w:author="Raphael Malyankar" w:date="2021-10-26T18:41:00Z">
              <w:r>
                <w:rPr>
                  <w:sz w:val="18"/>
                </w:rPr>
                <w:t>New clause describing the S-100-specific restrictions on it in S-100 dataset discovery metadata and examples of its use.</w:t>
              </w:r>
            </w:ins>
          </w:p>
          <w:p w14:paraId="4612C030" w14:textId="3CD41BA6" w:rsidR="003024E7" w:rsidRDefault="003024E7" w:rsidP="003024E7">
            <w:pPr>
              <w:pStyle w:val="TableParagraph"/>
              <w:spacing w:before="59"/>
              <w:ind w:left="101" w:right="115"/>
              <w:rPr>
                <w:ins w:id="24" w:author="Raphael Malyankar" w:date="2021-10-26T18:41:00Z"/>
                <w:sz w:val="18"/>
              </w:rPr>
            </w:pPr>
            <w:ins w:id="25" w:author="Raphael Malyankar" w:date="2021-10-26T18:41:00Z">
              <w:r>
                <w:rPr>
                  <w:sz w:val="18"/>
                </w:rPr>
                <w:t>(5.0.0 draft: X-4.9?)</w:t>
              </w:r>
            </w:ins>
          </w:p>
        </w:tc>
      </w:tr>
      <w:tr w:rsidR="00CA0198" w14:paraId="43CFB934" w14:textId="77777777" w:rsidTr="00C069DC">
        <w:trPr>
          <w:cantSplit/>
        </w:trPr>
        <w:tc>
          <w:tcPr>
            <w:tcW w:w="398" w:type="dxa"/>
          </w:tcPr>
          <w:p w14:paraId="7BA7B670" w14:textId="63AA3840" w:rsidR="00CA0198" w:rsidRPr="000C5AAC" w:rsidRDefault="003024E7" w:rsidP="000C5AAC">
            <w:pPr>
              <w:pStyle w:val="TableParagraph"/>
              <w:spacing w:before="59"/>
              <w:ind w:left="101"/>
              <w:rPr>
                <w:sz w:val="18"/>
              </w:rPr>
            </w:pPr>
            <w:ins w:id="26" w:author="Raphael Malyankar" w:date="2021-10-26T18:41:00Z">
              <w:r>
                <w:rPr>
                  <w:sz w:val="18"/>
                </w:rPr>
                <w:t>6</w:t>
              </w:r>
            </w:ins>
            <w:del w:id="27" w:author="Raphael Malyankar" w:date="2021-10-26T18:41:00Z">
              <w:r w:rsidR="004D11D0" w:rsidDel="003024E7">
                <w:rPr>
                  <w:sz w:val="18"/>
                </w:rPr>
                <w:delText>5</w:delText>
              </w:r>
            </w:del>
          </w:p>
        </w:tc>
        <w:tc>
          <w:tcPr>
            <w:tcW w:w="1061" w:type="dxa"/>
          </w:tcPr>
          <w:p w14:paraId="36593872" w14:textId="05752F64" w:rsidR="00CA0198" w:rsidRDefault="00CA0198">
            <w:pPr>
              <w:pStyle w:val="TableParagraph"/>
              <w:ind w:left="0"/>
              <w:rPr>
                <w:rFonts w:ascii="Times New Roman"/>
                <w:sz w:val="18"/>
              </w:rPr>
            </w:pPr>
          </w:p>
        </w:tc>
        <w:tc>
          <w:tcPr>
            <w:tcW w:w="810" w:type="dxa"/>
          </w:tcPr>
          <w:p w14:paraId="17D73D5E" w14:textId="2FC57994" w:rsidR="00CA0198" w:rsidRDefault="0047241B">
            <w:pPr>
              <w:pStyle w:val="TableParagraph"/>
              <w:spacing w:before="61"/>
              <w:ind w:left="107"/>
              <w:rPr>
                <w:sz w:val="18"/>
              </w:rPr>
            </w:pPr>
            <w:r>
              <w:rPr>
                <w:sz w:val="18"/>
              </w:rPr>
              <w:t>1</w:t>
            </w:r>
          </w:p>
        </w:tc>
        <w:tc>
          <w:tcPr>
            <w:tcW w:w="990" w:type="dxa"/>
          </w:tcPr>
          <w:p w14:paraId="0FA6E258" w14:textId="02AE5C34" w:rsidR="00CA0198" w:rsidRDefault="0047241B" w:rsidP="00F93E88">
            <w:pPr>
              <w:pStyle w:val="TableParagraph"/>
              <w:spacing w:before="60"/>
              <w:ind w:left="101"/>
              <w:rPr>
                <w:sz w:val="18"/>
              </w:rPr>
            </w:pPr>
            <w:r>
              <w:rPr>
                <w:sz w:val="18"/>
              </w:rPr>
              <w:t>3</w:t>
            </w:r>
          </w:p>
        </w:tc>
        <w:tc>
          <w:tcPr>
            <w:tcW w:w="5040" w:type="dxa"/>
          </w:tcPr>
          <w:p w14:paraId="442C2FF0" w14:textId="48002C67" w:rsidR="00CA0198" w:rsidRDefault="0047241B" w:rsidP="00C069DC">
            <w:pPr>
              <w:pStyle w:val="TableParagraph"/>
              <w:spacing w:before="62"/>
              <w:ind w:left="101" w:right="115"/>
              <w:rPr>
                <w:sz w:val="18"/>
              </w:rPr>
            </w:pPr>
            <w:r>
              <w:rPr>
                <w:sz w:val="18"/>
              </w:rPr>
              <w:t xml:space="preserve">Add ISO 19108 and the XML Schema </w:t>
            </w:r>
            <w:r w:rsidR="00775861">
              <w:rPr>
                <w:sz w:val="18"/>
              </w:rPr>
              <w:t xml:space="preserve">datatypes </w:t>
            </w:r>
            <w:r>
              <w:rPr>
                <w:sz w:val="18"/>
              </w:rPr>
              <w:t>specification to the S-100 references:</w:t>
            </w:r>
          </w:p>
          <w:p w14:paraId="088928EC" w14:textId="54A58AC3" w:rsidR="0047241B" w:rsidRDefault="0047241B" w:rsidP="00C069DC">
            <w:pPr>
              <w:pStyle w:val="TableParagraph"/>
              <w:spacing w:before="62"/>
              <w:ind w:left="101" w:right="115"/>
              <w:rPr>
                <w:sz w:val="18"/>
              </w:rPr>
            </w:pPr>
            <w:r w:rsidRPr="0047241B">
              <w:rPr>
                <w:sz w:val="18"/>
              </w:rPr>
              <w:t>ISO 19108:2002, Temporal Schema</w:t>
            </w:r>
          </w:p>
          <w:p w14:paraId="22702888" w14:textId="27AC6D20" w:rsidR="0047241B" w:rsidRDefault="0047241B" w:rsidP="00C069DC">
            <w:pPr>
              <w:pStyle w:val="TableParagraph"/>
              <w:spacing w:before="62"/>
              <w:ind w:left="101" w:right="115"/>
              <w:rPr>
                <w:sz w:val="18"/>
              </w:rPr>
            </w:pPr>
            <w:r w:rsidRPr="0047241B">
              <w:rPr>
                <w:sz w:val="18"/>
              </w:rPr>
              <w:t>XML Schema Part 2: Datatypes Second Edition, W3C Recommendation, 28 October 2004, URL: https://www.w3.org/TR/xmlschema-2/</w:t>
            </w:r>
          </w:p>
        </w:tc>
      </w:tr>
    </w:tbl>
    <w:p w14:paraId="2137D4F9" w14:textId="77777777" w:rsidR="006E2E70" w:rsidRDefault="006E2E70">
      <w:pPr>
        <w:pStyle w:val="BodyText"/>
        <w:spacing w:before="9"/>
        <w:rPr>
          <w:i/>
          <w:sz w:val="19"/>
        </w:rPr>
      </w:pPr>
    </w:p>
    <w:p w14:paraId="75F2151E" w14:textId="77777777" w:rsidR="006E2E70" w:rsidRDefault="009867AD">
      <w:pPr>
        <w:pStyle w:val="Heading1"/>
        <w:spacing w:after="3"/>
      </w:pPr>
      <w:r>
        <w:t>Change Proposal</w:t>
      </w:r>
    </w:p>
    <w:p w14:paraId="31B92A1F" w14:textId="2791C2E7" w:rsidR="006E5EFD" w:rsidRPr="006E5EFD" w:rsidRDefault="001D39B8" w:rsidP="006E5EFD">
      <w:pPr>
        <w:pStyle w:val="BodyText"/>
        <w:ind w:left="100"/>
      </w:pPr>
      <w:r>
        <w:rPr>
          <w:noProof/>
          <w:lang w:val="en-US" w:eastAsia="en-US" w:bidi="ar-SA"/>
        </w:rPr>
        <mc:AlternateContent>
          <mc:Choice Requires="wps">
            <w:drawing>
              <wp:inline distT="0" distB="0" distL="0" distR="0" wp14:anchorId="113FEC98" wp14:editId="59B83DCA">
                <wp:extent cx="5423535" cy="45719"/>
                <wp:effectExtent l="0" t="0" r="24765" b="12065"/>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5719"/>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6ED93A" w14:textId="1E853AB6" w:rsidR="006E2386" w:rsidRDefault="006E2386" w:rsidP="00C92FF8">
                            <w:pPr>
                              <w:spacing w:before="16"/>
                              <w:ind w:left="107" w:right="109"/>
                              <w:jc w:val="both"/>
                              <w:rPr>
                                <w:i/>
                                <w:sz w:val="20"/>
                              </w:rPr>
                            </w:pPr>
                          </w:p>
                        </w:txbxContent>
                      </wps:txbx>
                      <wps:bodyPr rot="0" vert="horz" wrap="square" lIns="0" tIns="0" rIns="0" bIns="0" anchor="t" anchorCtr="0" upright="1">
                        <a:noAutofit/>
                      </wps:bodyPr>
                    </wps:wsp>
                  </a:graphicData>
                </a:graphic>
              </wp:inline>
            </w:drawing>
          </mc:Choice>
          <mc:Fallback>
            <w:pict>
              <v:shapetype w14:anchorId="113FEC98" id="_x0000_t202" coordsize="21600,21600" o:spt="202" path="m,l,21600r21600,l21600,xe">
                <v:stroke joinstyle="miter"/>
                <v:path gradientshapeok="t" o:connecttype="rect"/>
              </v:shapetype>
              <v:shape id="Text Box 4" o:spid="_x0000_s1026" type="#_x0000_t202" style="width:427.0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" filled="f" strokeweight=".48pt">
                <v:textbox inset="0,0,0,0">
                  <w:txbxContent>
                    <w:p w14:paraId="066ED93A" w14:textId="1E853AB6" w:rsidR="006E2386" w:rsidRDefault="006E2386" w:rsidP="00C92FF8">
                      <w:pPr>
                        <w:spacing w:before="16"/>
                        <w:ind w:left="107" w:right="109"/>
                        <w:jc w:val="both"/>
                        <w:rPr>
                          <w:i/>
                          <w:sz w:val="20"/>
                        </w:rPr>
                      </w:pPr>
                    </w:p>
                  </w:txbxContent>
                </v:textbox>
                <w10:anchorlock/>
              </v:shape>
            </w:pict>
          </mc:Fallback>
        </mc:AlternateContent>
      </w:r>
    </w:p>
    <w:p w14:paraId="3CCE4559" w14:textId="77777777" w:rsidR="00B73EE6" w:rsidRDefault="00B73EE6" w:rsidP="00B73EE6">
      <w:pPr>
        <w:spacing w:before="16"/>
        <w:ind w:left="107" w:right="109"/>
        <w:jc w:val="both"/>
        <w:rPr>
          <w:i/>
          <w:sz w:val="20"/>
        </w:rPr>
      </w:pPr>
      <w:bookmarkStart w:id="28" w:name="_Hlk63631955"/>
      <w:r>
        <w:rPr>
          <w:i/>
          <w:sz w:val="20"/>
        </w:rPr>
        <w:t>Some S-104 (Water Level Information) and S-111 (Surface Currents) data will be published at regular intervals. For example, successive datasets covering a region may be released daily or even more frequently. This proposal requests the addition of discovery metadata indicating the temporal validity of a dataset and the interval before the next dataset can be expected to be available (by whatever means the producer uses for releasing datasets - push, stream, etc.).</w:t>
      </w:r>
    </w:p>
    <w:p w14:paraId="744F3744" w14:textId="77777777" w:rsidR="00073C47" w:rsidRDefault="00B73EE6" w:rsidP="00073C47">
      <w:pPr>
        <w:spacing w:before="16"/>
        <w:ind w:left="107" w:right="109"/>
        <w:jc w:val="both"/>
        <w:rPr>
          <w:i/>
          <w:sz w:val="20"/>
        </w:rPr>
      </w:pPr>
      <w:r>
        <w:rPr>
          <w:i/>
          <w:sz w:val="20"/>
        </w:rPr>
        <w:t>Other products are also expected to need temporal validity and availability information, for example S-411 (Sea Ice), S-412 (Weather Hazards), etc., so a common solution at the S-100 level is appropriate.</w:t>
      </w:r>
    </w:p>
    <w:p w14:paraId="38DCF69C" w14:textId="77777777" w:rsidR="00073C47" w:rsidRDefault="00073C47" w:rsidP="00073C47">
      <w:pPr>
        <w:spacing w:before="16"/>
        <w:ind w:left="107" w:right="109"/>
        <w:jc w:val="both"/>
        <w:rPr>
          <w:i/>
          <w:sz w:val="20"/>
        </w:rPr>
      </w:pPr>
    </w:p>
    <w:p w14:paraId="0D07EEE8" w14:textId="6FEA533C" w:rsidR="00073C47" w:rsidRDefault="00073C47" w:rsidP="00073C47">
      <w:pPr>
        <w:spacing w:before="16"/>
        <w:ind w:left="107" w:right="109"/>
        <w:jc w:val="both"/>
        <w:rPr>
          <w:i/>
          <w:sz w:val="20"/>
        </w:rPr>
      </w:pPr>
      <w:r>
        <w:rPr>
          <w:i/>
          <w:sz w:val="20"/>
        </w:rPr>
        <w:t>Temporal validity metadata is needed for forecasts and other dynamic datasets. Water level adjustment needs temporal validity metadata so the adjustment procedures can filter available datasets</w:t>
      </w:r>
      <w:r w:rsidR="00652510">
        <w:rPr>
          <w:i/>
          <w:sz w:val="20"/>
        </w:rPr>
        <w:t xml:space="preserve"> by the planned dates and times of transits</w:t>
      </w:r>
      <w:r>
        <w:rPr>
          <w:i/>
          <w:sz w:val="20"/>
        </w:rPr>
        <w:t xml:space="preserve"> </w:t>
      </w:r>
      <w:r w:rsidR="00652510">
        <w:rPr>
          <w:i/>
          <w:sz w:val="20"/>
        </w:rPr>
        <w:t>over different portions of the planned route.</w:t>
      </w:r>
    </w:p>
    <w:p w14:paraId="5047430B" w14:textId="0464F1A8" w:rsidR="00B73EE6" w:rsidRDefault="00B73EE6" w:rsidP="00B73EE6">
      <w:pPr>
        <w:spacing w:before="16"/>
        <w:ind w:left="107" w:right="109"/>
        <w:jc w:val="both"/>
        <w:rPr>
          <w:i/>
          <w:sz w:val="20"/>
        </w:rPr>
      </w:pPr>
    </w:p>
    <w:p w14:paraId="4CC5E237" w14:textId="0CC59C28" w:rsidR="00073C47" w:rsidRDefault="00073C47" w:rsidP="00073C47">
      <w:pPr>
        <w:spacing w:before="16"/>
        <w:ind w:left="107" w:right="109"/>
        <w:jc w:val="both"/>
        <w:rPr>
          <w:i/>
          <w:sz w:val="20"/>
        </w:rPr>
      </w:pPr>
      <w:r>
        <w:rPr>
          <w:i/>
          <w:sz w:val="20"/>
        </w:rPr>
        <w:t>A “</w:t>
      </w:r>
      <w:r w:rsidRPr="000F37BA">
        <w:rPr>
          <w:b/>
          <w:bCs/>
          <w:i/>
          <w:sz w:val="20"/>
        </w:rPr>
        <w:t>closure</w:t>
      </w:r>
      <w:r>
        <w:rPr>
          <w:i/>
          <w:sz w:val="20"/>
        </w:rPr>
        <w:t>” attribute was considered but the case for using a “</w:t>
      </w:r>
      <w:r w:rsidRPr="000F37BA">
        <w:rPr>
          <w:b/>
          <w:bCs/>
          <w:i/>
          <w:sz w:val="20"/>
        </w:rPr>
        <w:t>closure</w:t>
      </w:r>
      <w:r>
        <w:rPr>
          <w:i/>
          <w:sz w:val="20"/>
        </w:rPr>
        <w:t>” attribute in temporal extent in discovery metadata is weak and it is not included in this proposal. See the discussion on the S-100 GitHub site at &lt;</w:t>
      </w:r>
      <w:r w:rsidRPr="00073C47">
        <w:rPr>
          <w:i/>
          <w:sz w:val="20"/>
        </w:rPr>
        <w:t>https://github.com/IHO-S100WG/TSM8/issues</w:t>
      </w:r>
      <w:r>
        <w:rPr>
          <w:i/>
          <w:sz w:val="20"/>
        </w:rPr>
        <w:t>&gt;.</w:t>
      </w:r>
    </w:p>
    <w:p w14:paraId="14046FD8" w14:textId="65834EFB" w:rsidR="000F37BA" w:rsidRDefault="000F37BA" w:rsidP="00073C47">
      <w:pPr>
        <w:spacing w:before="16"/>
        <w:ind w:left="107" w:right="109"/>
        <w:jc w:val="both"/>
        <w:rPr>
          <w:i/>
          <w:sz w:val="20"/>
        </w:rPr>
      </w:pPr>
    </w:p>
    <w:p w14:paraId="7979E5AC" w14:textId="2A6EE7EE" w:rsidR="000F37BA" w:rsidRDefault="000F37BA" w:rsidP="00073C47">
      <w:pPr>
        <w:spacing w:before="16"/>
        <w:ind w:left="107" w:right="109"/>
        <w:jc w:val="both"/>
        <w:rPr>
          <w:i/>
          <w:sz w:val="20"/>
        </w:rPr>
      </w:pPr>
      <w:r>
        <w:rPr>
          <w:i/>
          <w:sz w:val="20"/>
        </w:rPr>
        <w:t xml:space="preserve">Attribute names </w:t>
      </w:r>
      <w:r w:rsidRPr="000F37BA">
        <w:rPr>
          <w:b/>
          <w:bCs/>
          <w:i/>
          <w:sz w:val="20"/>
        </w:rPr>
        <w:t>timeInstantBegin</w:t>
      </w:r>
      <w:r>
        <w:rPr>
          <w:i/>
          <w:sz w:val="20"/>
        </w:rPr>
        <w:t xml:space="preserve"> and </w:t>
      </w:r>
      <w:r w:rsidRPr="000F37BA">
        <w:rPr>
          <w:b/>
          <w:bCs/>
          <w:i/>
          <w:sz w:val="20"/>
        </w:rPr>
        <w:t>timeInstantEnd</w:t>
      </w:r>
      <w:r>
        <w:rPr>
          <w:i/>
          <w:sz w:val="20"/>
        </w:rPr>
        <w:t xml:space="preserve"> were selected in preference to </w:t>
      </w:r>
      <w:r w:rsidRPr="000F37BA">
        <w:rPr>
          <w:b/>
          <w:bCs/>
          <w:i/>
          <w:sz w:val="20"/>
        </w:rPr>
        <w:t>begin</w:t>
      </w:r>
      <w:r>
        <w:rPr>
          <w:i/>
          <w:sz w:val="20"/>
        </w:rPr>
        <w:t>/</w:t>
      </w:r>
      <w:r w:rsidRPr="000F37BA">
        <w:rPr>
          <w:b/>
          <w:bCs/>
          <w:i/>
          <w:sz w:val="20"/>
        </w:rPr>
        <w:t>end</w:t>
      </w:r>
      <w:r>
        <w:rPr>
          <w:i/>
          <w:sz w:val="20"/>
        </w:rPr>
        <w:t xml:space="preserve"> as being unambiguous in a possible future IHO metadata attribute registry.</w:t>
      </w:r>
    </w:p>
    <w:p w14:paraId="7D5024C5" w14:textId="77777777" w:rsidR="00073C47" w:rsidRDefault="00073C47" w:rsidP="000F37BA">
      <w:pPr>
        <w:spacing w:before="16"/>
        <w:ind w:right="109"/>
        <w:jc w:val="both"/>
        <w:rPr>
          <w:i/>
          <w:sz w:val="20"/>
        </w:rPr>
      </w:pPr>
    </w:p>
    <w:p w14:paraId="00F7470C" w14:textId="5346005F" w:rsidR="00CC1A4E" w:rsidRDefault="00B73EE6" w:rsidP="00B73EE6">
      <w:pPr>
        <w:spacing w:before="16"/>
        <w:ind w:left="107" w:right="109"/>
        <w:jc w:val="both"/>
        <w:rPr>
          <w:i/>
          <w:sz w:val="20"/>
        </w:rPr>
      </w:pPr>
      <w:r>
        <w:rPr>
          <w:i/>
          <w:sz w:val="20"/>
        </w:rPr>
        <w:t>Delivery information is needed for management of dataset transfer operations on end-user systems. In order to avoid the need to update the anticipated delivery information every time for each successive dataset, the interval between datasets is preferred to an indication of a specific time for the availability of successor dataset. A standard format for intervals has already been defined in ISO 8601 and implemented in XML Schema as a built-in datatype, and use of the standard format is preferred to facilitate data validation.</w:t>
      </w:r>
      <w:r w:rsidR="00CC1A4E">
        <w:rPr>
          <w:i/>
          <w:sz w:val="20"/>
        </w:rPr>
        <w:t xml:space="preserve"> The proposal is designed to facilitate automated operations for accessing data updates and/or notifications to human users of systems indicating when the availability of updated data should be checked.</w:t>
      </w:r>
    </w:p>
    <w:p w14:paraId="61FDA86B" w14:textId="77777777" w:rsidR="00CC1A4E" w:rsidRDefault="00CC1A4E" w:rsidP="00B73EE6">
      <w:pPr>
        <w:spacing w:before="16"/>
        <w:ind w:left="107" w:right="109"/>
        <w:jc w:val="both"/>
        <w:rPr>
          <w:i/>
          <w:sz w:val="20"/>
        </w:rPr>
      </w:pPr>
    </w:p>
    <w:p w14:paraId="5D465F22" w14:textId="37ECAF34" w:rsidR="00B73EE6" w:rsidRDefault="00FF62E1" w:rsidP="00B73EE6">
      <w:pPr>
        <w:spacing w:before="16"/>
        <w:ind w:left="107" w:right="109"/>
        <w:jc w:val="both"/>
        <w:rPr>
          <w:i/>
          <w:sz w:val="20"/>
        </w:rPr>
      </w:pPr>
      <w:r>
        <w:rPr>
          <w:i/>
          <w:sz w:val="20"/>
        </w:rPr>
        <w:t xml:space="preserve">The proposal </w:t>
      </w:r>
      <w:r w:rsidR="00CC1A4E">
        <w:rPr>
          <w:i/>
          <w:sz w:val="20"/>
        </w:rPr>
        <w:t>for delivery information complies with</w:t>
      </w:r>
      <w:r>
        <w:rPr>
          <w:i/>
          <w:sz w:val="20"/>
        </w:rPr>
        <w:t xml:space="preserve"> the relevant portions of the ISO 19115-1 model </w:t>
      </w:r>
      <w:r w:rsidR="00CC1A4E">
        <w:rPr>
          <w:i/>
          <w:sz w:val="20"/>
        </w:rPr>
        <w:t>(specifically, MD_MaintenanceInformation)</w:t>
      </w:r>
      <w:r w:rsidR="00487F9B">
        <w:rPr>
          <w:i/>
          <w:sz w:val="20"/>
        </w:rPr>
        <w:t>,</w:t>
      </w:r>
      <w:r w:rsidR="00CC1A4E">
        <w:rPr>
          <w:i/>
          <w:sz w:val="20"/>
        </w:rPr>
        <w:t xml:space="preserve"> with S-100-specific restrictions on the use of optional </w:t>
      </w:r>
      <w:r w:rsidR="00D249CA">
        <w:rPr>
          <w:i/>
          <w:sz w:val="20"/>
        </w:rPr>
        <w:t>attributes</w:t>
      </w:r>
      <w:r w:rsidR="00CC1A4E">
        <w:rPr>
          <w:i/>
          <w:sz w:val="20"/>
        </w:rPr>
        <w:t xml:space="preserve"> and allowed values</w:t>
      </w:r>
      <w:r w:rsidR="00D249CA">
        <w:rPr>
          <w:i/>
          <w:sz w:val="20"/>
        </w:rPr>
        <w:t xml:space="preserve"> </w:t>
      </w:r>
      <w:r w:rsidR="00487F9B">
        <w:rPr>
          <w:i/>
          <w:sz w:val="20"/>
        </w:rPr>
        <w:t xml:space="preserve">that are </w:t>
      </w:r>
      <w:r w:rsidR="00D249CA">
        <w:rPr>
          <w:i/>
          <w:sz w:val="20"/>
        </w:rPr>
        <w:t>defined in the ISO model</w:t>
      </w:r>
      <w:r w:rsidR="00CC1A4E">
        <w:rPr>
          <w:i/>
          <w:sz w:val="20"/>
        </w:rPr>
        <w:t>.</w:t>
      </w:r>
    </w:p>
    <w:p w14:paraId="7E83FABD" w14:textId="1FEC990D" w:rsidR="006E5EFD" w:rsidRPr="00B73EE6" w:rsidRDefault="006E5EFD" w:rsidP="00B73EE6">
      <w:pPr>
        <w:rPr>
          <w:sz w:val="20"/>
          <w:szCs w:val="20"/>
        </w:rPr>
      </w:pPr>
    </w:p>
    <w:p w14:paraId="26FA060C" w14:textId="2FEE01B7" w:rsidR="004D1CF5" w:rsidRPr="002C385F" w:rsidRDefault="007045FA" w:rsidP="004D1CF5">
      <w:pPr>
        <w:pStyle w:val="Heading2"/>
        <w:spacing w:before="94"/>
        <w:rPr>
          <w:i/>
          <w:iCs/>
        </w:rPr>
      </w:pPr>
      <w:r>
        <w:rPr>
          <w:i/>
          <w:iCs/>
        </w:rPr>
        <w:t xml:space="preserve">Item </w:t>
      </w:r>
      <w:r w:rsidR="004D1CF5" w:rsidRPr="002C385F">
        <w:rPr>
          <w:i/>
          <w:iCs/>
        </w:rPr>
        <w:t xml:space="preserve">(1) </w:t>
      </w:r>
      <w:r w:rsidR="00A560FC">
        <w:rPr>
          <w:i/>
          <w:iCs/>
        </w:rPr>
        <w:t>Temporal validity</w:t>
      </w:r>
      <w:r w:rsidR="004D1CF5" w:rsidRPr="002C385F">
        <w:rPr>
          <w:i/>
          <w:iCs/>
        </w:rPr>
        <w:t>:</w:t>
      </w:r>
    </w:p>
    <w:p w14:paraId="09DD0F68" w14:textId="2A931746" w:rsidR="00DC2347" w:rsidRDefault="007F6215" w:rsidP="001D418A">
      <w:pPr>
        <w:pStyle w:val="Heading2"/>
        <w:spacing w:before="94"/>
        <w:rPr>
          <w:b w:val="0"/>
          <w:bCs w:val="0"/>
          <w:i/>
          <w:iCs/>
          <w:sz w:val="20"/>
          <w:szCs w:val="20"/>
        </w:rPr>
      </w:pPr>
      <w:r w:rsidRPr="007A14FC">
        <w:rPr>
          <w:b w:val="0"/>
          <w:bCs w:val="0"/>
          <w:i/>
          <w:iCs/>
          <w:sz w:val="20"/>
          <w:szCs w:val="20"/>
        </w:rPr>
        <w:t xml:space="preserve"> </w:t>
      </w:r>
      <w:r w:rsidR="00DC2347" w:rsidRPr="007A14FC">
        <w:rPr>
          <w:b w:val="0"/>
          <w:bCs w:val="0"/>
          <w:i/>
          <w:iCs/>
          <w:sz w:val="20"/>
          <w:szCs w:val="20"/>
        </w:rPr>
        <w:t>[</w:t>
      </w:r>
      <w:r w:rsidR="00AC3EFB">
        <w:rPr>
          <w:b w:val="0"/>
          <w:bCs w:val="0"/>
          <w:i/>
          <w:iCs/>
          <w:sz w:val="20"/>
          <w:szCs w:val="20"/>
        </w:rPr>
        <w:t xml:space="preserve">Add </w:t>
      </w:r>
      <w:r w:rsidR="00FC0104">
        <w:rPr>
          <w:b w:val="0"/>
          <w:bCs w:val="0"/>
          <w:i/>
          <w:iCs/>
          <w:sz w:val="20"/>
          <w:szCs w:val="20"/>
        </w:rPr>
        <w:t>a</w:t>
      </w:r>
      <w:r w:rsidR="00AC3EFB">
        <w:rPr>
          <w:b w:val="0"/>
          <w:bCs w:val="0"/>
          <w:i/>
          <w:iCs/>
          <w:sz w:val="20"/>
          <w:szCs w:val="20"/>
        </w:rPr>
        <w:t xml:space="preserve"> </w:t>
      </w:r>
      <w:r w:rsidR="00FC0104">
        <w:rPr>
          <w:b w:val="0"/>
          <w:bCs w:val="0"/>
          <w:i/>
          <w:iCs/>
          <w:sz w:val="20"/>
          <w:szCs w:val="20"/>
        </w:rPr>
        <w:t>temporalExtent attribute</w:t>
      </w:r>
      <w:r w:rsidR="00AC3EFB">
        <w:rPr>
          <w:b w:val="0"/>
          <w:bCs w:val="0"/>
          <w:i/>
          <w:iCs/>
          <w:sz w:val="20"/>
          <w:szCs w:val="20"/>
        </w:rPr>
        <w:t xml:space="preserve"> to the </w:t>
      </w:r>
      <w:r>
        <w:rPr>
          <w:b w:val="0"/>
          <w:bCs w:val="0"/>
          <w:i/>
          <w:iCs/>
          <w:sz w:val="20"/>
          <w:szCs w:val="20"/>
        </w:rPr>
        <w:t>class</w:t>
      </w:r>
      <w:r w:rsidR="00DC2347" w:rsidRPr="007A14FC">
        <w:rPr>
          <w:b w:val="0"/>
          <w:bCs w:val="0"/>
          <w:i/>
          <w:iCs/>
          <w:sz w:val="20"/>
          <w:szCs w:val="20"/>
        </w:rPr>
        <w:t xml:space="preserve"> </w:t>
      </w:r>
      <w:r w:rsidR="00482602">
        <w:rPr>
          <w:b w:val="0"/>
          <w:bCs w:val="0"/>
          <w:i/>
          <w:iCs/>
          <w:sz w:val="20"/>
          <w:szCs w:val="20"/>
        </w:rPr>
        <w:t>S100_</w:t>
      </w:r>
      <w:r w:rsidR="00FC0104">
        <w:rPr>
          <w:b w:val="0"/>
          <w:bCs w:val="0"/>
          <w:i/>
          <w:iCs/>
          <w:sz w:val="20"/>
          <w:szCs w:val="20"/>
        </w:rPr>
        <w:t xml:space="preserve">DiscoveryMetadata. </w:t>
      </w:r>
      <w:r w:rsidR="00AC3EFB">
        <w:rPr>
          <w:b w:val="0"/>
          <w:bCs w:val="0"/>
          <w:i/>
          <w:iCs/>
          <w:sz w:val="20"/>
          <w:szCs w:val="20"/>
        </w:rPr>
        <w:t xml:space="preserve">Amend the UML diagram in Figure 4a-D-4 to include the </w:t>
      </w:r>
      <w:r w:rsidR="00FC0104">
        <w:rPr>
          <w:b w:val="0"/>
          <w:bCs w:val="0"/>
          <w:i/>
          <w:iCs/>
          <w:sz w:val="20"/>
          <w:szCs w:val="20"/>
        </w:rPr>
        <w:t>attribute</w:t>
      </w:r>
      <w:r w:rsidR="00903A7F">
        <w:rPr>
          <w:b w:val="0"/>
          <w:bCs w:val="0"/>
          <w:i/>
          <w:iCs/>
          <w:sz w:val="20"/>
          <w:szCs w:val="20"/>
        </w:rPr>
        <w:t xml:space="preserve"> and related classes</w:t>
      </w:r>
      <w:r w:rsidR="00AC3EFB">
        <w:rPr>
          <w:b w:val="0"/>
          <w:bCs w:val="0"/>
          <w:i/>
          <w:iCs/>
          <w:sz w:val="20"/>
          <w:szCs w:val="20"/>
        </w:rPr>
        <w:t>.</w:t>
      </w:r>
      <w:r w:rsidR="007A14FC" w:rsidRPr="007A14FC">
        <w:rPr>
          <w:b w:val="0"/>
          <w:bCs w:val="0"/>
          <w:i/>
          <w:iCs/>
          <w:sz w:val="20"/>
          <w:szCs w:val="20"/>
        </w:rPr>
        <w:t>]</w:t>
      </w:r>
    </w:p>
    <w:p w14:paraId="4771F25C" w14:textId="77777777" w:rsidR="008B6937" w:rsidRDefault="008B6937" w:rsidP="001D418A">
      <w:pPr>
        <w:pStyle w:val="Heading2"/>
        <w:spacing w:before="94"/>
        <w:rPr>
          <w:b w:val="0"/>
          <w:bCs w:val="0"/>
          <w:i/>
          <w:i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000" w:firstRow="0" w:lastRow="0" w:firstColumn="0" w:lastColumn="0" w:noHBand="0" w:noVBand="0"/>
      </w:tblPr>
      <w:tblGrid>
        <w:gridCol w:w="901"/>
        <w:gridCol w:w="1269"/>
        <w:gridCol w:w="1155"/>
        <w:gridCol w:w="720"/>
        <w:gridCol w:w="1440"/>
        <w:gridCol w:w="3395"/>
      </w:tblGrid>
      <w:tr w:rsidR="00EF1FDF" w:rsidRPr="008B6937" w14:paraId="2DE7AD78" w14:textId="77777777" w:rsidTr="007B0EA5">
        <w:trPr>
          <w:cantSplit/>
          <w:tblHeader/>
        </w:trPr>
        <w:tc>
          <w:tcPr>
            <w:tcW w:w="901" w:type="dxa"/>
          </w:tcPr>
          <w:p w14:paraId="1B1DE15A" w14:textId="5009777B"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bookmarkStart w:id="29" w:name="_Hlk80960741"/>
            <w:r w:rsidRPr="00EA68F3">
              <w:rPr>
                <w:b/>
                <w:sz w:val="18"/>
                <w:szCs w:val="18"/>
              </w:rPr>
              <w:t>Role Name</w:t>
            </w:r>
          </w:p>
        </w:tc>
        <w:tc>
          <w:tcPr>
            <w:tcW w:w="1269" w:type="dxa"/>
            <w:tcMar>
              <w:left w:w="29" w:type="dxa"/>
              <w:right w:w="29" w:type="dxa"/>
            </w:tcMar>
            <w:vAlign w:val="center"/>
          </w:tcPr>
          <w:p w14:paraId="645AFC9B" w14:textId="16397E5B"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EA68F3">
              <w:rPr>
                <w:b/>
                <w:sz w:val="18"/>
                <w:szCs w:val="18"/>
              </w:rPr>
              <w:t>Name</w:t>
            </w:r>
          </w:p>
        </w:tc>
        <w:tc>
          <w:tcPr>
            <w:tcW w:w="1155" w:type="dxa"/>
            <w:tcMar>
              <w:left w:w="29" w:type="dxa"/>
              <w:right w:w="29" w:type="dxa"/>
            </w:tcMar>
            <w:vAlign w:val="center"/>
          </w:tcPr>
          <w:p w14:paraId="1199A805" w14:textId="36B131BD"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EA68F3">
              <w:rPr>
                <w:b/>
                <w:sz w:val="18"/>
                <w:szCs w:val="18"/>
              </w:rPr>
              <w:t>Description</w:t>
            </w:r>
          </w:p>
        </w:tc>
        <w:tc>
          <w:tcPr>
            <w:tcW w:w="720" w:type="dxa"/>
            <w:tcMar>
              <w:left w:w="29" w:type="dxa"/>
              <w:right w:w="29" w:type="dxa"/>
            </w:tcMar>
            <w:vAlign w:val="center"/>
          </w:tcPr>
          <w:p w14:paraId="4ECF75E6" w14:textId="46CE00D8" w:rsidR="008B6937" w:rsidRPr="008B6937" w:rsidRDefault="008B6937" w:rsidP="008B6937">
            <w:pPr>
              <w:widowControl/>
              <w:autoSpaceDE/>
              <w:autoSpaceDN/>
              <w:snapToGrid w:val="0"/>
              <w:spacing w:after="240"/>
              <w:jc w:val="center"/>
              <w:rPr>
                <w:rFonts w:eastAsia="MS Mincho" w:cs="Times New Roman"/>
                <w:sz w:val="18"/>
                <w:szCs w:val="18"/>
                <w:lang w:eastAsia="ja-JP" w:bidi="ar-SA"/>
              </w:rPr>
            </w:pPr>
            <w:r w:rsidRPr="00EA68F3">
              <w:rPr>
                <w:b/>
                <w:sz w:val="18"/>
                <w:szCs w:val="18"/>
              </w:rPr>
              <w:t>Mult</w:t>
            </w:r>
          </w:p>
        </w:tc>
        <w:tc>
          <w:tcPr>
            <w:tcW w:w="1440" w:type="dxa"/>
            <w:tcMar>
              <w:left w:w="29" w:type="dxa"/>
              <w:right w:w="29" w:type="dxa"/>
            </w:tcMar>
            <w:vAlign w:val="center"/>
          </w:tcPr>
          <w:p w14:paraId="07EAC73C" w14:textId="6803287F"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EA68F3">
              <w:rPr>
                <w:b/>
                <w:sz w:val="18"/>
                <w:szCs w:val="18"/>
              </w:rPr>
              <w:t>Type</w:t>
            </w:r>
          </w:p>
        </w:tc>
        <w:tc>
          <w:tcPr>
            <w:tcW w:w="3395" w:type="dxa"/>
            <w:tcMar>
              <w:left w:w="29" w:type="dxa"/>
              <w:right w:w="29" w:type="dxa"/>
            </w:tcMar>
            <w:vAlign w:val="center"/>
          </w:tcPr>
          <w:p w14:paraId="54E9F1A2" w14:textId="5C357BA8" w:rsidR="008B6937" w:rsidRPr="008B6937" w:rsidRDefault="008B6937" w:rsidP="008B6937">
            <w:pPr>
              <w:widowControl/>
              <w:autoSpaceDE/>
              <w:autoSpaceDN/>
              <w:snapToGrid w:val="0"/>
              <w:spacing w:after="60"/>
              <w:rPr>
                <w:rFonts w:eastAsia="MS Mincho" w:cs="Times New Roman"/>
                <w:sz w:val="18"/>
                <w:szCs w:val="18"/>
                <w:lang w:eastAsia="ja-JP" w:bidi="ar-SA"/>
              </w:rPr>
            </w:pPr>
            <w:r w:rsidRPr="00EA68F3">
              <w:rPr>
                <w:b/>
                <w:sz w:val="18"/>
                <w:szCs w:val="18"/>
              </w:rPr>
              <w:t>Remarks</w:t>
            </w:r>
          </w:p>
        </w:tc>
      </w:tr>
      <w:tr w:rsidR="00EF1FDF" w:rsidRPr="008B6937" w14:paraId="266F22DC" w14:textId="77777777" w:rsidTr="007B0EA5">
        <w:trPr>
          <w:cantSplit/>
        </w:trPr>
        <w:tc>
          <w:tcPr>
            <w:tcW w:w="901" w:type="dxa"/>
          </w:tcPr>
          <w:p w14:paraId="4E915671" w14:textId="7EE5B3F6" w:rsidR="00EF1FDF" w:rsidRPr="008B6937" w:rsidRDefault="00EF1FDF" w:rsidP="008B693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Class</w:t>
            </w:r>
          </w:p>
        </w:tc>
        <w:tc>
          <w:tcPr>
            <w:tcW w:w="1269" w:type="dxa"/>
            <w:tcMar>
              <w:left w:w="29" w:type="dxa"/>
              <w:right w:w="29" w:type="dxa"/>
            </w:tcMar>
            <w:vAlign w:val="center"/>
          </w:tcPr>
          <w:p w14:paraId="38AE0FE2" w14:textId="2FE4FA57" w:rsidR="00EF1FDF" w:rsidRPr="008B6937" w:rsidRDefault="00EF1FDF" w:rsidP="008B693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S100_Dataset‌Discovery‌Metadata</w:t>
            </w:r>
          </w:p>
        </w:tc>
        <w:tc>
          <w:tcPr>
            <w:tcW w:w="6710" w:type="dxa"/>
            <w:gridSpan w:val="4"/>
            <w:tcMar>
              <w:left w:w="29" w:type="dxa"/>
              <w:right w:w="29" w:type="dxa"/>
            </w:tcMar>
            <w:vAlign w:val="center"/>
          </w:tcPr>
          <w:p w14:paraId="35129F1E" w14:textId="2EA0233B" w:rsidR="00EF1FDF" w:rsidRPr="008B6937" w:rsidRDefault="00EF1FDF" w:rsidP="008B6937">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(see S-100)</w:t>
            </w:r>
          </w:p>
        </w:tc>
      </w:tr>
      <w:tr w:rsidR="00EF1FDF" w:rsidRPr="008B6937" w14:paraId="379D716C" w14:textId="77777777" w:rsidTr="007B0EA5">
        <w:trPr>
          <w:cantSplit/>
        </w:trPr>
        <w:tc>
          <w:tcPr>
            <w:tcW w:w="901" w:type="dxa"/>
          </w:tcPr>
          <w:p w14:paraId="785EF2A8" w14:textId="77777777"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8B6937">
              <w:rPr>
                <w:rFonts w:eastAsia="MS Mincho" w:cs="Times New Roman"/>
                <w:sz w:val="18"/>
                <w:szCs w:val="18"/>
                <w:lang w:eastAsia="ja-JP" w:bidi="ar-SA"/>
              </w:rPr>
              <w:t>Attribute</w:t>
            </w:r>
          </w:p>
        </w:tc>
        <w:tc>
          <w:tcPr>
            <w:tcW w:w="1269" w:type="dxa"/>
            <w:tcMar>
              <w:left w:w="29" w:type="dxa"/>
              <w:right w:w="29" w:type="dxa"/>
            </w:tcMar>
            <w:vAlign w:val="center"/>
          </w:tcPr>
          <w:p w14:paraId="6D900E04" w14:textId="77777777"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8B6937">
              <w:rPr>
                <w:rFonts w:eastAsia="MS Mincho" w:cs="Times New Roman"/>
                <w:sz w:val="18"/>
                <w:szCs w:val="18"/>
                <w:lang w:eastAsia="ja-JP" w:bidi="ar-SA"/>
              </w:rPr>
              <w:t>temporalExtent</w:t>
            </w:r>
          </w:p>
        </w:tc>
        <w:tc>
          <w:tcPr>
            <w:tcW w:w="1155" w:type="dxa"/>
            <w:tcMar>
              <w:left w:w="29" w:type="dxa"/>
              <w:right w:w="29" w:type="dxa"/>
            </w:tcMar>
            <w:vAlign w:val="center"/>
          </w:tcPr>
          <w:p w14:paraId="4A769A60" w14:textId="77777777" w:rsidR="008B6937" w:rsidRPr="008B6937" w:rsidRDefault="008B6937" w:rsidP="00EF1FDF">
            <w:pPr>
              <w:widowControl/>
              <w:autoSpaceDE/>
              <w:autoSpaceDN/>
              <w:snapToGrid w:val="0"/>
              <w:spacing w:after="240"/>
              <w:rPr>
                <w:rFonts w:eastAsia="MS Mincho" w:cs="Times New Roman"/>
                <w:sz w:val="18"/>
                <w:szCs w:val="18"/>
                <w:lang w:eastAsia="ja-JP" w:bidi="ar-SA"/>
              </w:rPr>
            </w:pPr>
            <w:r w:rsidRPr="008B6937">
              <w:rPr>
                <w:rFonts w:eastAsia="MS Mincho" w:cs="Times New Roman"/>
                <w:sz w:val="18"/>
                <w:szCs w:val="18"/>
                <w:lang w:eastAsia="ja-JP" w:bidi="ar-SA"/>
              </w:rPr>
              <w:t>Specification of the temporal extent of the dataset.</w:t>
            </w:r>
          </w:p>
        </w:tc>
        <w:tc>
          <w:tcPr>
            <w:tcW w:w="720" w:type="dxa"/>
            <w:tcMar>
              <w:left w:w="29" w:type="dxa"/>
              <w:right w:w="29" w:type="dxa"/>
            </w:tcMar>
            <w:vAlign w:val="center"/>
          </w:tcPr>
          <w:p w14:paraId="430D3682" w14:textId="77777777" w:rsidR="008B6937" w:rsidRPr="008B6937" w:rsidRDefault="008B6937" w:rsidP="008B6937">
            <w:pPr>
              <w:widowControl/>
              <w:autoSpaceDE/>
              <w:autoSpaceDN/>
              <w:snapToGrid w:val="0"/>
              <w:spacing w:after="240"/>
              <w:jc w:val="center"/>
              <w:rPr>
                <w:rFonts w:eastAsia="MS Mincho" w:cs="Times New Roman"/>
                <w:sz w:val="18"/>
                <w:szCs w:val="18"/>
                <w:lang w:eastAsia="ja-JP" w:bidi="ar-SA"/>
              </w:rPr>
            </w:pPr>
            <w:r w:rsidRPr="008B6937">
              <w:rPr>
                <w:rFonts w:eastAsia="MS Mincho" w:cs="Times New Roman"/>
                <w:sz w:val="18"/>
                <w:szCs w:val="18"/>
                <w:lang w:eastAsia="ja-JP" w:bidi="ar-SA"/>
              </w:rPr>
              <w:t>0..1</w:t>
            </w:r>
          </w:p>
        </w:tc>
        <w:tc>
          <w:tcPr>
            <w:tcW w:w="1440" w:type="dxa"/>
            <w:tcMar>
              <w:left w:w="29" w:type="dxa"/>
              <w:right w:w="29" w:type="dxa"/>
            </w:tcMar>
            <w:vAlign w:val="center"/>
          </w:tcPr>
          <w:p w14:paraId="6CF0E6B3" w14:textId="74DFF2A2" w:rsidR="008B6937" w:rsidRPr="008B6937" w:rsidRDefault="008B6937" w:rsidP="008B6937">
            <w:pPr>
              <w:widowControl/>
              <w:autoSpaceDE/>
              <w:autoSpaceDN/>
              <w:snapToGrid w:val="0"/>
              <w:spacing w:after="240"/>
              <w:jc w:val="both"/>
              <w:rPr>
                <w:rFonts w:eastAsia="MS Mincho" w:cs="Times New Roman"/>
                <w:sz w:val="18"/>
                <w:szCs w:val="18"/>
                <w:lang w:eastAsia="ja-JP" w:bidi="ar-SA"/>
              </w:rPr>
            </w:pPr>
            <w:r w:rsidRPr="008B6937">
              <w:rPr>
                <w:rFonts w:eastAsia="MS Mincho" w:cs="Times New Roman"/>
                <w:sz w:val="18"/>
                <w:szCs w:val="18"/>
                <w:lang w:eastAsia="ja-JP" w:bidi="ar-SA"/>
              </w:rPr>
              <w:t>S10</w:t>
            </w:r>
            <w:r w:rsidR="00EF1FDF">
              <w:rPr>
                <w:rFonts w:eastAsia="MS Mincho" w:cs="Times New Roman"/>
                <w:sz w:val="18"/>
                <w:szCs w:val="18"/>
                <w:lang w:eastAsia="ja-JP" w:bidi="ar-SA"/>
              </w:rPr>
              <w:t>0</w:t>
            </w:r>
            <w:r w:rsidRPr="008B6937">
              <w:rPr>
                <w:rFonts w:eastAsia="MS Mincho" w:cs="Times New Roman"/>
                <w:sz w:val="18"/>
                <w:szCs w:val="18"/>
                <w:lang w:eastAsia="ja-JP" w:bidi="ar-SA"/>
              </w:rPr>
              <w:t>_Temporal</w:t>
            </w:r>
            <w:r w:rsidR="00EF1FDF">
              <w:rPr>
                <w:rFonts w:eastAsia="MS Mincho" w:cs="Times New Roman"/>
                <w:sz w:val="18"/>
                <w:szCs w:val="18"/>
                <w:lang w:eastAsia="ja-JP" w:bidi="ar-SA"/>
              </w:rPr>
              <w:t>‌‌</w:t>
            </w:r>
            <w:r w:rsidRPr="008B6937">
              <w:rPr>
                <w:rFonts w:eastAsia="MS Mincho" w:cs="Times New Roman"/>
                <w:sz w:val="18"/>
                <w:szCs w:val="18"/>
                <w:lang w:eastAsia="ja-JP" w:bidi="ar-SA"/>
              </w:rPr>
              <w:t>Extent</w:t>
            </w:r>
          </w:p>
        </w:tc>
        <w:tc>
          <w:tcPr>
            <w:tcW w:w="3395" w:type="dxa"/>
            <w:tcMar>
              <w:left w:w="29" w:type="dxa"/>
              <w:right w:w="29" w:type="dxa"/>
            </w:tcMar>
          </w:tcPr>
          <w:p w14:paraId="30080D29" w14:textId="5F9470DB" w:rsidR="00FC77FB" w:rsidRDefault="008B6937" w:rsidP="008B6937">
            <w:pPr>
              <w:widowControl/>
              <w:autoSpaceDE/>
              <w:autoSpaceDN/>
              <w:snapToGrid w:val="0"/>
              <w:spacing w:after="60"/>
              <w:rPr>
                <w:rFonts w:eastAsia="MS Mincho" w:cs="Times New Roman"/>
                <w:sz w:val="18"/>
                <w:szCs w:val="18"/>
                <w:lang w:eastAsia="ja-JP" w:bidi="ar-SA"/>
              </w:rPr>
            </w:pPr>
            <w:r w:rsidRPr="008B6937">
              <w:rPr>
                <w:rFonts w:eastAsia="MS Mincho" w:cs="Times New Roman"/>
                <w:sz w:val="18"/>
                <w:szCs w:val="18"/>
                <w:lang w:eastAsia="ja-JP" w:bidi="ar-SA"/>
              </w:rPr>
              <w:t xml:space="preserve">The temporal extent is encoded as the date/time of the earliest and latest </w:t>
            </w:r>
            <w:r w:rsidR="003627B2">
              <w:rPr>
                <w:rFonts w:eastAsia="MS Mincho" w:cs="Times New Roman"/>
                <w:sz w:val="18"/>
                <w:szCs w:val="18"/>
                <w:lang w:eastAsia="ja-JP" w:bidi="ar-SA"/>
              </w:rPr>
              <w:t xml:space="preserve">data </w:t>
            </w:r>
            <w:r w:rsidRPr="008B6937">
              <w:rPr>
                <w:rFonts w:eastAsia="MS Mincho" w:cs="Times New Roman"/>
                <w:sz w:val="18"/>
                <w:szCs w:val="18"/>
                <w:lang w:eastAsia="ja-JP" w:bidi="ar-SA"/>
              </w:rPr>
              <w:t>records</w:t>
            </w:r>
            <w:r w:rsidR="003627B2">
              <w:rPr>
                <w:rFonts w:eastAsia="MS Mincho" w:cs="Times New Roman"/>
                <w:sz w:val="18"/>
                <w:szCs w:val="18"/>
                <w:lang w:eastAsia="ja-JP" w:bidi="ar-SA"/>
              </w:rPr>
              <w:t xml:space="preserve"> (in coverage datasets)</w:t>
            </w:r>
            <w:r w:rsidRPr="008B6937">
              <w:rPr>
                <w:rFonts w:eastAsia="MS Mincho" w:cs="Times New Roman"/>
                <w:sz w:val="18"/>
                <w:szCs w:val="18"/>
                <w:lang w:eastAsia="ja-JP" w:bidi="ar-SA"/>
              </w:rPr>
              <w:t xml:space="preserve"> </w:t>
            </w:r>
            <w:r w:rsidR="003627B2">
              <w:rPr>
                <w:rFonts w:eastAsia="MS Mincho" w:cs="Times New Roman"/>
                <w:sz w:val="18"/>
                <w:szCs w:val="18"/>
                <w:lang w:eastAsia="ja-JP" w:bidi="ar-SA"/>
              </w:rPr>
              <w:t xml:space="preserve">or </w:t>
            </w:r>
            <w:r w:rsidR="00FC77FB">
              <w:rPr>
                <w:rFonts w:eastAsia="MS Mincho" w:cs="Times New Roman"/>
                <w:sz w:val="18"/>
                <w:szCs w:val="18"/>
                <w:lang w:eastAsia="ja-JP" w:bidi="ar-SA"/>
              </w:rPr>
              <w:t>date/time ranges</w:t>
            </w:r>
            <w:r w:rsidR="003627B2">
              <w:rPr>
                <w:rFonts w:eastAsia="MS Mincho" w:cs="Times New Roman"/>
                <w:sz w:val="18"/>
                <w:szCs w:val="18"/>
                <w:lang w:eastAsia="ja-JP" w:bidi="ar-SA"/>
              </w:rPr>
              <w:t xml:space="preserve"> (in vector datasets)</w:t>
            </w:r>
            <w:r w:rsidRPr="008B6937">
              <w:rPr>
                <w:rFonts w:eastAsia="MS Mincho" w:cs="Times New Roman"/>
                <w:sz w:val="18"/>
                <w:szCs w:val="18"/>
                <w:lang w:eastAsia="ja-JP" w:bidi="ar-SA"/>
              </w:rPr>
              <w:t>.</w:t>
            </w:r>
          </w:p>
          <w:p w14:paraId="70CF5A2F" w14:textId="5CBA7D0A" w:rsidR="008B6937" w:rsidRDefault="008B6937" w:rsidP="008B6937">
            <w:pPr>
              <w:widowControl/>
              <w:autoSpaceDE/>
              <w:autoSpaceDN/>
              <w:snapToGrid w:val="0"/>
              <w:spacing w:after="60"/>
              <w:rPr>
                <w:rFonts w:eastAsia="MS Mincho" w:cs="Times New Roman"/>
                <w:sz w:val="18"/>
                <w:szCs w:val="18"/>
                <w:lang w:eastAsia="ja-JP" w:bidi="ar-SA"/>
              </w:rPr>
            </w:pPr>
            <w:r w:rsidRPr="008B6937">
              <w:rPr>
                <w:rFonts w:eastAsia="MS Mincho" w:cs="Times New Roman"/>
                <w:sz w:val="18"/>
                <w:szCs w:val="18"/>
                <w:lang w:eastAsia="ja-JP" w:bidi="ar-SA"/>
              </w:rPr>
              <w:t>If there is more than one feature in a dataset, the earliest and latest time values of records in all features are used, which means the earliest and latest values may be from different features.</w:t>
            </w:r>
          </w:p>
          <w:p w14:paraId="6826E126" w14:textId="50DE8B9E" w:rsidR="00C06FD6" w:rsidRPr="008B6937" w:rsidRDefault="00C06FD6" w:rsidP="008B6937">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If date/time information for a feature is not encoded in the dataset, it is treated for the purposes of this attribute as extending indefinitely in the appropriate direction on the time axis</w:t>
            </w:r>
            <w:r w:rsidR="0069010E">
              <w:rPr>
                <w:rFonts w:eastAsia="MS Mincho" w:cs="Times New Roman"/>
                <w:sz w:val="18"/>
                <w:szCs w:val="18"/>
                <w:lang w:eastAsia="ja-JP" w:bidi="ar-SA"/>
              </w:rPr>
              <w:t>, limited by the issue date/time or the cancellation</w:t>
            </w:r>
            <w:r w:rsidR="00EB6FA9">
              <w:rPr>
                <w:rFonts w:eastAsia="MS Mincho" w:cs="Times New Roman"/>
                <w:sz w:val="18"/>
                <w:szCs w:val="18"/>
                <w:lang w:eastAsia="ja-JP" w:bidi="ar-SA"/>
              </w:rPr>
              <w:t xml:space="preserve"> or supersession</w:t>
            </w:r>
            <w:r w:rsidR="0069010E">
              <w:rPr>
                <w:rFonts w:eastAsia="MS Mincho" w:cs="Times New Roman"/>
                <w:sz w:val="18"/>
                <w:szCs w:val="18"/>
                <w:lang w:eastAsia="ja-JP" w:bidi="ar-SA"/>
              </w:rPr>
              <w:t xml:space="preserve"> of the dataset</w:t>
            </w:r>
            <w:r>
              <w:rPr>
                <w:rFonts w:eastAsia="MS Mincho" w:cs="Times New Roman"/>
                <w:sz w:val="18"/>
                <w:szCs w:val="18"/>
                <w:lang w:eastAsia="ja-JP" w:bidi="ar-SA"/>
              </w:rPr>
              <w:t>.</w:t>
            </w:r>
          </w:p>
          <w:p w14:paraId="5DC3B256" w14:textId="06EABC9B" w:rsidR="008B6937" w:rsidRPr="008B6937" w:rsidRDefault="008B6937" w:rsidP="008B6937">
            <w:pPr>
              <w:widowControl/>
              <w:autoSpaceDE/>
              <w:autoSpaceDN/>
              <w:snapToGrid w:val="0"/>
              <w:spacing w:after="60"/>
              <w:rPr>
                <w:rFonts w:eastAsia="MS Mincho" w:cs="Times New Roman"/>
                <w:sz w:val="18"/>
                <w:szCs w:val="18"/>
                <w:lang w:eastAsia="ja-JP" w:bidi="ar-SA"/>
              </w:rPr>
            </w:pPr>
            <w:r w:rsidRPr="008B6937">
              <w:rPr>
                <w:rFonts w:eastAsia="MS Mincho" w:cs="Times New Roman"/>
                <w:sz w:val="18"/>
                <w:szCs w:val="18"/>
                <w:lang w:eastAsia="ja-JP" w:bidi="ar-SA"/>
              </w:rPr>
              <w:t>This attribute is encoded if and only if at least one of the start and end of the temporal extent is known.</w:t>
            </w:r>
          </w:p>
        </w:tc>
      </w:tr>
      <w:bookmarkEnd w:id="29"/>
    </w:tbl>
    <w:p w14:paraId="701F8C66" w14:textId="055A086A" w:rsidR="00A52EC0" w:rsidRDefault="00A52EC0" w:rsidP="007B0649">
      <w:pPr>
        <w:rPr>
          <w:sz w:val="20"/>
          <w:szCs w:val="20"/>
        </w:rPr>
      </w:pPr>
    </w:p>
    <w:p w14:paraId="6A017896" w14:textId="77777777" w:rsidR="00A52EC0" w:rsidRDefault="00A52EC0" w:rsidP="007B0649">
      <w:pPr>
        <w:rPr>
          <w:sz w:val="20"/>
          <w:szCs w:val="20"/>
        </w:rPr>
      </w:pPr>
    </w:p>
    <w:p w14:paraId="4237C51A" w14:textId="5F450762" w:rsidR="007B0649" w:rsidRPr="00812ACD" w:rsidRDefault="007771C2" w:rsidP="00812ACD">
      <w:pPr>
        <w:spacing w:after="120"/>
        <w:rPr>
          <w:b/>
          <w:bCs/>
          <w:i/>
          <w:iCs/>
          <w:sz w:val="20"/>
          <w:szCs w:val="20"/>
        </w:rPr>
      </w:pPr>
      <w:r w:rsidRPr="00812ACD">
        <w:rPr>
          <w:b/>
          <w:bCs/>
          <w:i/>
          <w:iCs/>
          <w:sz w:val="20"/>
          <w:szCs w:val="20"/>
        </w:rPr>
        <w:t>[New documentation table for S100_TemporalExtent]</w:t>
      </w:r>
    </w:p>
    <w:p w14:paraId="59CB4EF2" w14:textId="1B0C24D7" w:rsidR="007771C2" w:rsidRPr="00812ACD" w:rsidRDefault="008551CF" w:rsidP="00812ACD">
      <w:pPr>
        <w:keepNext/>
        <w:spacing w:after="120"/>
        <w:rPr>
          <w:b/>
          <w:bCs/>
          <w:sz w:val="20"/>
          <w:szCs w:val="20"/>
        </w:rPr>
      </w:pPr>
      <w:r w:rsidRPr="00812ACD">
        <w:rPr>
          <w:b/>
          <w:bCs/>
          <w:sz w:val="20"/>
          <w:szCs w:val="20"/>
        </w:rPr>
        <w:lastRenderedPageBreak/>
        <w:t>S100_TemporalExtent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8"/>
        <w:gridCol w:w="1558"/>
        <w:gridCol w:w="1321"/>
        <w:gridCol w:w="586"/>
        <w:gridCol w:w="1726"/>
        <w:gridCol w:w="2801"/>
      </w:tblGrid>
      <w:tr w:rsidR="007B0649" w:rsidRPr="007B0649" w14:paraId="6B29A5E6" w14:textId="77777777" w:rsidTr="00812ACD">
        <w:trPr>
          <w:cantSplit/>
          <w:tblHeader/>
        </w:trPr>
        <w:tc>
          <w:tcPr>
            <w:tcW w:w="499" w:type="pct"/>
          </w:tcPr>
          <w:p w14:paraId="02EDCCE7"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Role Name</w:t>
            </w:r>
          </w:p>
        </w:tc>
        <w:tc>
          <w:tcPr>
            <w:tcW w:w="877" w:type="pct"/>
          </w:tcPr>
          <w:p w14:paraId="77DA6F0A"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Name</w:t>
            </w:r>
          </w:p>
        </w:tc>
        <w:tc>
          <w:tcPr>
            <w:tcW w:w="744" w:type="pct"/>
          </w:tcPr>
          <w:p w14:paraId="11E2CA86"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Description</w:t>
            </w:r>
          </w:p>
        </w:tc>
        <w:tc>
          <w:tcPr>
            <w:tcW w:w="330" w:type="pct"/>
          </w:tcPr>
          <w:p w14:paraId="448032D9" w14:textId="77777777" w:rsidR="007B0649" w:rsidRPr="007B0649" w:rsidRDefault="007B0649" w:rsidP="007B0649">
            <w:pPr>
              <w:widowControl/>
              <w:suppressAutoHyphens/>
              <w:autoSpaceDE/>
              <w:autoSpaceDN/>
              <w:snapToGrid w:val="0"/>
              <w:spacing w:before="60" w:after="60"/>
              <w:jc w:val="center"/>
              <w:rPr>
                <w:rFonts w:eastAsia="MS Mincho" w:cs="Times New Roman"/>
                <w:b/>
                <w:sz w:val="18"/>
                <w:szCs w:val="18"/>
                <w:lang w:eastAsia="ar-SA" w:bidi="ar-SA"/>
              </w:rPr>
            </w:pPr>
            <w:r w:rsidRPr="007B0649">
              <w:rPr>
                <w:rFonts w:eastAsia="MS Mincho" w:cs="Times New Roman"/>
                <w:b/>
                <w:sz w:val="18"/>
                <w:szCs w:val="18"/>
                <w:lang w:eastAsia="ar-SA" w:bidi="ar-SA"/>
              </w:rPr>
              <w:t>Mult</w:t>
            </w:r>
          </w:p>
        </w:tc>
        <w:tc>
          <w:tcPr>
            <w:tcW w:w="972" w:type="pct"/>
          </w:tcPr>
          <w:p w14:paraId="052B8335"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Type</w:t>
            </w:r>
          </w:p>
        </w:tc>
        <w:tc>
          <w:tcPr>
            <w:tcW w:w="1577" w:type="pct"/>
          </w:tcPr>
          <w:p w14:paraId="71552998"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Remarks</w:t>
            </w:r>
          </w:p>
        </w:tc>
      </w:tr>
      <w:tr w:rsidR="007B0649" w:rsidRPr="007B0649" w14:paraId="35C9FC17" w14:textId="77777777" w:rsidTr="00812ACD">
        <w:trPr>
          <w:cantSplit/>
          <w:trHeight w:val="218"/>
        </w:trPr>
        <w:tc>
          <w:tcPr>
            <w:tcW w:w="499" w:type="pct"/>
          </w:tcPr>
          <w:p w14:paraId="37CE6829"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Class</w:t>
            </w:r>
          </w:p>
        </w:tc>
        <w:tc>
          <w:tcPr>
            <w:tcW w:w="877" w:type="pct"/>
          </w:tcPr>
          <w:p w14:paraId="047EAD43" w14:textId="03F207AE"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S10</w:t>
            </w:r>
            <w:r>
              <w:rPr>
                <w:rFonts w:eastAsia="MS Mincho" w:cs="Times New Roman"/>
                <w:sz w:val="18"/>
                <w:szCs w:val="18"/>
                <w:lang w:eastAsia="ja-JP" w:bidi="ar-SA"/>
              </w:rPr>
              <w:t>0</w:t>
            </w:r>
            <w:r w:rsidRPr="007B0649">
              <w:rPr>
                <w:rFonts w:eastAsia="MS Mincho" w:cs="Times New Roman"/>
                <w:sz w:val="18"/>
                <w:szCs w:val="18"/>
                <w:lang w:eastAsia="ja-JP" w:bidi="ar-SA"/>
              </w:rPr>
              <w:t>_Temporal</w:t>
            </w:r>
            <w:r>
              <w:rPr>
                <w:rFonts w:eastAsia="MS Mincho" w:cs="Times New Roman"/>
                <w:sz w:val="18"/>
                <w:szCs w:val="18"/>
                <w:lang w:eastAsia="ja-JP" w:bidi="ar-SA"/>
              </w:rPr>
              <w:t>‌</w:t>
            </w:r>
            <w:r w:rsidRPr="007B0649">
              <w:rPr>
                <w:rFonts w:eastAsia="MS Mincho" w:cs="Times New Roman"/>
                <w:sz w:val="18"/>
                <w:szCs w:val="18"/>
                <w:lang w:eastAsia="ja-JP" w:bidi="ar-SA"/>
              </w:rPr>
              <w:t>Extent</w:t>
            </w:r>
          </w:p>
        </w:tc>
        <w:tc>
          <w:tcPr>
            <w:tcW w:w="744" w:type="pct"/>
          </w:tcPr>
          <w:p w14:paraId="0AC997F1" w14:textId="77777777" w:rsidR="007B0649" w:rsidRPr="007B0649" w:rsidRDefault="007B0649" w:rsidP="007B0649">
            <w:pPr>
              <w:autoSpaceDE/>
              <w:autoSpaceDN/>
              <w:spacing w:before="60" w:after="60"/>
              <w:rPr>
                <w:rFonts w:eastAsia="Times New Roman" w:cs="Times New Roman"/>
                <w:sz w:val="18"/>
                <w:szCs w:val="18"/>
                <w:lang w:eastAsia="en-US" w:bidi="ar-SA"/>
              </w:rPr>
            </w:pPr>
            <w:r w:rsidRPr="007B0649">
              <w:rPr>
                <w:rFonts w:eastAsia="Times New Roman" w:cs="Times New Roman"/>
                <w:sz w:val="18"/>
                <w:szCs w:val="18"/>
                <w:lang w:eastAsia="en-US" w:bidi="ar-SA"/>
              </w:rPr>
              <w:t>Temporal extent</w:t>
            </w:r>
          </w:p>
          <w:p w14:paraId="72D6BFA8" w14:textId="77777777"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p>
        </w:tc>
        <w:tc>
          <w:tcPr>
            <w:tcW w:w="330" w:type="pct"/>
          </w:tcPr>
          <w:p w14:paraId="33837855" w14:textId="77777777" w:rsidR="007B0649" w:rsidRPr="007B0649" w:rsidRDefault="007B0649" w:rsidP="007B0649">
            <w:pPr>
              <w:widowControl/>
              <w:suppressAutoHyphens/>
              <w:autoSpaceDE/>
              <w:autoSpaceDN/>
              <w:snapToGrid w:val="0"/>
              <w:spacing w:before="60" w:after="60"/>
              <w:jc w:val="center"/>
              <w:rPr>
                <w:rFonts w:eastAsia="MS Mincho" w:cs="Times New Roman"/>
                <w:sz w:val="18"/>
                <w:szCs w:val="18"/>
                <w:lang w:eastAsia="ar-SA" w:bidi="ar-SA"/>
              </w:rPr>
            </w:pPr>
            <w:r w:rsidRPr="007B0649">
              <w:rPr>
                <w:rFonts w:eastAsia="MS Mincho" w:cs="Times New Roman"/>
                <w:sz w:val="18"/>
                <w:szCs w:val="18"/>
                <w:lang w:eastAsia="ja-JP" w:bidi="ar-SA"/>
              </w:rPr>
              <w:t>--</w:t>
            </w:r>
          </w:p>
        </w:tc>
        <w:tc>
          <w:tcPr>
            <w:tcW w:w="972" w:type="pct"/>
          </w:tcPr>
          <w:p w14:paraId="55AC28B9"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p>
        </w:tc>
        <w:tc>
          <w:tcPr>
            <w:tcW w:w="1577" w:type="pct"/>
          </w:tcPr>
          <w:p w14:paraId="48A324DD" w14:textId="3FE1BA55"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r w:rsidRPr="007B0649">
              <w:rPr>
                <w:rFonts w:eastAsia="MS Mincho" w:cs="Times New Roman"/>
                <w:sz w:val="18"/>
                <w:szCs w:val="18"/>
                <w:lang w:eastAsia="ja-JP" w:bidi="ar-SA"/>
              </w:rPr>
              <w:t>At least one of the timeInstantBegin and timeInstantEnd attributes must be populated; if both are known, both must be populated.</w:t>
            </w:r>
            <w:r w:rsidR="00AE647F">
              <w:rPr>
                <w:rFonts w:eastAsia="MS Mincho" w:cs="Times New Roman"/>
                <w:sz w:val="18"/>
                <w:szCs w:val="18"/>
                <w:lang w:eastAsia="ja-JP" w:bidi="ar-SA"/>
              </w:rPr>
              <w:t xml:space="preserve"> The absence of either begin or end indicates indefinite validity in the corresponding direction, limited by the issue date/time or the cancellation </w:t>
            </w:r>
            <w:r w:rsidR="00EB6FA9">
              <w:rPr>
                <w:rFonts w:eastAsia="MS Mincho" w:cs="Times New Roman"/>
                <w:sz w:val="18"/>
                <w:szCs w:val="18"/>
                <w:lang w:eastAsia="ja-JP" w:bidi="ar-SA"/>
              </w:rPr>
              <w:t xml:space="preserve">or supersession </w:t>
            </w:r>
            <w:r w:rsidR="00AE647F">
              <w:rPr>
                <w:rFonts w:eastAsia="MS Mincho" w:cs="Times New Roman"/>
                <w:sz w:val="18"/>
                <w:szCs w:val="18"/>
                <w:lang w:eastAsia="ja-JP" w:bidi="ar-SA"/>
              </w:rPr>
              <w:t>of the dataset.</w:t>
            </w:r>
          </w:p>
        </w:tc>
      </w:tr>
      <w:tr w:rsidR="007B0649" w:rsidRPr="007B0649" w14:paraId="7C6CE860" w14:textId="77777777" w:rsidTr="00812ACD">
        <w:trPr>
          <w:cantSplit/>
          <w:trHeight w:val="198"/>
        </w:trPr>
        <w:tc>
          <w:tcPr>
            <w:tcW w:w="499" w:type="pct"/>
          </w:tcPr>
          <w:p w14:paraId="20D8D4FA"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Attribute</w:t>
            </w:r>
          </w:p>
        </w:tc>
        <w:tc>
          <w:tcPr>
            <w:tcW w:w="877" w:type="pct"/>
          </w:tcPr>
          <w:p w14:paraId="396F2D66"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timeInstantBegin</w:t>
            </w:r>
          </w:p>
        </w:tc>
        <w:tc>
          <w:tcPr>
            <w:tcW w:w="744" w:type="pct"/>
          </w:tcPr>
          <w:p w14:paraId="792D6CD4" w14:textId="77777777"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r w:rsidRPr="007B0649">
              <w:rPr>
                <w:rFonts w:eastAsia="MS Mincho" w:cs="Times New Roman"/>
                <w:sz w:val="18"/>
                <w:szCs w:val="18"/>
                <w:lang w:eastAsia="ja-JP" w:bidi="ar-SA"/>
              </w:rPr>
              <w:t>The instant at which the temporal extent begins.</w:t>
            </w:r>
          </w:p>
        </w:tc>
        <w:tc>
          <w:tcPr>
            <w:tcW w:w="330" w:type="pct"/>
          </w:tcPr>
          <w:p w14:paraId="5EB50BDB" w14:textId="77777777" w:rsidR="007B0649" w:rsidRPr="007B0649" w:rsidRDefault="007B0649" w:rsidP="007B0649">
            <w:pPr>
              <w:widowControl/>
              <w:suppressAutoHyphens/>
              <w:autoSpaceDE/>
              <w:autoSpaceDN/>
              <w:snapToGrid w:val="0"/>
              <w:spacing w:before="60" w:after="60"/>
              <w:jc w:val="center"/>
              <w:rPr>
                <w:rFonts w:eastAsia="MS Mincho" w:cs="Times New Roman"/>
                <w:sz w:val="18"/>
                <w:szCs w:val="18"/>
                <w:lang w:eastAsia="ar-SA" w:bidi="ar-SA"/>
              </w:rPr>
            </w:pPr>
            <w:r w:rsidRPr="007B0649">
              <w:rPr>
                <w:rFonts w:eastAsia="MS Mincho" w:cs="Times New Roman"/>
                <w:sz w:val="18"/>
                <w:szCs w:val="18"/>
                <w:lang w:eastAsia="ja-JP" w:bidi="ar-SA"/>
              </w:rPr>
              <w:t>0..1</w:t>
            </w:r>
          </w:p>
        </w:tc>
        <w:tc>
          <w:tcPr>
            <w:tcW w:w="972" w:type="pct"/>
          </w:tcPr>
          <w:p w14:paraId="6294C0B9" w14:textId="795BCFA8" w:rsidR="007B0649" w:rsidRPr="007B0649" w:rsidRDefault="00B73EE6" w:rsidP="007B0649">
            <w:pPr>
              <w:widowControl/>
              <w:suppressAutoHyphens/>
              <w:autoSpaceDE/>
              <w:autoSpaceDN/>
              <w:snapToGrid w:val="0"/>
              <w:spacing w:before="60" w:after="60"/>
              <w:jc w:val="both"/>
              <w:rPr>
                <w:rFonts w:eastAsia="MS Mincho" w:cs="Times New Roman"/>
                <w:sz w:val="18"/>
                <w:szCs w:val="18"/>
                <w:lang w:eastAsia="ar-SA" w:bidi="ar-SA"/>
              </w:rPr>
            </w:pPr>
            <w:r>
              <w:rPr>
                <w:rFonts w:eastAsia="MS Mincho" w:cs="Times New Roman"/>
                <w:sz w:val="18"/>
                <w:szCs w:val="18"/>
                <w:lang w:eastAsia="ja-JP" w:bidi="ar-SA"/>
              </w:rPr>
              <w:t>D</w:t>
            </w:r>
            <w:r w:rsidR="007B0649" w:rsidRPr="007B0649">
              <w:rPr>
                <w:rFonts w:eastAsia="MS Mincho" w:cs="Times New Roman"/>
                <w:sz w:val="18"/>
                <w:szCs w:val="18"/>
                <w:lang w:eastAsia="ja-JP" w:bidi="ar-SA"/>
              </w:rPr>
              <w:t>ateTime</w:t>
            </w:r>
          </w:p>
        </w:tc>
        <w:tc>
          <w:tcPr>
            <w:tcW w:w="1577" w:type="pct"/>
          </w:tcPr>
          <w:p w14:paraId="7FB2762F" w14:textId="1F1E7365"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p>
        </w:tc>
      </w:tr>
      <w:tr w:rsidR="007B0649" w:rsidRPr="007B0649" w14:paraId="72BBF894" w14:textId="77777777" w:rsidTr="00812ACD">
        <w:trPr>
          <w:cantSplit/>
          <w:trHeight w:val="198"/>
        </w:trPr>
        <w:tc>
          <w:tcPr>
            <w:tcW w:w="499" w:type="pct"/>
          </w:tcPr>
          <w:p w14:paraId="791B9C17"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Attribute</w:t>
            </w:r>
          </w:p>
        </w:tc>
        <w:tc>
          <w:tcPr>
            <w:tcW w:w="877" w:type="pct"/>
          </w:tcPr>
          <w:p w14:paraId="334009E1" w14:textId="77777777" w:rsidR="007B0649" w:rsidRPr="007B0649" w:rsidRDefault="007B0649" w:rsidP="007B0649">
            <w:pPr>
              <w:widowControl/>
              <w:suppressAutoHyphens/>
              <w:autoSpaceDE/>
              <w:autoSpaceDN/>
              <w:snapToGrid w:val="0"/>
              <w:spacing w:before="60" w:after="60"/>
              <w:jc w:val="both"/>
              <w:rPr>
                <w:rFonts w:eastAsia="MS Mincho" w:cs="Times New Roman"/>
                <w:sz w:val="18"/>
                <w:szCs w:val="18"/>
                <w:lang w:eastAsia="ar-SA" w:bidi="ar-SA"/>
              </w:rPr>
            </w:pPr>
            <w:r w:rsidRPr="007B0649">
              <w:rPr>
                <w:rFonts w:eastAsia="MS Mincho" w:cs="Times New Roman"/>
                <w:sz w:val="18"/>
                <w:szCs w:val="18"/>
                <w:lang w:eastAsia="ja-JP" w:bidi="ar-SA"/>
              </w:rPr>
              <w:t>timeInstantEnd</w:t>
            </w:r>
          </w:p>
        </w:tc>
        <w:tc>
          <w:tcPr>
            <w:tcW w:w="744" w:type="pct"/>
          </w:tcPr>
          <w:p w14:paraId="3AC7C964" w14:textId="77777777"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r w:rsidRPr="007B0649">
              <w:rPr>
                <w:rFonts w:eastAsia="MS Mincho" w:cs="Times New Roman"/>
                <w:sz w:val="18"/>
                <w:szCs w:val="18"/>
                <w:lang w:eastAsia="ja-JP" w:bidi="ar-SA"/>
              </w:rPr>
              <w:t>The instant at which the temporal extent ends.</w:t>
            </w:r>
          </w:p>
        </w:tc>
        <w:tc>
          <w:tcPr>
            <w:tcW w:w="330" w:type="pct"/>
          </w:tcPr>
          <w:p w14:paraId="1D85D434" w14:textId="77777777" w:rsidR="007B0649" w:rsidRPr="007B0649" w:rsidRDefault="007B0649" w:rsidP="007B0649">
            <w:pPr>
              <w:widowControl/>
              <w:suppressAutoHyphens/>
              <w:autoSpaceDE/>
              <w:autoSpaceDN/>
              <w:snapToGrid w:val="0"/>
              <w:spacing w:before="60" w:after="60"/>
              <w:jc w:val="center"/>
              <w:rPr>
                <w:rFonts w:eastAsia="MS Mincho" w:cs="Times New Roman"/>
                <w:sz w:val="18"/>
                <w:szCs w:val="18"/>
                <w:lang w:eastAsia="ar-SA" w:bidi="ar-SA"/>
              </w:rPr>
            </w:pPr>
            <w:r w:rsidRPr="007B0649">
              <w:rPr>
                <w:rFonts w:eastAsia="MS Mincho" w:cs="Times New Roman"/>
                <w:sz w:val="18"/>
                <w:szCs w:val="18"/>
                <w:lang w:eastAsia="ja-JP" w:bidi="ar-SA"/>
              </w:rPr>
              <w:t>0..1</w:t>
            </w:r>
          </w:p>
        </w:tc>
        <w:tc>
          <w:tcPr>
            <w:tcW w:w="972" w:type="pct"/>
          </w:tcPr>
          <w:p w14:paraId="322A7E52" w14:textId="6E3DA734" w:rsidR="007B0649" w:rsidRPr="007B0649" w:rsidRDefault="00B73EE6" w:rsidP="007B0649">
            <w:pPr>
              <w:widowControl/>
              <w:suppressAutoHyphens/>
              <w:autoSpaceDE/>
              <w:autoSpaceDN/>
              <w:snapToGrid w:val="0"/>
              <w:spacing w:before="60" w:after="60"/>
              <w:jc w:val="both"/>
              <w:rPr>
                <w:rFonts w:eastAsia="MS Mincho" w:cs="Times New Roman"/>
                <w:sz w:val="18"/>
                <w:szCs w:val="18"/>
                <w:lang w:eastAsia="ar-SA" w:bidi="ar-SA"/>
              </w:rPr>
            </w:pPr>
            <w:r>
              <w:rPr>
                <w:rFonts w:eastAsia="MS Mincho" w:cs="Times New Roman"/>
                <w:sz w:val="18"/>
                <w:szCs w:val="18"/>
                <w:lang w:eastAsia="ja-JP" w:bidi="ar-SA"/>
              </w:rPr>
              <w:t>D</w:t>
            </w:r>
            <w:r w:rsidR="007B0649" w:rsidRPr="007B0649">
              <w:rPr>
                <w:rFonts w:eastAsia="MS Mincho" w:cs="Times New Roman"/>
                <w:sz w:val="18"/>
                <w:szCs w:val="18"/>
                <w:lang w:eastAsia="ja-JP" w:bidi="ar-SA"/>
              </w:rPr>
              <w:t>ateTime</w:t>
            </w:r>
          </w:p>
        </w:tc>
        <w:tc>
          <w:tcPr>
            <w:tcW w:w="1577" w:type="pct"/>
          </w:tcPr>
          <w:p w14:paraId="233CE8CE" w14:textId="342E1FFC" w:rsidR="007B0649" w:rsidRPr="007B0649" w:rsidRDefault="007B0649" w:rsidP="007B0649">
            <w:pPr>
              <w:widowControl/>
              <w:suppressAutoHyphens/>
              <w:autoSpaceDE/>
              <w:autoSpaceDN/>
              <w:snapToGrid w:val="0"/>
              <w:spacing w:before="60" w:after="60"/>
              <w:rPr>
                <w:rFonts w:eastAsia="MS Mincho" w:cs="Times New Roman"/>
                <w:sz w:val="18"/>
                <w:szCs w:val="18"/>
                <w:lang w:eastAsia="ar-SA" w:bidi="ar-SA"/>
              </w:rPr>
            </w:pPr>
          </w:p>
        </w:tc>
      </w:tr>
    </w:tbl>
    <w:p w14:paraId="0959F13E" w14:textId="60E8A823" w:rsidR="007B0649" w:rsidRDefault="007B0649" w:rsidP="007B0649">
      <w:pPr>
        <w:rPr>
          <w:sz w:val="20"/>
          <w:szCs w:val="20"/>
        </w:rPr>
      </w:pPr>
    </w:p>
    <w:p w14:paraId="7E478ABE" w14:textId="172BFE81" w:rsidR="002F5D73" w:rsidRDefault="002F5D73" w:rsidP="007B0649">
      <w:pPr>
        <w:rPr>
          <w:sz w:val="20"/>
          <w:szCs w:val="20"/>
        </w:rPr>
      </w:pPr>
      <w:r>
        <w:rPr>
          <w:sz w:val="20"/>
          <w:szCs w:val="20"/>
        </w:rPr>
        <w:t>NOTES:</w:t>
      </w:r>
    </w:p>
    <w:p w14:paraId="5BDE1EB2" w14:textId="77777777" w:rsidR="008551CF" w:rsidRDefault="002F5D73" w:rsidP="007B0649">
      <w:pPr>
        <w:pStyle w:val="ListParagraph"/>
        <w:numPr>
          <w:ilvl w:val="0"/>
          <w:numId w:val="6"/>
        </w:numPr>
        <w:rPr>
          <w:sz w:val="20"/>
          <w:szCs w:val="20"/>
        </w:rPr>
      </w:pPr>
      <w:r w:rsidRPr="00FB01C8">
        <w:rPr>
          <w:sz w:val="20"/>
          <w:szCs w:val="20"/>
        </w:rPr>
        <w:t>In case of overlap in temporal extent between predecessor and successor datasets, the successor dataset prevails.</w:t>
      </w:r>
      <w:r>
        <w:rPr>
          <w:sz w:val="20"/>
          <w:szCs w:val="20"/>
        </w:rPr>
        <w:t xml:space="preserve"> For example, </w:t>
      </w:r>
      <w:r w:rsidRPr="002F5D73">
        <w:rPr>
          <w:sz w:val="20"/>
          <w:szCs w:val="20"/>
        </w:rPr>
        <w:t xml:space="preserve">water level </w:t>
      </w:r>
      <w:r>
        <w:rPr>
          <w:sz w:val="20"/>
          <w:szCs w:val="20"/>
        </w:rPr>
        <w:t>or</w:t>
      </w:r>
      <w:r w:rsidRPr="002F5D73">
        <w:rPr>
          <w:sz w:val="20"/>
          <w:szCs w:val="20"/>
        </w:rPr>
        <w:t xml:space="preserve"> weather forecast dataset</w:t>
      </w:r>
      <w:r>
        <w:rPr>
          <w:sz w:val="20"/>
          <w:szCs w:val="20"/>
        </w:rPr>
        <w:t>s</w:t>
      </w:r>
      <w:r w:rsidRPr="002F5D73">
        <w:rPr>
          <w:sz w:val="20"/>
          <w:szCs w:val="20"/>
        </w:rPr>
        <w:t xml:space="preserve"> may have a temporal extent of N days or hours, but be replaced by new forecast at N - X</w:t>
      </w:r>
      <w:r w:rsidR="001C2EA7">
        <w:rPr>
          <w:sz w:val="20"/>
          <w:szCs w:val="20"/>
        </w:rPr>
        <w:t>.</w:t>
      </w:r>
    </w:p>
    <w:p w14:paraId="59CDAEC0" w14:textId="1F535B31" w:rsidR="009268A4" w:rsidRPr="00812ACD" w:rsidRDefault="009268A4" w:rsidP="00812ACD">
      <w:pPr>
        <w:pStyle w:val="ListParagraph"/>
        <w:numPr>
          <w:ilvl w:val="0"/>
          <w:numId w:val="6"/>
        </w:numPr>
        <w:rPr>
          <w:sz w:val="20"/>
          <w:szCs w:val="20"/>
        </w:rPr>
      </w:pPr>
      <w:r w:rsidRPr="00812ACD">
        <w:rPr>
          <w:sz w:val="20"/>
          <w:szCs w:val="20"/>
        </w:rPr>
        <w:t xml:space="preserve">Precedence and succession </w:t>
      </w:r>
      <w:r w:rsidR="0052207A" w:rsidRPr="00812ACD">
        <w:rPr>
          <w:sz w:val="20"/>
          <w:szCs w:val="20"/>
        </w:rPr>
        <w:t>can be determined</w:t>
      </w:r>
      <w:r w:rsidRPr="00812ACD">
        <w:rPr>
          <w:sz w:val="20"/>
          <w:szCs w:val="20"/>
        </w:rPr>
        <w:t xml:space="preserve"> </w:t>
      </w:r>
      <w:r w:rsidR="00B752F7" w:rsidRPr="00812ACD">
        <w:rPr>
          <w:sz w:val="20"/>
          <w:szCs w:val="20"/>
        </w:rPr>
        <w:t>from</w:t>
      </w:r>
      <w:r w:rsidRPr="00812ACD">
        <w:rPr>
          <w:sz w:val="20"/>
          <w:szCs w:val="20"/>
        </w:rPr>
        <w:t xml:space="preserve"> </w:t>
      </w:r>
      <w:r w:rsidR="00DB468B" w:rsidRPr="00812ACD">
        <w:rPr>
          <w:sz w:val="20"/>
          <w:szCs w:val="20"/>
        </w:rPr>
        <w:t>information in</w:t>
      </w:r>
      <w:r w:rsidR="00AD0F5B" w:rsidRPr="00812ACD">
        <w:rPr>
          <w:sz w:val="20"/>
          <w:szCs w:val="20"/>
        </w:rPr>
        <w:t xml:space="preserve"> </w:t>
      </w:r>
      <w:r w:rsidR="00B94F17" w:rsidRPr="00812ACD">
        <w:rPr>
          <w:sz w:val="20"/>
          <w:szCs w:val="20"/>
        </w:rPr>
        <w:t>dataset discovery</w:t>
      </w:r>
      <w:r w:rsidR="00AD0F5B" w:rsidRPr="00812ACD">
        <w:rPr>
          <w:sz w:val="20"/>
          <w:szCs w:val="20"/>
        </w:rPr>
        <w:t xml:space="preserve"> metadata</w:t>
      </w:r>
      <w:r w:rsidR="00DB468B" w:rsidRPr="00812ACD">
        <w:rPr>
          <w:sz w:val="20"/>
          <w:szCs w:val="20"/>
        </w:rPr>
        <w:t xml:space="preserve"> (</w:t>
      </w:r>
      <w:r w:rsidR="0052207A" w:rsidRPr="00812ACD">
        <w:rPr>
          <w:sz w:val="20"/>
          <w:szCs w:val="20"/>
        </w:rPr>
        <w:t>e.g.</w:t>
      </w:r>
      <w:r w:rsidR="00224270" w:rsidRPr="00812ACD">
        <w:rPr>
          <w:sz w:val="20"/>
          <w:szCs w:val="20"/>
        </w:rPr>
        <w:t>, attributes for</w:t>
      </w:r>
      <w:r w:rsidR="00DB468B" w:rsidRPr="00812ACD">
        <w:rPr>
          <w:sz w:val="20"/>
          <w:szCs w:val="20"/>
        </w:rPr>
        <w:t xml:space="preserve"> dataReplacement, </w:t>
      </w:r>
      <w:r w:rsidR="00224270" w:rsidRPr="00812ACD">
        <w:rPr>
          <w:sz w:val="20"/>
          <w:szCs w:val="20"/>
        </w:rPr>
        <w:t xml:space="preserve">edition and update numbers, </w:t>
      </w:r>
      <w:r w:rsidR="00B94F17" w:rsidRPr="00812ACD">
        <w:rPr>
          <w:sz w:val="20"/>
          <w:szCs w:val="20"/>
        </w:rPr>
        <w:t>issue data and time)</w:t>
      </w:r>
      <w:r w:rsidRPr="00812ACD">
        <w:rPr>
          <w:sz w:val="20"/>
          <w:szCs w:val="20"/>
        </w:rPr>
        <w:t>.</w:t>
      </w:r>
    </w:p>
    <w:p w14:paraId="7BE90514" w14:textId="07A87A59" w:rsidR="007259B2" w:rsidRDefault="007259B2" w:rsidP="007B0649">
      <w:pPr>
        <w:rPr>
          <w:sz w:val="20"/>
          <w:szCs w:val="20"/>
        </w:rPr>
      </w:pPr>
    </w:p>
    <w:p w14:paraId="656A6EB0" w14:textId="0598ACBA" w:rsidR="00C60D9C" w:rsidRDefault="00C60D9C" w:rsidP="00FB01C8">
      <w:pPr>
        <w:spacing w:after="120"/>
        <w:rPr>
          <w:sz w:val="20"/>
          <w:szCs w:val="20"/>
        </w:rPr>
      </w:pPr>
      <w:r>
        <w:rPr>
          <w:sz w:val="20"/>
          <w:szCs w:val="20"/>
        </w:rPr>
        <w:t>EXAMPLE</w:t>
      </w:r>
      <w:r w:rsidR="001371EE">
        <w:rPr>
          <w:sz w:val="20"/>
          <w:szCs w:val="20"/>
        </w:rPr>
        <w:t xml:space="preserve"> 1</w:t>
      </w:r>
      <w:r>
        <w:rPr>
          <w:sz w:val="20"/>
          <w:szCs w:val="20"/>
        </w:rPr>
        <w:t>: An S-104 (Water Level Information for Surface Navigation)</w:t>
      </w:r>
      <w:r w:rsidR="00FF704A">
        <w:rPr>
          <w:sz w:val="20"/>
          <w:szCs w:val="20"/>
        </w:rPr>
        <w:t xml:space="preserve"> predictions dataset</w:t>
      </w:r>
      <w:r>
        <w:rPr>
          <w:sz w:val="20"/>
          <w:szCs w:val="20"/>
        </w:rPr>
        <w:t xml:space="preserve"> has the following data for </w:t>
      </w:r>
      <w:r w:rsidRPr="00FB01C8">
        <w:rPr>
          <w:i/>
          <w:iCs/>
          <w:sz w:val="20"/>
          <w:szCs w:val="20"/>
        </w:rPr>
        <w:t>temporalExtent</w:t>
      </w:r>
      <w:r w:rsidR="009A0167">
        <w:rPr>
          <w:i/>
          <w:iCs/>
          <w:sz w:val="20"/>
          <w:szCs w:val="20"/>
        </w:rPr>
        <w:t xml:space="preserve"> </w:t>
      </w:r>
      <w:r w:rsidR="009A0167" w:rsidRPr="009A0167">
        <w:rPr>
          <w:sz w:val="20"/>
          <w:szCs w:val="20"/>
        </w:rPr>
        <w:t>encoded in the dataset discovery block in the exchange catalogue</w:t>
      </w:r>
      <w:r>
        <w:rPr>
          <w:sz w:val="20"/>
          <w:szCs w:val="20"/>
        </w:rPr>
        <w:t>:</w:t>
      </w:r>
    </w:p>
    <w:p w14:paraId="5B591841" w14:textId="0205FA70" w:rsidR="00C60D9C" w:rsidRPr="00FB01C8" w:rsidRDefault="00C60D9C" w:rsidP="00FB01C8">
      <w:pPr>
        <w:widowControl/>
        <w:shd w:val="clear" w:color="auto" w:fill="FFFFFF"/>
        <w:adjustRightInd w:val="0"/>
        <w:ind w:left="218"/>
        <w:rPr>
          <w:rFonts w:ascii="Courier New" w:eastAsiaTheme="minorHAnsi" w:hAnsi="Courier New" w:cs="Courier New"/>
          <w:sz w:val="20"/>
          <w:szCs w:val="20"/>
          <w:highlight w:val="white"/>
          <w:lang w:val="en-US" w:eastAsia="en-US" w:bidi="ar-SA"/>
        </w:rPr>
      </w:pPr>
      <w:r w:rsidRPr="00FB01C8">
        <w:rPr>
          <w:rFonts w:ascii="Courier New" w:eastAsiaTheme="minorHAnsi" w:hAnsi="Courier New" w:cs="Courier New"/>
          <w:color w:val="000096"/>
          <w:sz w:val="20"/>
          <w:szCs w:val="20"/>
          <w:highlight w:val="white"/>
          <w:lang w:val="en-US" w:eastAsia="en-US" w:bidi="ar-SA"/>
        </w:rPr>
        <w:t>&lt;temporalExtent&gt;</w:t>
      </w:r>
      <w:r w:rsidRPr="00FB01C8">
        <w:rPr>
          <w:rFonts w:ascii="Courier New" w:eastAsiaTheme="minorHAnsi" w:hAnsi="Courier New" w:cs="Courier New"/>
          <w:color w:val="000000"/>
          <w:sz w:val="20"/>
          <w:szCs w:val="20"/>
          <w:highlight w:val="white"/>
          <w:lang w:val="en-US" w:eastAsia="en-US" w:bidi="ar-SA"/>
        </w:rPr>
        <w:br/>
        <w:t xml:space="preserve">    </w:t>
      </w:r>
      <w:r w:rsidRPr="00FB01C8">
        <w:rPr>
          <w:rFonts w:ascii="Courier New" w:eastAsiaTheme="minorHAnsi" w:hAnsi="Courier New" w:cs="Courier New"/>
          <w:color w:val="000096"/>
          <w:sz w:val="20"/>
          <w:szCs w:val="20"/>
          <w:highlight w:val="white"/>
          <w:lang w:val="en-US" w:eastAsia="en-US" w:bidi="ar-SA"/>
        </w:rPr>
        <w:t>&lt;timeInstantBegin&gt;</w:t>
      </w:r>
      <w:r w:rsidRPr="00FB01C8">
        <w:rPr>
          <w:rFonts w:ascii="Courier New" w:eastAsiaTheme="minorHAnsi" w:hAnsi="Courier New" w:cs="Courier New"/>
          <w:color w:val="000000"/>
          <w:sz w:val="20"/>
          <w:szCs w:val="20"/>
          <w:highlight w:val="white"/>
          <w:lang w:val="en-US" w:eastAsia="en-US" w:bidi="ar-SA"/>
        </w:rPr>
        <w:t>2021-07-03T</w:t>
      </w:r>
      <w:r w:rsidR="00FF704A">
        <w:rPr>
          <w:rFonts w:ascii="Courier New" w:eastAsiaTheme="minorHAnsi" w:hAnsi="Courier New" w:cs="Courier New"/>
          <w:color w:val="000000"/>
          <w:sz w:val="20"/>
          <w:szCs w:val="20"/>
          <w:highlight w:val="white"/>
          <w:lang w:val="en-US" w:eastAsia="en-US" w:bidi="ar-SA"/>
        </w:rPr>
        <w:t>06</w:t>
      </w:r>
      <w:r w:rsidRPr="00FB01C8">
        <w:rPr>
          <w:rFonts w:ascii="Courier New" w:eastAsiaTheme="minorHAnsi" w:hAnsi="Courier New" w:cs="Courier New"/>
          <w:color w:val="000000"/>
          <w:sz w:val="20"/>
          <w:szCs w:val="20"/>
          <w:highlight w:val="white"/>
          <w:lang w:val="en-US" w:eastAsia="en-US" w:bidi="ar-SA"/>
        </w:rPr>
        <w:t>:00:00Z</w:t>
      </w:r>
      <w:r w:rsidRPr="00FB01C8">
        <w:rPr>
          <w:rFonts w:ascii="Courier New" w:eastAsiaTheme="minorHAnsi" w:hAnsi="Courier New" w:cs="Courier New"/>
          <w:color w:val="000096"/>
          <w:sz w:val="20"/>
          <w:szCs w:val="20"/>
          <w:highlight w:val="white"/>
          <w:lang w:val="en-US" w:eastAsia="en-US" w:bidi="ar-SA"/>
        </w:rPr>
        <w:t>&lt;/timeInstantBegin&gt;</w:t>
      </w:r>
      <w:r w:rsidRPr="00FB01C8">
        <w:rPr>
          <w:rFonts w:ascii="Courier New" w:eastAsiaTheme="minorHAnsi" w:hAnsi="Courier New" w:cs="Courier New"/>
          <w:color w:val="000000"/>
          <w:sz w:val="20"/>
          <w:szCs w:val="20"/>
          <w:highlight w:val="white"/>
          <w:lang w:val="en-US" w:eastAsia="en-US" w:bidi="ar-SA"/>
        </w:rPr>
        <w:br/>
        <w:t xml:space="preserve">    </w:t>
      </w:r>
      <w:r w:rsidRPr="00FB01C8">
        <w:rPr>
          <w:rFonts w:ascii="Courier New" w:eastAsiaTheme="minorHAnsi" w:hAnsi="Courier New" w:cs="Courier New"/>
          <w:color w:val="000096"/>
          <w:sz w:val="20"/>
          <w:szCs w:val="20"/>
          <w:highlight w:val="white"/>
          <w:lang w:val="en-US" w:eastAsia="en-US" w:bidi="ar-SA"/>
        </w:rPr>
        <w:t>&lt;timeInstantEnd&gt;</w:t>
      </w:r>
      <w:r w:rsidRPr="00FB01C8">
        <w:rPr>
          <w:rFonts w:ascii="Courier New" w:eastAsiaTheme="minorHAnsi" w:hAnsi="Courier New" w:cs="Courier New"/>
          <w:color w:val="000000"/>
          <w:sz w:val="20"/>
          <w:szCs w:val="20"/>
          <w:highlight w:val="white"/>
          <w:lang w:val="en-US" w:eastAsia="en-US" w:bidi="ar-SA"/>
        </w:rPr>
        <w:t>2021-07-</w:t>
      </w:r>
      <w:r w:rsidR="00FF704A">
        <w:rPr>
          <w:rFonts w:ascii="Courier New" w:eastAsiaTheme="minorHAnsi" w:hAnsi="Courier New" w:cs="Courier New"/>
          <w:color w:val="000000"/>
          <w:sz w:val="20"/>
          <w:szCs w:val="20"/>
          <w:highlight w:val="white"/>
          <w:lang w:val="en-US" w:eastAsia="en-US" w:bidi="ar-SA"/>
        </w:rPr>
        <w:t>10</w:t>
      </w:r>
      <w:r w:rsidRPr="00FB01C8">
        <w:rPr>
          <w:rFonts w:ascii="Courier New" w:eastAsiaTheme="minorHAnsi" w:hAnsi="Courier New" w:cs="Courier New"/>
          <w:color w:val="000000"/>
          <w:sz w:val="20"/>
          <w:szCs w:val="20"/>
          <w:highlight w:val="white"/>
          <w:lang w:val="en-US" w:eastAsia="en-US" w:bidi="ar-SA"/>
        </w:rPr>
        <w:t>T</w:t>
      </w:r>
      <w:r w:rsidR="00FF704A">
        <w:rPr>
          <w:rFonts w:ascii="Courier New" w:eastAsiaTheme="minorHAnsi" w:hAnsi="Courier New" w:cs="Courier New"/>
          <w:color w:val="000000"/>
          <w:sz w:val="20"/>
          <w:szCs w:val="20"/>
          <w:highlight w:val="white"/>
          <w:lang w:val="en-US" w:eastAsia="en-US" w:bidi="ar-SA"/>
        </w:rPr>
        <w:t>18</w:t>
      </w:r>
      <w:r w:rsidRPr="00FB01C8">
        <w:rPr>
          <w:rFonts w:ascii="Courier New" w:eastAsiaTheme="minorHAnsi" w:hAnsi="Courier New" w:cs="Courier New"/>
          <w:color w:val="000000"/>
          <w:sz w:val="20"/>
          <w:szCs w:val="20"/>
          <w:highlight w:val="white"/>
          <w:lang w:val="en-US" w:eastAsia="en-US" w:bidi="ar-SA"/>
        </w:rPr>
        <w:t>:00:00Z</w:t>
      </w:r>
      <w:r w:rsidRPr="00FB01C8">
        <w:rPr>
          <w:rFonts w:ascii="Courier New" w:eastAsiaTheme="minorHAnsi" w:hAnsi="Courier New" w:cs="Courier New"/>
          <w:color w:val="000096"/>
          <w:sz w:val="20"/>
          <w:szCs w:val="20"/>
          <w:highlight w:val="white"/>
          <w:lang w:val="en-US" w:eastAsia="en-US" w:bidi="ar-SA"/>
        </w:rPr>
        <w:t>&lt;/timeInstantEnd&gt;</w:t>
      </w:r>
      <w:r w:rsidRPr="00FB01C8">
        <w:rPr>
          <w:rFonts w:ascii="Courier New" w:eastAsiaTheme="minorHAnsi" w:hAnsi="Courier New" w:cs="Courier New"/>
          <w:color w:val="000000"/>
          <w:sz w:val="20"/>
          <w:szCs w:val="20"/>
          <w:highlight w:val="white"/>
          <w:lang w:val="en-US" w:eastAsia="en-US" w:bidi="ar-SA"/>
        </w:rPr>
        <w:br/>
      </w:r>
      <w:r w:rsidRPr="00FB01C8">
        <w:rPr>
          <w:rFonts w:ascii="Courier New" w:eastAsiaTheme="minorHAnsi" w:hAnsi="Courier New" w:cs="Courier New"/>
          <w:color w:val="000096"/>
          <w:sz w:val="20"/>
          <w:szCs w:val="20"/>
          <w:highlight w:val="white"/>
          <w:lang w:val="en-US" w:eastAsia="en-US" w:bidi="ar-SA"/>
        </w:rPr>
        <w:t>&lt;/temporalExtent&gt;</w:t>
      </w:r>
    </w:p>
    <w:p w14:paraId="2C3BB857" w14:textId="56A5FA18" w:rsidR="00C60D9C" w:rsidRPr="007B0649" w:rsidRDefault="00C60D9C" w:rsidP="00FB01C8">
      <w:pPr>
        <w:spacing w:before="120"/>
        <w:rPr>
          <w:sz w:val="20"/>
          <w:szCs w:val="20"/>
        </w:rPr>
      </w:pPr>
      <w:r>
        <w:rPr>
          <w:sz w:val="20"/>
          <w:szCs w:val="20"/>
        </w:rPr>
        <w:t xml:space="preserve">indicating that the </w:t>
      </w:r>
      <w:r w:rsidR="00CF0057">
        <w:rPr>
          <w:sz w:val="20"/>
          <w:szCs w:val="20"/>
        </w:rPr>
        <w:t xml:space="preserve">temporal extent of the predictions in the </w:t>
      </w:r>
      <w:r>
        <w:rPr>
          <w:sz w:val="20"/>
          <w:szCs w:val="20"/>
        </w:rPr>
        <w:t>dataset</w:t>
      </w:r>
      <w:r w:rsidR="00FF704A">
        <w:rPr>
          <w:sz w:val="20"/>
          <w:szCs w:val="20"/>
        </w:rPr>
        <w:t xml:space="preserve"> </w:t>
      </w:r>
      <w:r w:rsidR="00CF0057">
        <w:rPr>
          <w:sz w:val="20"/>
          <w:szCs w:val="20"/>
        </w:rPr>
        <w:t>is the period beginning</w:t>
      </w:r>
      <w:r>
        <w:rPr>
          <w:sz w:val="20"/>
          <w:szCs w:val="20"/>
        </w:rPr>
        <w:t xml:space="preserve"> </w:t>
      </w:r>
      <w:r w:rsidR="00FF704A">
        <w:rPr>
          <w:sz w:val="20"/>
          <w:szCs w:val="20"/>
        </w:rPr>
        <w:t>at exactly 6 a.m.</w:t>
      </w:r>
      <w:r>
        <w:rPr>
          <w:sz w:val="20"/>
          <w:szCs w:val="20"/>
        </w:rPr>
        <w:t xml:space="preserve"> on </w:t>
      </w:r>
      <w:r w:rsidR="00FF704A">
        <w:rPr>
          <w:sz w:val="20"/>
          <w:szCs w:val="20"/>
        </w:rPr>
        <w:t xml:space="preserve">3 July 2021 </w:t>
      </w:r>
      <w:r w:rsidR="00CF0057">
        <w:rPr>
          <w:sz w:val="20"/>
          <w:szCs w:val="20"/>
        </w:rPr>
        <w:t xml:space="preserve">(UTC) </w:t>
      </w:r>
      <w:r w:rsidR="00FF704A">
        <w:rPr>
          <w:sz w:val="20"/>
          <w:szCs w:val="20"/>
        </w:rPr>
        <w:t>and ending at exactly 6 p.m. on 10 July 2021</w:t>
      </w:r>
      <w:r w:rsidR="00CF0057">
        <w:rPr>
          <w:sz w:val="20"/>
          <w:szCs w:val="20"/>
        </w:rPr>
        <w:t xml:space="preserve"> (UTC)</w:t>
      </w:r>
      <w:r w:rsidR="00FF704A">
        <w:rPr>
          <w:sz w:val="20"/>
          <w:szCs w:val="20"/>
        </w:rPr>
        <w:t>.</w:t>
      </w:r>
    </w:p>
    <w:bookmarkEnd w:id="28"/>
    <w:p w14:paraId="0A77FFE2" w14:textId="38135F97" w:rsidR="00FF704A" w:rsidRDefault="00FF704A" w:rsidP="00FB01C8">
      <w:pPr>
        <w:spacing w:before="120" w:after="120"/>
        <w:rPr>
          <w:sz w:val="20"/>
          <w:szCs w:val="20"/>
        </w:rPr>
      </w:pPr>
      <w:r>
        <w:rPr>
          <w:sz w:val="20"/>
          <w:szCs w:val="20"/>
        </w:rPr>
        <w:t xml:space="preserve">EXAMPLE </w:t>
      </w:r>
      <w:r w:rsidR="00C01B56">
        <w:rPr>
          <w:sz w:val="20"/>
          <w:szCs w:val="20"/>
        </w:rPr>
        <w:t>2</w:t>
      </w:r>
      <w:r>
        <w:rPr>
          <w:sz w:val="20"/>
          <w:szCs w:val="20"/>
        </w:rPr>
        <w:t xml:space="preserve">: </w:t>
      </w:r>
      <w:r w:rsidR="009A0167">
        <w:rPr>
          <w:sz w:val="20"/>
          <w:szCs w:val="20"/>
        </w:rPr>
        <w:t>The successor dataset to Example 1</w:t>
      </w:r>
      <w:r w:rsidR="00327AA6">
        <w:rPr>
          <w:sz w:val="20"/>
          <w:szCs w:val="20"/>
        </w:rPr>
        <w:t xml:space="preserve"> </w:t>
      </w:r>
      <w:r>
        <w:rPr>
          <w:sz w:val="20"/>
          <w:szCs w:val="20"/>
        </w:rPr>
        <w:t xml:space="preserve">has the following data for </w:t>
      </w:r>
      <w:r w:rsidRPr="00637A88">
        <w:rPr>
          <w:i/>
          <w:iCs/>
          <w:sz w:val="20"/>
          <w:szCs w:val="20"/>
        </w:rPr>
        <w:t>temporalExtent</w:t>
      </w:r>
      <w:r>
        <w:rPr>
          <w:sz w:val="20"/>
          <w:szCs w:val="20"/>
        </w:rPr>
        <w:t>:</w:t>
      </w:r>
    </w:p>
    <w:p w14:paraId="38A03FD1" w14:textId="0CC1D795" w:rsidR="00FF704A" w:rsidRPr="00327AA6" w:rsidRDefault="00FF704A" w:rsidP="009A0167">
      <w:pPr>
        <w:widowControl/>
        <w:shd w:val="clear" w:color="auto" w:fill="FFFFFF"/>
        <w:adjustRightInd w:val="0"/>
        <w:ind w:left="218"/>
        <w:rPr>
          <w:rFonts w:ascii="Courier New" w:eastAsiaTheme="minorHAnsi" w:hAnsi="Courier New" w:cs="Courier New"/>
          <w:color w:val="000096"/>
          <w:sz w:val="20"/>
          <w:szCs w:val="20"/>
          <w:highlight w:val="white"/>
          <w:lang w:val="en-US" w:eastAsia="en-US" w:bidi="ar-SA"/>
        </w:rPr>
      </w:pPr>
      <w:r w:rsidRPr="00637A88">
        <w:rPr>
          <w:rFonts w:ascii="Courier New" w:eastAsiaTheme="minorHAnsi" w:hAnsi="Courier New" w:cs="Courier New"/>
          <w:color w:val="000096"/>
          <w:sz w:val="20"/>
          <w:szCs w:val="20"/>
          <w:highlight w:val="white"/>
          <w:lang w:val="en-US" w:eastAsia="en-US" w:bidi="ar-SA"/>
        </w:rPr>
        <w:t>&lt;temporalExtent&gt;</w:t>
      </w:r>
      <w:r w:rsidRPr="00637A88">
        <w:rPr>
          <w:rFonts w:ascii="Courier New" w:eastAsiaTheme="minorHAnsi" w:hAnsi="Courier New" w:cs="Courier New"/>
          <w:color w:val="000000"/>
          <w:sz w:val="20"/>
          <w:szCs w:val="20"/>
          <w:highlight w:val="white"/>
          <w:lang w:val="en-US" w:eastAsia="en-US" w:bidi="ar-SA"/>
        </w:rPr>
        <w:br/>
        <w:t xml:space="preserve">    </w:t>
      </w:r>
      <w:r w:rsidRPr="00637A88">
        <w:rPr>
          <w:rFonts w:ascii="Courier New" w:eastAsiaTheme="minorHAnsi" w:hAnsi="Courier New" w:cs="Courier New"/>
          <w:color w:val="000096"/>
          <w:sz w:val="20"/>
          <w:szCs w:val="20"/>
          <w:highlight w:val="white"/>
          <w:lang w:val="en-US" w:eastAsia="en-US" w:bidi="ar-SA"/>
        </w:rPr>
        <w:t>&lt;timeInstantBegin&gt;</w:t>
      </w:r>
      <w:r w:rsidRPr="00637A88">
        <w:rPr>
          <w:rFonts w:ascii="Courier New" w:eastAsiaTheme="minorHAnsi" w:hAnsi="Courier New" w:cs="Courier New"/>
          <w:color w:val="000000"/>
          <w:sz w:val="20"/>
          <w:szCs w:val="20"/>
          <w:highlight w:val="white"/>
          <w:lang w:val="en-US" w:eastAsia="en-US" w:bidi="ar-SA"/>
        </w:rPr>
        <w:t>2021-07-03T</w:t>
      </w:r>
      <w:r w:rsidR="00C01B56">
        <w:rPr>
          <w:rFonts w:ascii="Courier New" w:eastAsiaTheme="minorHAnsi" w:hAnsi="Courier New" w:cs="Courier New"/>
          <w:color w:val="000000"/>
          <w:sz w:val="20"/>
          <w:szCs w:val="20"/>
          <w:highlight w:val="white"/>
          <w:lang w:val="en-US" w:eastAsia="en-US" w:bidi="ar-SA"/>
        </w:rPr>
        <w:t>12</w:t>
      </w:r>
      <w:r w:rsidRPr="00637A88">
        <w:rPr>
          <w:rFonts w:ascii="Courier New" w:eastAsiaTheme="minorHAnsi" w:hAnsi="Courier New" w:cs="Courier New"/>
          <w:color w:val="000000"/>
          <w:sz w:val="20"/>
          <w:szCs w:val="20"/>
          <w:highlight w:val="white"/>
          <w:lang w:val="en-US" w:eastAsia="en-US" w:bidi="ar-SA"/>
        </w:rPr>
        <w:t>:00:00Z</w:t>
      </w:r>
      <w:r w:rsidRPr="00637A88">
        <w:rPr>
          <w:rFonts w:ascii="Courier New" w:eastAsiaTheme="minorHAnsi" w:hAnsi="Courier New" w:cs="Courier New"/>
          <w:color w:val="000096"/>
          <w:sz w:val="20"/>
          <w:szCs w:val="20"/>
          <w:highlight w:val="white"/>
          <w:lang w:val="en-US" w:eastAsia="en-US" w:bidi="ar-SA"/>
        </w:rPr>
        <w:t>&lt;/timeInstantBegin&gt;</w:t>
      </w:r>
      <w:r w:rsidRPr="00637A88">
        <w:rPr>
          <w:rFonts w:ascii="Courier New" w:eastAsiaTheme="minorHAnsi" w:hAnsi="Courier New" w:cs="Courier New"/>
          <w:color w:val="000000"/>
          <w:sz w:val="20"/>
          <w:szCs w:val="20"/>
          <w:highlight w:val="white"/>
          <w:lang w:val="en-US" w:eastAsia="en-US" w:bidi="ar-SA"/>
        </w:rPr>
        <w:br/>
        <w:t xml:space="preserve">    </w:t>
      </w:r>
      <w:r w:rsidRPr="00637A88">
        <w:rPr>
          <w:rFonts w:ascii="Courier New" w:eastAsiaTheme="minorHAnsi" w:hAnsi="Courier New" w:cs="Courier New"/>
          <w:color w:val="000096"/>
          <w:sz w:val="20"/>
          <w:szCs w:val="20"/>
          <w:highlight w:val="white"/>
          <w:lang w:val="en-US" w:eastAsia="en-US" w:bidi="ar-SA"/>
        </w:rPr>
        <w:t>&lt;timeInstantEnd&gt;</w:t>
      </w:r>
      <w:r w:rsidRPr="00637A88">
        <w:rPr>
          <w:rFonts w:ascii="Courier New" w:eastAsiaTheme="minorHAnsi" w:hAnsi="Courier New" w:cs="Courier New"/>
          <w:color w:val="000000"/>
          <w:sz w:val="20"/>
          <w:szCs w:val="20"/>
          <w:highlight w:val="white"/>
          <w:lang w:val="en-US" w:eastAsia="en-US" w:bidi="ar-SA"/>
        </w:rPr>
        <w:t>2021-07-</w:t>
      </w:r>
      <w:r>
        <w:rPr>
          <w:rFonts w:ascii="Courier New" w:eastAsiaTheme="minorHAnsi" w:hAnsi="Courier New" w:cs="Courier New"/>
          <w:color w:val="000000"/>
          <w:sz w:val="20"/>
          <w:szCs w:val="20"/>
          <w:highlight w:val="white"/>
          <w:lang w:val="en-US" w:eastAsia="en-US" w:bidi="ar-SA"/>
        </w:rPr>
        <w:t>10</w:t>
      </w:r>
      <w:r w:rsidRPr="00637A88">
        <w:rPr>
          <w:rFonts w:ascii="Courier New" w:eastAsiaTheme="minorHAnsi" w:hAnsi="Courier New" w:cs="Courier New"/>
          <w:color w:val="000000"/>
          <w:sz w:val="20"/>
          <w:szCs w:val="20"/>
          <w:highlight w:val="white"/>
          <w:lang w:val="en-US" w:eastAsia="en-US" w:bidi="ar-SA"/>
        </w:rPr>
        <w:t>T</w:t>
      </w:r>
      <w:r w:rsidR="00C01B56">
        <w:rPr>
          <w:rFonts w:ascii="Courier New" w:eastAsiaTheme="minorHAnsi" w:hAnsi="Courier New" w:cs="Courier New"/>
          <w:color w:val="000000"/>
          <w:sz w:val="20"/>
          <w:szCs w:val="20"/>
          <w:highlight w:val="white"/>
          <w:lang w:val="en-US" w:eastAsia="en-US" w:bidi="ar-SA"/>
        </w:rPr>
        <w:t>24</w:t>
      </w:r>
      <w:r w:rsidRPr="00637A88">
        <w:rPr>
          <w:rFonts w:ascii="Courier New" w:eastAsiaTheme="minorHAnsi" w:hAnsi="Courier New" w:cs="Courier New"/>
          <w:color w:val="000000"/>
          <w:sz w:val="20"/>
          <w:szCs w:val="20"/>
          <w:highlight w:val="white"/>
          <w:lang w:val="en-US" w:eastAsia="en-US" w:bidi="ar-SA"/>
        </w:rPr>
        <w:t>:00:00Z</w:t>
      </w:r>
      <w:r w:rsidRPr="00637A88">
        <w:rPr>
          <w:rFonts w:ascii="Courier New" w:eastAsiaTheme="minorHAnsi" w:hAnsi="Courier New" w:cs="Courier New"/>
          <w:color w:val="000096"/>
          <w:sz w:val="20"/>
          <w:szCs w:val="20"/>
          <w:highlight w:val="white"/>
          <w:lang w:val="en-US" w:eastAsia="en-US" w:bidi="ar-SA"/>
        </w:rPr>
        <w:t>&lt;/timeInstantEnd&gt;</w:t>
      </w:r>
      <w:r w:rsidRPr="00637A88">
        <w:rPr>
          <w:rFonts w:ascii="Courier New" w:eastAsiaTheme="minorHAnsi" w:hAnsi="Courier New" w:cs="Courier New"/>
          <w:color w:val="000000"/>
          <w:sz w:val="20"/>
          <w:szCs w:val="20"/>
          <w:highlight w:val="white"/>
          <w:lang w:val="en-US" w:eastAsia="en-US" w:bidi="ar-SA"/>
        </w:rPr>
        <w:br/>
      </w:r>
      <w:r w:rsidRPr="00637A88">
        <w:rPr>
          <w:rFonts w:ascii="Courier New" w:eastAsiaTheme="minorHAnsi" w:hAnsi="Courier New" w:cs="Courier New"/>
          <w:color w:val="000096"/>
          <w:sz w:val="20"/>
          <w:szCs w:val="20"/>
          <w:highlight w:val="white"/>
          <w:lang w:val="en-US" w:eastAsia="en-US" w:bidi="ar-SA"/>
        </w:rPr>
        <w:t>&lt;/temporalExtent&gt;</w:t>
      </w:r>
    </w:p>
    <w:p w14:paraId="1E192014" w14:textId="768C7FA7" w:rsidR="00FF704A" w:rsidRPr="00303592" w:rsidRDefault="00FF704A" w:rsidP="00FB01C8">
      <w:pPr>
        <w:spacing w:before="120"/>
        <w:rPr>
          <w:sz w:val="20"/>
          <w:szCs w:val="20"/>
        </w:rPr>
      </w:pPr>
      <w:r w:rsidRPr="00303592">
        <w:rPr>
          <w:sz w:val="20"/>
          <w:szCs w:val="20"/>
        </w:rPr>
        <w:t xml:space="preserve">indicating that the </w:t>
      </w:r>
      <w:r w:rsidR="001877FF" w:rsidRPr="00FB01C8">
        <w:rPr>
          <w:sz w:val="20"/>
          <w:szCs w:val="20"/>
        </w:rPr>
        <w:t xml:space="preserve">temporal extent of the predictions in the dataset is the period beginning at exactly </w:t>
      </w:r>
      <w:r w:rsidR="00327AA6">
        <w:rPr>
          <w:sz w:val="20"/>
          <w:szCs w:val="20"/>
        </w:rPr>
        <w:t>noon</w:t>
      </w:r>
      <w:r w:rsidRPr="00303592">
        <w:rPr>
          <w:sz w:val="20"/>
          <w:szCs w:val="20"/>
        </w:rPr>
        <w:t xml:space="preserve"> on 3 July 2021 </w:t>
      </w:r>
      <w:r w:rsidR="00CF0057" w:rsidRPr="00FB01C8">
        <w:rPr>
          <w:bCs/>
          <w:sz w:val="20"/>
          <w:szCs w:val="20"/>
        </w:rPr>
        <w:t xml:space="preserve">(UTC) </w:t>
      </w:r>
      <w:r w:rsidRPr="00303592">
        <w:rPr>
          <w:sz w:val="20"/>
          <w:szCs w:val="20"/>
        </w:rPr>
        <w:t xml:space="preserve">and </w:t>
      </w:r>
      <w:r w:rsidR="009A0167">
        <w:rPr>
          <w:bCs/>
          <w:sz w:val="20"/>
          <w:szCs w:val="20"/>
        </w:rPr>
        <w:t>ending at</w:t>
      </w:r>
      <w:r w:rsidR="00C01B56" w:rsidRPr="00FB01C8">
        <w:rPr>
          <w:bCs/>
          <w:sz w:val="20"/>
          <w:szCs w:val="20"/>
        </w:rPr>
        <w:t xml:space="preserve"> </w:t>
      </w:r>
      <w:r w:rsidR="00327AA6">
        <w:rPr>
          <w:bCs/>
          <w:sz w:val="20"/>
          <w:szCs w:val="20"/>
        </w:rPr>
        <w:t xml:space="preserve">exactly </w:t>
      </w:r>
      <w:r w:rsidR="00C01B56" w:rsidRPr="00FB01C8">
        <w:rPr>
          <w:bCs/>
          <w:sz w:val="20"/>
          <w:szCs w:val="20"/>
        </w:rPr>
        <w:t>midnight</w:t>
      </w:r>
      <w:r w:rsidRPr="00303592">
        <w:rPr>
          <w:sz w:val="20"/>
          <w:szCs w:val="20"/>
        </w:rPr>
        <w:t xml:space="preserve"> </w:t>
      </w:r>
      <w:r w:rsidR="00C01B56" w:rsidRPr="00FB01C8">
        <w:rPr>
          <w:bCs/>
          <w:sz w:val="20"/>
          <w:szCs w:val="20"/>
        </w:rPr>
        <w:t xml:space="preserve">at the </w:t>
      </w:r>
      <w:r w:rsidR="00C01B56" w:rsidRPr="00FB01C8">
        <w:rPr>
          <w:bCs/>
          <w:sz w:val="20"/>
          <w:szCs w:val="20"/>
          <w:u w:val="single"/>
        </w:rPr>
        <w:t>end</w:t>
      </w:r>
      <w:r w:rsidR="00C01B56" w:rsidRPr="00FB01C8">
        <w:rPr>
          <w:bCs/>
          <w:sz w:val="20"/>
          <w:szCs w:val="20"/>
        </w:rPr>
        <w:t xml:space="preserve"> of</w:t>
      </w:r>
      <w:r w:rsidRPr="00303592">
        <w:rPr>
          <w:sz w:val="20"/>
          <w:szCs w:val="20"/>
        </w:rPr>
        <w:t xml:space="preserve"> 10 July 202</w:t>
      </w:r>
      <w:r w:rsidR="00C01B56" w:rsidRPr="00FB01C8">
        <w:rPr>
          <w:bCs/>
          <w:sz w:val="20"/>
          <w:szCs w:val="20"/>
        </w:rPr>
        <w:t>1</w:t>
      </w:r>
      <w:r w:rsidR="00CF0057" w:rsidRPr="00FB01C8">
        <w:rPr>
          <w:bCs/>
          <w:sz w:val="20"/>
          <w:szCs w:val="20"/>
        </w:rPr>
        <w:t xml:space="preserve"> (UTC)</w:t>
      </w:r>
      <w:r w:rsidR="001877FF">
        <w:rPr>
          <w:bCs/>
          <w:sz w:val="20"/>
          <w:szCs w:val="20"/>
        </w:rPr>
        <w:t xml:space="preserve">. </w:t>
      </w:r>
      <w:r w:rsidR="009A0167">
        <w:rPr>
          <w:bCs/>
          <w:sz w:val="20"/>
          <w:szCs w:val="20"/>
        </w:rPr>
        <w:t xml:space="preserve">Since this temporal extent overlaps the temporal extent of Example 1 </w:t>
      </w:r>
      <w:r w:rsidR="00327AA6">
        <w:rPr>
          <w:bCs/>
          <w:sz w:val="20"/>
          <w:szCs w:val="20"/>
        </w:rPr>
        <w:t xml:space="preserve">from noon UTC on 3 July 2021, it supersedes the dataset in Example 1 </w:t>
      </w:r>
      <w:r w:rsidR="002226E2">
        <w:rPr>
          <w:bCs/>
          <w:sz w:val="20"/>
          <w:szCs w:val="20"/>
        </w:rPr>
        <w:t>at and after</w:t>
      </w:r>
      <w:r w:rsidR="00327AA6">
        <w:rPr>
          <w:bCs/>
          <w:sz w:val="20"/>
          <w:szCs w:val="20"/>
        </w:rPr>
        <w:t xml:space="preserve"> noon UTC on 3 July 2021.</w:t>
      </w:r>
    </w:p>
    <w:p w14:paraId="4F14E0FB" w14:textId="7D2E61AB" w:rsidR="00FF704A" w:rsidRDefault="00FF704A" w:rsidP="00FF704A">
      <w:pPr>
        <w:pStyle w:val="Heading2"/>
        <w:spacing w:before="94"/>
        <w:ind w:left="0"/>
        <w:rPr>
          <w:b w:val="0"/>
          <w:bCs w:val="0"/>
          <w:sz w:val="20"/>
          <w:szCs w:val="20"/>
          <w:lang w:val="en-US"/>
        </w:rPr>
      </w:pPr>
    </w:p>
    <w:p w14:paraId="35B9E0A4" w14:textId="7465E69D" w:rsidR="007B1A91" w:rsidRPr="004D11D0" w:rsidRDefault="00A52EC0" w:rsidP="004D11D0">
      <w:pPr>
        <w:pStyle w:val="Heading2"/>
        <w:keepNext/>
        <w:spacing w:before="94" w:after="120"/>
        <w:ind w:left="0"/>
        <w:rPr>
          <w:i/>
          <w:iCs/>
          <w:sz w:val="20"/>
          <w:szCs w:val="20"/>
          <w:lang w:val="en-US"/>
        </w:rPr>
      </w:pPr>
      <w:r w:rsidRPr="004D11D0">
        <w:rPr>
          <w:i/>
          <w:iCs/>
          <w:sz w:val="20"/>
          <w:szCs w:val="20"/>
          <w:lang w:val="en-US"/>
        </w:rPr>
        <w:lastRenderedPageBreak/>
        <w:t>Item (2) Add temporal validity to metadata for data coverages within a dataset.</w:t>
      </w:r>
    </w:p>
    <w:p w14:paraId="2FFDB301" w14:textId="67965279" w:rsidR="007B1A91" w:rsidRPr="004D11D0" w:rsidRDefault="007B1A91" w:rsidP="004D11D0">
      <w:pPr>
        <w:keepNext/>
        <w:spacing w:after="120"/>
        <w:rPr>
          <w:b/>
          <w:bCs/>
          <w:sz w:val="20"/>
          <w:szCs w:val="20"/>
          <w:lang w:val="en-US"/>
        </w:rPr>
      </w:pPr>
      <w:r w:rsidRPr="004D11D0">
        <w:rPr>
          <w:b/>
          <w:bCs/>
          <w:sz w:val="20"/>
          <w:szCs w:val="20"/>
          <w:lang w:val="en-US"/>
        </w:rPr>
        <w:t>S100_DataCoverage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15" w:type="dxa"/>
          <w:bottom w:w="29" w:type="dxa"/>
          <w:right w:w="115" w:type="dxa"/>
        </w:tblCellMar>
        <w:tblLook w:val="0000" w:firstRow="0" w:lastRow="0" w:firstColumn="0" w:lastColumn="0" w:noHBand="0" w:noVBand="0"/>
      </w:tblPr>
      <w:tblGrid>
        <w:gridCol w:w="901"/>
        <w:gridCol w:w="1199"/>
        <w:gridCol w:w="1675"/>
        <w:gridCol w:w="440"/>
        <w:gridCol w:w="1829"/>
        <w:gridCol w:w="2836"/>
      </w:tblGrid>
      <w:tr w:rsidR="007B1A91" w:rsidRPr="008B6937" w14:paraId="10696026" w14:textId="77777777" w:rsidTr="00BA0247">
        <w:trPr>
          <w:cantSplit/>
          <w:tblHeader/>
        </w:trPr>
        <w:tc>
          <w:tcPr>
            <w:tcW w:w="901" w:type="dxa"/>
          </w:tcPr>
          <w:p w14:paraId="0F67FF8C"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Role Name</w:t>
            </w:r>
          </w:p>
        </w:tc>
        <w:tc>
          <w:tcPr>
            <w:tcW w:w="1199" w:type="dxa"/>
            <w:tcMar>
              <w:left w:w="29" w:type="dxa"/>
              <w:right w:w="29" w:type="dxa"/>
            </w:tcMar>
            <w:vAlign w:val="center"/>
          </w:tcPr>
          <w:p w14:paraId="23C3668B"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Name</w:t>
            </w:r>
          </w:p>
        </w:tc>
        <w:tc>
          <w:tcPr>
            <w:tcW w:w="1675" w:type="dxa"/>
            <w:tcMar>
              <w:left w:w="29" w:type="dxa"/>
              <w:right w:w="29" w:type="dxa"/>
            </w:tcMar>
            <w:vAlign w:val="center"/>
          </w:tcPr>
          <w:p w14:paraId="1A419D51"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Description</w:t>
            </w:r>
          </w:p>
        </w:tc>
        <w:tc>
          <w:tcPr>
            <w:tcW w:w="440" w:type="dxa"/>
            <w:tcMar>
              <w:left w:w="29" w:type="dxa"/>
              <w:right w:w="29" w:type="dxa"/>
            </w:tcMar>
            <w:vAlign w:val="center"/>
          </w:tcPr>
          <w:p w14:paraId="623CF674" w14:textId="77777777" w:rsidR="007B1A91" w:rsidRPr="008B6937" w:rsidRDefault="007B1A91" w:rsidP="00BA0247">
            <w:pPr>
              <w:widowControl/>
              <w:autoSpaceDE/>
              <w:autoSpaceDN/>
              <w:snapToGrid w:val="0"/>
              <w:spacing w:after="240"/>
              <w:jc w:val="center"/>
              <w:rPr>
                <w:rFonts w:eastAsia="MS Mincho" w:cs="Times New Roman"/>
                <w:sz w:val="18"/>
                <w:szCs w:val="18"/>
                <w:lang w:eastAsia="ja-JP" w:bidi="ar-SA"/>
              </w:rPr>
            </w:pPr>
            <w:r w:rsidRPr="00EA68F3">
              <w:rPr>
                <w:b/>
                <w:sz w:val="18"/>
                <w:szCs w:val="18"/>
              </w:rPr>
              <w:t>Mult</w:t>
            </w:r>
          </w:p>
        </w:tc>
        <w:tc>
          <w:tcPr>
            <w:tcW w:w="1829" w:type="dxa"/>
            <w:tcMar>
              <w:left w:w="29" w:type="dxa"/>
              <w:right w:w="29" w:type="dxa"/>
            </w:tcMar>
            <w:vAlign w:val="center"/>
          </w:tcPr>
          <w:p w14:paraId="57C7ABA9"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Type</w:t>
            </w:r>
          </w:p>
        </w:tc>
        <w:tc>
          <w:tcPr>
            <w:tcW w:w="2836" w:type="dxa"/>
            <w:tcMar>
              <w:left w:w="29" w:type="dxa"/>
              <w:right w:w="29" w:type="dxa"/>
            </w:tcMar>
            <w:vAlign w:val="center"/>
          </w:tcPr>
          <w:p w14:paraId="22116556" w14:textId="77777777" w:rsidR="007B1A91" w:rsidRPr="008B6937" w:rsidRDefault="007B1A91" w:rsidP="00BA0247">
            <w:pPr>
              <w:widowControl/>
              <w:autoSpaceDE/>
              <w:autoSpaceDN/>
              <w:snapToGrid w:val="0"/>
              <w:spacing w:after="60"/>
              <w:rPr>
                <w:rFonts w:eastAsia="MS Mincho" w:cs="Times New Roman"/>
                <w:sz w:val="18"/>
                <w:szCs w:val="18"/>
                <w:lang w:eastAsia="ja-JP" w:bidi="ar-SA"/>
              </w:rPr>
            </w:pPr>
            <w:r w:rsidRPr="00EA68F3">
              <w:rPr>
                <w:b/>
                <w:sz w:val="18"/>
                <w:szCs w:val="18"/>
              </w:rPr>
              <w:t>Remarks</w:t>
            </w:r>
          </w:p>
        </w:tc>
      </w:tr>
      <w:tr w:rsidR="007B1A91" w:rsidRPr="008B6937" w14:paraId="65F5265B" w14:textId="77777777" w:rsidTr="00BA0247">
        <w:trPr>
          <w:cantSplit/>
        </w:trPr>
        <w:tc>
          <w:tcPr>
            <w:tcW w:w="901" w:type="dxa"/>
          </w:tcPr>
          <w:p w14:paraId="359A455B"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Class</w:t>
            </w:r>
          </w:p>
        </w:tc>
        <w:tc>
          <w:tcPr>
            <w:tcW w:w="1199" w:type="dxa"/>
            <w:tcMar>
              <w:left w:w="29" w:type="dxa"/>
              <w:right w:w="29" w:type="dxa"/>
            </w:tcMar>
            <w:vAlign w:val="center"/>
          </w:tcPr>
          <w:p w14:paraId="7A638CB2" w14:textId="093F790C"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7B1A91">
              <w:rPr>
                <w:rFonts w:eastAsia="MS Mincho" w:cs="Times New Roman"/>
                <w:sz w:val="18"/>
                <w:szCs w:val="18"/>
                <w:lang w:eastAsia="ja-JP" w:bidi="ar-SA"/>
              </w:rPr>
              <w:t>S100_DataCoverage</w:t>
            </w:r>
          </w:p>
        </w:tc>
        <w:tc>
          <w:tcPr>
            <w:tcW w:w="6780" w:type="dxa"/>
            <w:gridSpan w:val="4"/>
            <w:tcMar>
              <w:left w:w="29" w:type="dxa"/>
              <w:right w:w="29" w:type="dxa"/>
            </w:tcMar>
            <w:vAlign w:val="center"/>
          </w:tcPr>
          <w:p w14:paraId="5819844B" w14:textId="77777777" w:rsidR="007B1A91" w:rsidRPr="008B6937" w:rsidRDefault="007B1A91" w:rsidP="00BA0247">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(see S-100)</w:t>
            </w:r>
          </w:p>
        </w:tc>
      </w:tr>
      <w:tr w:rsidR="007B1A91" w:rsidRPr="008B6937" w14:paraId="20BFC039" w14:textId="77777777" w:rsidTr="00BA0247">
        <w:trPr>
          <w:cantSplit/>
        </w:trPr>
        <w:tc>
          <w:tcPr>
            <w:tcW w:w="901" w:type="dxa"/>
          </w:tcPr>
          <w:p w14:paraId="08CD6D98" w14:textId="77777777"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sidRPr="00EA68F3">
              <w:rPr>
                <w:sz w:val="18"/>
                <w:szCs w:val="18"/>
              </w:rPr>
              <w:t>Attribute</w:t>
            </w:r>
          </w:p>
        </w:tc>
        <w:tc>
          <w:tcPr>
            <w:tcW w:w="1199" w:type="dxa"/>
            <w:tcMar>
              <w:left w:w="29" w:type="dxa"/>
              <w:right w:w="29" w:type="dxa"/>
            </w:tcMar>
            <w:vAlign w:val="center"/>
          </w:tcPr>
          <w:p w14:paraId="4BF20F59" w14:textId="2D24AD01"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Pr>
                <w:sz w:val="18"/>
                <w:szCs w:val="18"/>
              </w:rPr>
              <w:t>temporalExtent</w:t>
            </w:r>
          </w:p>
        </w:tc>
        <w:tc>
          <w:tcPr>
            <w:tcW w:w="1675" w:type="dxa"/>
            <w:tcMar>
              <w:left w:w="29" w:type="dxa"/>
              <w:right w:w="29" w:type="dxa"/>
            </w:tcMar>
            <w:vAlign w:val="center"/>
          </w:tcPr>
          <w:p w14:paraId="2043ACD7" w14:textId="4C58048E" w:rsidR="007B1A91" w:rsidRPr="008B6937" w:rsidRDefault="007B1A91" w:rsidP="00BA0247">
            <w:pPr>
              <w:widowControl/>
              <w:autoSpaceDE/>
              <w:autoSpaceDN/>
              <w:snapToGrid w:val="0"/>
              <w:spacing w:after="240"/>
              <w:rPr>
                <w:rFonts w:eastAsia="MS Mincho" w:cs="Times New Roman"/>
                <w:sz w:val="18"/>
                <w:szCs w:val="18"/>
                <w:lang w:eastAsia="ja-JP" w:bidi="ar-SA"/>
              </w:rPr>
            </w:pPr>
            <w:r w:rsidRPr="007B1A91">
              <w:rPr>
                <w:sz w:val="18"/>
                <w:szCs w:val="18"/>
              </w:rPr>
              <w:t xml:space="preserve">Specification of the temporal extent of the </w:t>
            </w:r>
            <w:r>
              <w:rPr>
                <w:sz w:val="18"/>
                <w:szCs w:val="18"/>
              </w:rPr>
              <w:t>coverage</w:t>
            </w:r>
            <w:r w:rsidRPr="00EA68F3">
              <w:rPr>
                <w:sz w:val="18"/>
                <w:szCs w:val="18"/>
              </w:rPr>
              <w:t>.</w:t>
            </w:r>
          </w:p>
        </w:tc>
        <w:tc>
          <w:tcPr>
            <w:tcW w:w="440" w:type="dxa"/>
            <w:tcMar>
              <w:left w:w="29" w:type="dxa"/>
              <w:right w:w="29" w:type="dxa"/>
            </w:tcMar>
            <w:vAlign w:val="center"/>
          </w:tcPr>
          <w:p w14:paraId="5F4A6FF9" w14:textId="77777777" w:rsidR="007B1A91" w:rsidRPr="008B6937" w:rsidRDefault="007B1A91" w:rsidP="00BA0247">
            <w:pPr>
              <w:widowControl/>
              <w:autoSpaceDE/>
              <w:autoSpaceDN/>
              <w:snapToGrid w:val="0"/>
              <w:spacing w:after="240"/>
              <w:jc w:val="center"/>
              <w:rPr>
                <w:rFonts w:eastAsia="MS Mincho" w:cs="Times New Roman"/>
                <w:sz w:val="18"/>
                <w:szCs w:val="18"/>
                <w:lang w:eastAsia="ja-JP" w:bidi="ar-SA"/>
              </w:rPr>
            </w:pPr>
            <w:r w:rsidRPr="00EA68F3">
              <w:rPr>
                <w:sz w:val="18"/>
                <w:szCs w:val="18"/>
              </w:rPr>
              <w:t>0..1</w:t>
            </w:r>
          </w:p>
        </w:tc>
        <w:tc>
          <w:tcPr>
            <w:tcW w:w="1829" w:type="dxa"/>
            <w:tcMar>
              <w:left w:w="29" w:type="dxa"/>
              <w:right w:w="29" w:type="dxa"/>
            </w:tcMar>
            <w:vAlign w:val="center"/>
          </w:tcPr>
          <w:p w14:paraId="45B68251" w14:textId="0BCB7699" w:rsidR="007B1A91" w:rsidRPr="008B6937" w:rsidRDefault="007B1A91" w:rsidP="00BA0247">
            <w:pPr>
              <w:widowControl/>
              <w:autoSpaceDE/>
              <w:autoSpaceDN/>
              <w:snapToGrid w:val="0"/>
              <w:spacing w:after="240"/>
              <w:jc w:val="both"/>
              <w:rPr>
                <w:rFonts w:eastAsia="MS Mincho" w:cs="Times New Roman"/>
                <w:sz w:val="18"/>
                <w:szCs w:val="18"/>
                <w:lang w:eastAsia="ja-JP" w:bidi="ar-SA"/>
              </w:rPr>
            </w:pPr>
            <w:r>
              <w:rPr>
                <w:sz w:val="18"/>
                <w:szCs w:val="18"/>
              </w:rPr>
              <w:t>S100_TemporalExtent</w:t>
            </w:r>
          </w:p>
        </w:tc>
        <w:tc>
          <w:tcPr>
            <w:tcW w:w="2836" w:type="dxa"/>
            <w:tcMar>
              <w:left w:w="29" w:type="dxa"/>
              <w:right w:w="29" w:type="dxa"/>
            </w:tcMar>
            <w:vAlign w:val="center"/>
          </w:tcPr>
          <w:p w14:paraId="05B2359F" w14:textId="3E817F28" w:rsidR="00CA5638" w:rsidRPr="00CA5638" w:rsidRDefault="00CA5638" w:rsidP="00CA5638">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 xml:space="preserve">The remarks for </w:t>
            </w:r>
            <w:r w:rsidRPr="00CA5638">
              <w:rPr>
                <w:rFonts w:eastAsia="MS Mincho" w:cs="Times New Roman"/>
                <w:i/>
                <w:iCs/>
                <w:sz w:val="18"/>
                <w:szCs w:val="18"/>
                <w:lang w:eastAsia="ja-JP" w:bidi="ar-SA"/>
              </w:rPr>
              <w:t>temporalExtent</w:t>
            </w:r>
            <w:r>
              <w:rPr>
                <w:rFonts w:eastAsia="MS Mincho" w:cs="Times New Roman"/>
                <w:sz w:val="18"/>
                <w:szCs w:val="18"/>
                <w:lang w:eastAsia="ja-JP" w:bidi="ar-SA"/>
              </w:rPr>
              <w:t xml:space="preserve"> in the dataset discovery block (S100_DatasetDiscoveryMetadata) block apply, except that their scope is the individual coverage and not the dataset as a whole.</w:t>
            </w:r>
          </w:p>
        </w:tc>
      </w:tr>
    </w:tbl>
    <w:p w14:paraId="0CE6D8FB" w14:textId="77777777" w:rsidR="007B1A91" w:rsidRPr="007B1A91" w:rsidRDefault="007B1A91" w:rsidP="007B1A91">
      <w:pPr>
        <w:rPr>
          <w:sz w:val="20"/>
          <w:szCs w:val="20"/>
          <w:lang w:val="en-US"/>
        </w:rPr>
      </w:pPr>
    </w:p>
    <w:p w14:paraId="5CED399E" w14:textId="77777777" w:rsidR="00A52EC0" w:rsidRDefault="00A52EC0" w:rsidP="00FF704A">
      <w:pPr>
        <w:pStyle w:val="Heading2"/>
        <w:spacing w:before="94"/>
        <w:ind w:left="0"/>
        <w:rPr>
          <w:b w:val="0"/>
          <w:bCs w:val="0"/>
          <w:sz w:val="20"/>
          <w:szCs w:val="20"/>
          <w:lang w:val="en-US"/>
        </w:rPr>
      </w:pPr>
    </w:p>
    <w:p w14:paraId="6912A02D" w14:textId="2066F6C8" w:rsidR="004D1CF5" w:rsidRPr="002C385F" w:rsidRDefault="007045FA" w:rsidP="001006EB">
      <w:pPr>
        <w:pStyle w:val="Heading2"/>
        <w:spacing w:before="94"/>
        <w:rPr>
          <w:i/>
          <w:iCs/>
        </w:rPr>
      </w:pPr>
      <w:bookmarkStart w:id="30" w:name="_Hlk80891261"/>
      <w:r>
        <w:rPr>
          <w:i/>
          <w:iCs/>
        </w:rPr>
        <w:t xml:space="preserve">Item </w:t>
      </w:r>
      <w:r w:rsidR="004D1CF5" w:rsidRPr="002C385F">
        <w:rPr>
          <w:i/>
          <w:iCs/>
        </w:rPr>
        <w:t>(</w:t>
      </w:r>
      <w:r w:rsidR="00A52EC0">
        <w:rPr>
          <w:i/>
          <w:iCs/>
        </w:rPr>
        <w:t>3</w:t>
      </w:r>
      <w:r w:rsidR="004D1CF5" w:rsidRPr="002C385F">
        <w:rPr>
          <w:i/>
          <w:iCs/>
        </w:rPr>
        <w:t xml:space="preserve">) </w:t>
      </w:r>
      <w:r w:rsidR="00A560FC">
        <w:rPr>
          <w:i/>
          <w:iCs/>
        </w:rPr>
        <w:t>Availability of successor dataset</w:t>
      </w:r>
      <w:r w:rsidR="004D1CF5" w:rsidRPr="002C385F">
        <w:rPr>
          <w:i/>
          <w:iCs/>
        </w:rPr>
        <w:t>:</w:t>
      </w:r>
    </w:p>
    <w:bookmarkEnd w:id="30"/>
    <w:p w14:paraId="57DE89E5" w14:textId="56021360" w:rsidR="00066F2A" w:rsidRDefault="007F6215" w:rsidP="007F6215">
      <w:pPr>
        <w:pStyle w:val="Heading2"/>
        <w:spacing w:before="94"/>
        <w:rPr>
          <w:b w:val="0"/>
          <w:bCs w:val="0"/>
          <w:i/>
          <w:iCs/>
          <w:sz w:val="20"/>
          <w:szCs w:val="20"/>
        </w:rPr>
      </w:pPr>
      <w:r w:rsidRPr="007A14FC">
        <w:rPr>
          <w:b w:val="0"/>
          <w:bCs w:val="0"/>
          <w:i/>
          <w:iCs/>
          <w:sz w:val="20"/>
          <w:szCs w:val="20"/>
        </w:rPr>
        <w:t xml:space="preserve"> </w:t>
      </w:r>
      <w:r w:rsidR="001006EB" w:rsidRPr="007A14FC">
        <w:rPr>
          <w:b w:val="0"/>
          <w:bCs w:val="0"/>
          <w:i/>
          <w:iCs/>
          <w:sz w:val="20"/>
          <w:szCs w:val="20"/>
        </w:rPr>
        <w:t>[</w:t>
      </w:r>
      <w:r>
        <w:rPr>
          <w:b w:val="0"/>
          <w:bCs w:val="0"/>
          <w:i/>
          <w:iCs/>
          <w:sz w:val="20"/>
          <w:szCs w:val="20"/>
        </w:rPr>
        <w:t xml:space="preserve">Add a </w:t>
      </w:r>
      <w:r w:rsidR="004B459E">
        <w:rPr>
          <w:b w:val="0"/>
          <w:bCs w:val="0"/>
          <w:i/>
          <w:iCs/>
          <w:sz w:val="20"/>
          <w:szCs w:val="20"/>
        </w:rPr>
        <w:t xml:space="preserve">resourceMaintenance block </w:t>
      </w:r>
      <w:r>
        <w:rPr>
          <w:b w:val="0"/>
          <w:bCs w:val="0"/>
          <w:i/>
          <w:iCs/>
          <w:sz w:val="20"/>
          <w:szCs w:val="20"/>
        </w:rPr>
        <w:t>to the class S100_DatasetDiscoveryMetadata</w:t>
      </w:r>
      <w:r w:rsidR="004B459E">
        <w:rPr>
          <w:b w:val="0"/>
          <w:bCs w:val="0"/>
          <w:i/>
          <w:iCs/>
          <w:sz w:val="20"/>
          <w:szCs w:val="20"/>
        </w:rPr>
        <w:t>, modelled as in ISO 19115-1</w:t>
      </w:r>
      <w:r w:rsidR="00066F2A" w:rsidRPr="00667533">
        <w:rPr>
          <w:b w:val="0"/>
          <w:bCs w:val="0"/>
          <w:i/>
          <w:iCs/>
          <w:sz w:val="20"/>
          <w:szCs w:val="20"/>
        </w:rPr>
        <w:t>.</w:t>
      </w:r>
      <w:r>
        <w:rPr>
          <w:b w:val="0"/>
          <w:bCs w:val="0"/>
          <w:i/>
          <w:iCs/>
          <w:sz w:val="20"/>
          <w:szCs w:val="20"/>
        </w:rPr>
        <w:t xml:space="preserve"> </w:t>
      </w:r>
      <w:r w:rsidR="0013196F">
        <w:rPr>
          <w:b w:val="0"/>
          <w:bCs w:val="0"/>
          <w:i/>
          <w:iCs/>
          <w:sz w:val="20"/>
          <w:szCs w:val="20"/>
        </w:rPr>
        <w:t>(</w:t>
      </w:r>
      <w:r w:rsidR="004B459E">
        <w:rPr>
          <w:b w:val="0"/>
          <w:bCs w:val="0"/>
          <w:i/>
          <w:iCs/>
          <w:sz w:val="20"/>
          <w:szCs w:val="20"/>
        </w:rPr>
        <w:t xml:space="preserve">Note that ISO 19115-1 models </w:t>
      </w:r>
      <w:r w:rsidR="0013196F">
        <w:rPr>
          <w:b w:val="0"/>
          <w:bCs w:val="0"/>
          <w:i/>
          <w:iCs/>
          <w:sz w:val="20"/>
          <w:szCs w:val="20"/>
        </w:rPr>
        <w:t>resourceMaintenance</w:t>
      </w:r>
      <w:r w:rsidR="004B459E">
        <w:rPr>
          <w:b w:val="0"/>
          <w:bCs w:val="0"/>
          <w:i/>
          <w:iCs/>
          <w:sz w:val="20"/>
          <w:szCs w:val="20"/>
        </w:rPr>
        <w:t xml:space="preserve"> as a </w:t>
      </w:r>
      <w:r w:rsidR="0013196F">
        <w:rPr>
          <w:b w:val="0"/>
          <w:bCs w:val="0"/>
          <w:i/>
          <w:iCs/>
          <w:sz w:val="20"/>
          <w:szCs w:val="20"/>
        </w:rPr>
        <w:t xml:space="preserve">role in MD_Identification and MD_Metadata.) Add S-100 restrictions on the ISO datatypes. </w:t>
      </w:r>
      <w:r>
        <w:rPr>
          <w:b w:val="0"/>
          <w:bCs w:val="0"/>
          <w:i/>
          <w:iCs/>
          <w:sz w:val="20"/>
          <w:szCs w:val="20"/>
        </w:rPr>
        <w:t xml:space="preserve">Add </w:t>
      </w:r>
      <w:r w:rsidR="0013196F">
        <w:rPr>
          <w:b w:val="0"/>
          <w:bCs w:val="0"/>
          <w:i/>
          <w:iCs/>
          <w:sz w:val="20"/>
          <w:szCs w:val="20"/>
        </w:rPr>
        <w:t>examples in the text.</w:t>
      </w:r>
      <w:r w:rsidR="0013196F" w:rsidRPr="0013196F">
        <w:rPr>
          <w:b w:val="0"/>
          <w:bCs w:val="0"/>
          <w:i/>
          <w:iCs/>
          <w:sz w:val="20"/>
          <w:szCs w:val="20"/>
        </w:rPr>
        <w:t xml:space="preserve"> </w:t>
      </w:r>
      <w:r w:rsidR="0013196F">
        <w:rPr>
          <w:b w:val="0"/>
          <w:bCs w:val="0"/>
          <w:i/>
          <w:iCs/>
          <w:sz w:val="20"/>
          <w:szCs w:val="20"/>
        </w:rPr>
        <w:t>Add the relevant ISO datatypes to Figure 4a-D-4.</w:t>
      </w:r>
      <w:r>
        <w:rPr>
          <w:b w:val="0"/>
          <w:bCs w:val="0"/>
          <w:i/>
          <w:iCs/>
          <w:sz w:val="20"/>
          <w:szCs w:val="20"/>
        </w:rPr>
        <w:t>]</w:t>
      </w:r>
    </w:p>
    <w:p w14:paraId="298CA7CC" w14:textId="77777777" w:rsidR="007B0EA5" w:rsidRDefault="007B0EA5" w:rsidP="007F6215">
      <w:pPr>
        <w:pStyle w:val="Heading2"/>
        <w:spacing w:before="94"/>
        <w:rPr>
          <w:b w:val="0"/>
          <w:bCs w:val="0"/>
          <w:i/>
          <w:i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15" w:type="dxa"/>
          <w:bottom w:w="29" w:type="dxa"/>
          <w:right w:w="115" w:type="dxa"/>
        </w:tblCellMar>
        <w:tblLook w:val="0000" w:firstRow="0" w:lastRow="0" w:firstColumn="0" w:lastColumn="0" w:noHBand="0" w:noVBand="0"/>
      </w:tblPr>
      <w:tblGrid>
        <w:gridCol w:w="901"/>
        <w:gridCol w:w="1199"/>
        <w:gridCol w:w="1675"/>
        <w:gridCol w:w="440"/>
        <w:gridCol w:w="1829"/>
        <w:gridCol w:w="2836"/>
      </w:tblGrid>
      <w:tr w:rsidR="007B0EA5" w:rsidRPr="008B6937" w14:paraId="0590B11A" w14:textId="77777777" w:rsidTr="007B0EA5">
        <w:trPr>
          <w:cantSplit/>
          <w:tblHeader/>
        </w:trPr>
        <w:tc>
          <w:tcPr>
            <w:tcW w:w="901" w:type="dxa"/>
          </w:tcPr>
          <w:p w14:paraId="08210E02"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bookmarkStart w:id="31" w:name="_Hlk86068551"/>
            <w:r w:rsidRPr="00EA68F3">
              <w:rPr>
                <w:b/>
                <w:sz w:val="18"/>
                <w:szCs w:val="18"/>
              </w:rPr>
              <w:t>Role Name</w:t>
            </w:r>
          </w:p>
        </w:tc>
        <w:tc>
          <w:tcPr>
            <w:tcW w:w="1199" w:type="dxa"/>
            <w:tcMar>
              <w:left w:w="29" w:type="dxa"/>
              <w:right w:w="29" w:type="dxa"/>
            </w:tcMar>
            <w:vAlign w:val="center"/>
          </w:tcPr>
          <w:p w14:paraId="77230B69"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Name</w:t>
            </w:r>
          </w:p>
        </w:tc>
        <w:tc>
          <w:tcPr>
            <w:tcW w:w="1675" w:type="dxa"/>
            <w:tcMar>
              <w:left w:w="29" w:type="dxa"/>
              <w:right w:w="29" w:type="dxa"/>
            </w:tcMar>
            <w:vAlign w:val="center"/>
          </w:tcPr>
          <w:p w14:paraId="1679AD30"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Description</w:t>
            </w:r>
          </w:p>
        </w:tc>
        <w:tc>
          <w:tcPr>
            <w:tcW w:w="440" w:type="dxa"/>
            <w:tcMar>
              <w:left w:w="29" w:type="dxa"/>
              <w:right w:w="29" w:type="dxa"/>
            </w:tcMar>
            <w:vAlign w:val="center"/>
          </w:tcPr>
          <w:p w14:paraId="54F5CF98" w14:textId="77777777" w:rsidR="007B0EA5" w:rsidRPr="008B6937" w:rsidRDefault="007B0EA5" w:rsidP="00BA0247">
            <w:pPr>
              <w:widowControl/>
              <w:autoSpaceDE/>
              <w:autoSpaceDN/>
              <w:snapToGrid w:val="0"/>
              <w:spacing w:after="240"/>
              <w:jc w:val="center"/>
              <w:rPr>
                <w:rFonts w:eastAsia="MS Mincho" w:cs="Times New Roman"/>
                <w:sz w:val="18"/>
                <w:szCs w:val="18"/>
                <w:lang w:eastAsia="ja-JP" w:bidi="ar-SA"/>
              </w:rPr>
            </w:pPr>
            <w:r w:rsidRPr="00EA68F3">
              <w:rPr>
                <w:b/>
                <w:sz w:val="18"/>
                <w:szCs w:val="18"/>
              </w:rPr>
              <w:t>Mult</w:t>
            </w:r>
          </w:p>
        </w:tc>
        <w:tc>
          <w:tcPr>
            <w:tcW w:w="1829" w:type="dxa"/>
            <w:tcMar>
              <w:left w:w="29" w:type="dxa"/>
              <w:right w:w="29" w:type="dxa"/>
            </w:tcMar>
            <w:vAlign w:val="center"/>
          </w:tcPr>
          <w:p w14:paraId="7529ED28"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Type</w:t>
            </w:r>
          </w:p>
        </w:tc>
        <w:tc>
          <w:tcPr>
            <w:tcW w:w="2836" w:type="dxa"/>
            <w:tcMar>
              <w:left w:w="29" w:type="dxa"/>
              <w:right w:w="29" w:type="dxa"/>
            </w:tcMar>
            <w:vAlign w:val="center"/>
          </w:tcPr>
          <w:p w14:paraId="647C09CC" w14:textId="77777777" w:rsidR="007B0EA5" w:rsidRPr="008B6937" w:rsidRDefault="007B0EA5" w:rsidP="00BA0247">
            <w:pPr>
              <w:widowControl/>
              <w:autoSpaceDE/>
              <w:autoSpaceDN/>
              <w:snapToGrid w:val="0"/>
              <w:spacing w:after="60"/>
              <w:rPr>
                <w:rFonts w:eastAsia="MS Mincho" w:cs="Times New Roman"/>
                <w:sz w:val="18"/>
                <w:szCs w:val="18"/>
                <w:lang w:eastAsia="ja-JP" w:bidi="ar-SA"/>
              </w:rPr>
            </w:pPr>
            <w:r w:rsidRPr="00EA68F3">
              <w:rPr>
                <w:b/>
                <w:sz w:val="18"/>
                <w:szCs w:val="18"/>
              </w:rPr>
              <w:t>Remarks</w:t>
            </w:r>
          </w:p>
        </w:tc>
      </w:tr>
      <w:tr w:rsidR="007B0EA5" w:rsidRPr="008B6937" w14:paraId="4FC838D2" w14:textId="77777777" w:rsidTr="007B0EA5">
        <w:trPr>
          <w:cantSplit/>
        </w:trPr>
        <w:tc>
          <w:tcPr>
            <w:tcW w:w="901" w:type="dxa"/>
          </w:tcPr>
          <w:p w14:paraId="1AE6EBB1"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Class</w:t>
            </w:r>
          </w:p>
        </w:tc>
        <w:tc>
          <w:tcPr>
            <w:tcW w:w="1199" w:type="dxa"/>
            <w:tcMar>
              <w:left w:w="29" w:type="dxa"/>
              <w:right w:w="29" w:type="dxa"/>
            </w:tcMar>
            <w:vAlign w:val="center"/>
          </w:tcPr>
          <w:p w14:paraId="27ECB673" w14:textId="77777777" w:rsidR="007B0EA5" w:rsidRPr="008B6937" w:rsidRDefault="007B0EA5"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S100_Dataset‌Discovery‌Metadata</w:t>
            </w:r>
          </w:p>
        </w:tc>
        <w:tc>
          <w:tcPr>
            <w:tcW w:w="6780" w:type="dxa"/>
            <w:gridSpan w:val="4"/>
            <w:tcMar>
              <w:left w:w="29" w:type="dxa"/>
              <w:right w:w="29" w:type="dxa"/>
            </w:tcMar>
            <w:vAlign w:val="center"/>
          </w:tcPr>
          <w:p w14:paraId="3F2028C1" w14:textId="77777777" w:rsidR="007B0EA5" w:rsidRPr="008B6937" w:rsidRDefault="007B0EA5" w:rsidP="00BA0247">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(see S-100)</w:t>
            </w:r>
          </w:p>
        </w:tc>
      </w:tr>
      <w:tr w:rsidR="007B0EA5" w:rsidRPr="008B6937" w14:paraId="6F94EF18" w14:textId="77777777" w:rsidTr="007B0EA5">
        <w:trPr>
          <w:cantSplit/>
        </w:trPr>
        <w:tc>
          <w:tcPr>
            <w:tcW w:w="901" w:type="dxa"/>
          </w:tcPr>
          <w:p w14:paraId="4F38BFC8" w14:textId="28AE2A02" w:rsidR="007B0EA5" w:rsidRPr="008B6937" w:rsidRDefault="004B459E" w:rsidP="007B0EA5">
            <w:pPr>
              <w:widowControl/>
              <w:autoSpaceDE/>
              <w:autoSpaceDN/>
              <w:snapToGrid w:val="0"/>
              <w:spacing w:after="240"/>
              <w:jc w:val="both"/>
              <w:rPr>
                <w:rFonts w:eastAsia="MS Mincho" w:cs="Times New Roman"/>
                <w:sz w:val="18"/>
                <w:szCs w:val="18"/>
                <w:lang w:eastAsia="ja-JP" w:bidi="ar-SA"/>
              </w:rPr>
            </w:pPr>
            <w:r>
              <w:rPr>
                <w:sz w:val="18"/>
                <w:szCs w:val="18"/>
              </w:rPr>
              <w:t>Role</w:t>
            </w:r>
          </w:p>
        </w:tc>
        <w:tc>
          <w:tcPr>
            <w:tcW w:w="1199" w:type="dxa"/>
            <w:tcMar>
              <w:left w:w="29" w:type="dxa"/>
              <w:right w:w="29" w:type="dxa"/>
            </w:tcMar>
            <w:vAlign w:val="center"/>
          </w:tcPr>
          <w:p w14:paraId="4F224049" w14:textId="67BD5D90" w:rsidR="007B0EA5" w:rsidRPr="008B6937" w:rsidRDefault="00B3193F" w:rsidP="007B0EA5">
            <w:pPr>
              <w:widowControl/>
              <w:autoSpaceDE/>
              <w:autoSpaceDN/>
              <w:snapToGrid w:val="0"/>
              <w:spacing w:after="240"/>
              <w:jc w:val="both"/>
              <w:rPr>
                <w:rFonts w:eastAsia="MS Mincho" w:cs="Times New Roman"/>
                <w:sz w:val="18"/>
                <w:szCs w:val="18"/>
                <w:lang w:eastAsia="ja-JP" w:bidi="ar-SA"/>
              </w:rPr>
            </w:pPr>
            <w:r>
              <w:rPr>
                <w:sz w:val="18"/>
                <w:szCs w:val="18"/>
              </w:rPr>
              <w:t>resourceMaintenance</w:t>
            </w:r>
          </w:p>
        </w:tc>
        <w:tc>
          <w:tcPr>
            <w:tcW w:w="1675" w:type="dxa"/>
            <w:tcMar>
              <w:left w:w="29" w:type="dxa"/>
              <w:right w:w="29" w:type="dxa"/>
            </w:tcMar>
            <w:vAlign w:val="center"/>
          </w:tcPr>
          <w:p w14:paraId="7009082F" w14:textId="66BB4217" w:rsidR="007B0EA5" w:rsidRPr="004D11D0" w:rsidRDefault="00852D58" w:rsidP="00852D58">
            <w:pPr>
              <w:widowControl/>
              <w:autoSpaceDE/>
              <w:autoSpaceDN/>
              <w:snapToGrid w:val="0"/>
              <w:spacing w:after="240"/>
              <w:rPr>
                <w:sz w:val="18"/>
                <w:szCs w:val="18"/>
              </w:rPr>
            </w:pPr>
            <w:r>
              <w:rPr>
                <w:sz w:val="18"/>
                <w:szCs w:val="18"/>
              </w:rPr>
              <w:t>I</w:t>
            </w:r>
            <w:r w:rsidRPr="00852D58">
              <w:rPr>
                <w:sz w:val="18"/>
                <w:szCs w:val="18"/>
              </w:rPr>
              <w:t>nformation about the frequency o</w:t>
            </w:r>
            <w:r>
              <w:rPr>
                <w:sz w:val="18"/>
                <w:szCs w:val="18"/>
              </w:rPr>
              <w:t xml:space="preserve">f </w:t>
            </w:r>
            <w:r w:rsidRPr="00852D58">
              <w:rPr>
                <w:sz w:val="18"/>
                <w:szCs w:val="18"/>
              </w:rPr>
              <w:t>resource updates, and the scope of</w:t>
            </w:r>
            <w:r>
              <w:rPr>
                <w:sz w:val="18"/>
                <w:szCs w:val="18"/>
              </w:rPr>
              <w:t xml:space="preserve"> </w:t>
            </w:r>
            <w:r w:rsidRPr="00852D58">
              <w:rPr>
                <w:sz w:val="18"/>
                <w:szCs w:val="18"/>
              </w:rPr>
              <w:t>those updates</w:t>
            </w:r>
          </w:p>
        </w:tc>
        <w:tc>
          <w:tcPr>
            <w:tcW w:w="440" w:type="dxa"/>
            <w:tcMar>
              <w:left w:w="29" w:type="dxa"/>
              <w:right w:w="29" w:type="dxa"/>
            </w:tcMar>
            <w:vAlign w:val="center"/>
          </w:tcPr>
          <w:p w14:paraId="258BE0D9" w14:textId="12BFAA8E" w:rsidR="007B0EA5" w:rsidRPr="008B6937" w:rsidRDefault="007B0EA5" w:rsidP="007B0EA5">
            <w:pPr>
              <w:widowControl/>
              <w:autoSpaceDE/>
              <w:autoSpaceDN/>
              <w:snapToGrid w:val="0"/>
              <w:spacing w:after="240"/>
              <w:jc w:val="center"/>
              <w:rPr>
                <w:rFonts w:eastAsia="MS Mincho" w:cs="Times New Roman"/>
                <w:sz w:val="18"/>
                <w:szCs w:val="18"/>
                <w:lang w:eastAsia="ja-JP" w:bidi="ar-SA"/>
              </w:rPr>
            </w:pPr>
            <w:r w:rsidRPr="00EA68F3">
              <w:rPr>
                <w:sz w:val="18"/>
                <w:szCs w:val="18"/>
              </w:rPr>
              <w:t>0..1</w:t>
            </w:r>
          </w:p>
        </w:tc>
        <w:tc>
          <w:tcPr>
            <w:tcW w:w="1829" w:type="dxa"/>
            <w:tcMar>
              <w:left w:w="29" w:type="dxa"/>
              <w:right w:w="29" w:type="dxa"/>
            </w:tcMar>
            <w:vAlign w:val="center"/>
          </w:tcPr>
          <w:p w14:paraId="023D9C5C" w14:textId="38E351F6" w:rsidR="007B0EA5" w:rsidRPr="008B6937" w:rsidRDefault="00852D58" w:rsidP="007B0EA5">
            <w:pPr>
              <w:widowControl/>
              <w:autoSpaceDE/>
              <w:autoSpaceDN/>
              <w:snapToGrid w:val="0"/>
              <w:spacing w:after="240"/>
              <w:jc w:val="both"/>
              <w:rPr>
                <w:rFonts w:eastAsia="MS Mincho" w:cs="Times New Roman"/>
                <w:sz w:val="18"/>
                <w:szCs w:val="18"/>
                <w:lang w:eastAsia="ja-JP" w:bidi="ar-SA"/>
              </w:rPr>
            </w:pPr>
            <w:r>
              <w:rPr>
                <w:sz w:val="18"/>
                <w:szCs w:val="18"/>
              </w:rPr>
              <w:t>MD_MaintenanceInformation</w:t>
            </w:r>
          </w:p>
        </w:tc>
        <w:tc>
          <w:tcPr>
            <w:tcW w:w="2836" w:type="dxa"/>
            <w:tcMar>
              <w:left w:w="29" w:type="dxa"/>
              <w:right w:w="29" w:type="dxa"/>
            </w:tcMar>
            <w:vAlign w:val="center"/>
          </w:tcPr>
          <w:p w14:paraId="6162DC6A" w14:textId="22014DBA" w:rsidR="00852D58" w:rsidRDefault="00852D58" w:rsidP="007B0EA5">
            <w:pPr>
              <w:widowControl/>
              <w:autoSpaceDE/>
              <w:autoSpaceDN/>
              <w:snapToGrid w:val="0"/>
              <w:spacing w:after="60"/>
              <w:rPr>
                <w:sz w:val="18"/>
                <w:szCs w:val="18"/>
              </w:rPr>
            </w:pPr>
            <w:r>
              <w:rPr>
                <w:sz w:val="18"/>
                <w:szCs w:val="18"/>
              </w:rPr>
              <w:t>S-100 restricts the multiplicity to 0..1 and adds specific restrictions on the ISO 19115 structure and content. See clause MD_MaintenanceInformation later in this Part.</w:t>
            </w:r>
          </w:p>
          <w:p w14:paraId="026ECC01" w14:textId="440DD2F5" w:rsidR="007B0EA5" w:rsidRPr="008B6937" w:rsidRDefault="007B0EA5" w:rsidP="007B0EA5">
            <w:pPr>
              <w:widowControl/>
              <w:autoSpaceDE/>
              <w:autoSpaceDN/>
              <w:snapToGrid w:val="0"/>
              <w:spacing w:after="60"/>
              <w:rPr>
                <w:rFonts w:eastAsia="MS Mincho" w:cs="Times New Roman"/>
                <w:sz w:val="18"/>
                <w:szCs w:val="18"/>
                <w:lang w:eastAsia="ja-JP" w:bidi="ar-SA"/>
              </w:rPr>
            </w:pPr>
            <w:r w:rsidRPr="00EA68F3">
              <w:rPr>
                <w:sz w:val="18"/>
                <w:szCs w:val="18"/>
              </w:rPr>
              <w:t xml:space="preserve">Format: PnYnMnDTnHnMnS (XML built-in type for ISO 8601 </w:t>
            </w:r>
            <w:r w:rsidRPr="00EA68F3">
              <w:rPr>
                <w:i/>
                <w:iCs/>
                <w:sz w:val="18"/>
                <w:szCs w:val="18"/>
              </w:rPr>
              <w:t>duration</w:t>
            </w:r>
            <w:r w:rsidRPr="00EA68F3">
              <w:rPr>
                <w:sz w:val="18"/>
                <w:szCs w:val="18"/>
              </w:rPr>
              <w:t>). See Note</w:t>
            </w:r>
            <w:r w:rsidR="00A73D54">
              <w:rPr>
                <w:sz w:val="18"/>
                <w:szCs w:val="18"/>
              </w:rPr>
              <w:t>s</w:t>
            </w:r>
            <w:r w:rsidRPr="00EA68F3">
              <w:rPr>
                <w:sz w:val="18"/>
                <w:szCs w:val="18"/>
              </w:rPr>
              <w:t>.</w:t>
            </w:r>
          </w:p>
        </w:tc>
      </w:tr>
      <w:bookmarkEnd w:id="31"/>
    </w:tbl>
    <w:p w14:paraId="03D79465" w14:textId="4724D1D8" w:rsidR="007B0EA5" w:rsidRDefault="007B0EA5" w:rsidP="007B0EA5"/>
    <w:p w14:paraId="11525D67" w14:textId="1FD60299" w:rsidR="004D11D0" w:rsidRDefault="004D11D0" w:rsidP="007B0EA5">
      <w:pPr>
        <w:rPr>
          <w:b/>
          <w:bCs/>
          <w:i/>
          <w:iCs/>
        </w:rPr>
      </w:pPr>
    </w:p>
    <w:p w14:paraId="702E7AAD" w14:textId="7CEE8379" w:rsidR="004D11D0" w:rsidRDefault="004D11D0" w:rsidP="007B0EA5">
      <w:pPr>
        <w:rPr>
          <w:b/>
          <w:bCs/>
          <w:i/>
          <w:iCs/>
        </w:rPr>
      </w:pPr>
      <w:r>
        <w:rPr>
          <w:b/>
          <w:bCs/>
          <w:i/>
          <w:iCs/>
        </w:rPr>
        <w:t>Item (4) New clause</w:t>
      </w:r>
      <w:r w:rsidR="00035265">
        <w:rPr>
          <w:b/>
          <w:bCs/>
          <w:i/>
          <w:iCs/>
        </w:rPr>
        <w:t>s</w:t>
      </w:r>
      <w:r>
        <w:rPr>
          <w:b/>
          <w:bCs/>
          <w:i/>
          <w:iCs/>
        </w:rPr>
        <w:t xml:space="preserve"> describing MD_MaintenanceInformation in S-100 metadata</w:t>
      </w:r>
      <w:r w:rsidR="00035265">
        <w:rPr>
          <w:b/>
          <w:bCs/>
          <w:i/>
          <w:iCs/>
        </w:rPr>
        <w:t xml:space="preserve"> and relevant types</w:t>
      </w:r>
      <w:ins w:id="32" w:author="Raphael Malyankar" w:date="2021-10-26T18:46:00Z">
        <w:r w:rsidR="00DD6684">
          <w:rPr>
            <w:b/>
            <w:bCs/>
            <w:i/>
            <w:iCs/>
          </w:rPr>
          <w:t xml:space="preserve"> MD_MaintenanceFrequencyCode and CI_DateType</w:t>
        </w:r>
      </w:ins>
      <w:r>
        <w:rPr>
          <w:b/>
          <w:bCs/>
          <w:i/>
          <w:iCs/>
        </w:rPr>
        <w:t>.</w:t>
      </w:r>
    </w:p>
    <w:p w14:paraId="27F3B391" w14:textId="77777777" w:rsidR="00AB7BA9" w:rsidRDefault="0009070E" w:rsidP="00AB7BA9">
      <w:pPr>
        <w:keepNext/>
        <w:widowControl/>
        <w:autoSpaceDE/>
        <w:autoSpaceDN/>
        <w:spacing w:after="240" w:line="230" w:lineRule="atLeast"/>
        <w:jc w:val="both"/>
        <w:rPr>
          <w:b/>
          <w:bCs/>
          <w:i/>
          <w:iCs/>
        </w:rPr>
      </w:pPr>
      <w:r w:rsidRPr="0009070E">
        <w:rPr>
          <w:b/>
          <w:bCs/>
          <w:i/>
          <w:iCs/>
        </w:rPr>
        <w:t>[Since S-100 does not exten</w:t>
      </w:r>
      <w:r w:rsidR="00035265">
        <w:rPr>
          <w:b/>
          <w:bCs/>
          <w:i/>
          <w:iCs/>
        </w:rPr>
        <w:t>d</w:t>
      </w:r>
      <w:r w:rsidRPr="0009070E">
        <w:rPr>
          <w:b/>
          <w:bCs/>
          <w:i/>
          <w:iCs/>
        </w:rPr>
        <w:t xml:space="preserve"> the ISO class, only restrict</w:t>
      </w:r>
      <w:r w:rsidR="00035265">
        <w:rPr>
          <w:b/>
          <w:bCs/>
          <w:i/>
          <w:iCs/>
        </w:rPr>
        <w:t>s</w:t>
      </w:r>
      <w:r w:rsidRPr="0009070E">
        <w:rPr>
          <w:b/>
          <w:bCs/>
          <w:i/>
          <w:iCs/>
        </w:rPr>
        <w:t xml:space="preserve"> it, an S100_ prefix is not needed.]</w:t>
      </w:r>
    </w:p>
    <w:p w14:paraId="359F5DC3" w14:textId="63AA214F" w:rsidR="00AB7BA9" w:rsidRDefault="00AB7BA9" w:rsidP="00AB7BA9">
      <w:pPr>
        <w:keepNext/>
        <w:widowControl/>
        <w:autoSpaceDE/>
        <w:autoSpaceDN/>
        <w:spacing w:after="240" w:line="230" w:lineRule="atLeast"/>
        <w:jc w:val="both"/>
        <w:rPr>
          <w:rFonts w:eastAsia="MS Mincho" w:cs="Times New Roman"/>
          <w:b/>
          <w:bCs/>
          <w:i/>
          <w:iCs/>
          <w:sz w:val="20"/>
          <w:szCs w:val="20"/>
          <w:lang w:eastAsia="ar-SA" w:bidi="ar-SA"/>
        </w:rPr>
      </w:pPr>
      <w:r w:rsidRPr="00AB7BA9">
        <w:rPr>
          <w:rFonts w:eastAsia="MS Mincho" w:cs="Times New Roman"/>
          <w:b/>
          <w:bCs/>
          <w:i/>
          <w:iCs/>
          <w:sz w:val="20"/>
          <w:szCs w:val="20"/>
          <w:lang w:eastAsia="ar-SA" w:bidi="ar-SA"/>
        </w:rPr>
        <w:t xml:space="preserve"> </w:t>
      </w:r>
      <w:r>
        <w:rPr>
          <w:rFonts w:eastAsia="MS Mincho" w:cs="Times New Roman"/>
          <w:b/>
          <w:bCs/>
          <w:i/>
          <w:iCs/>
          <w:sz w:val="20"/>
          <w:szCs w:val="20"/>
          <w:lang w:eastAsia="ar-SA" w:bidi="ar-SA"/>
        </w:rPr>
        <w:t xml:space="preserve">[NOTE: This model does not provide for explicitly encoding expected variation, for example “30 days </w:t>
      </w:r>
      <w:r>
        <w:rPr>
          <w:rFonts w:eastAsia="MS Mincho"/>
          <w:b/>
          <w:bCs/>
          <w:i/>
          <w:iCs/>
          <w:sz w:val="20"/>
          <w:szCs w:val="20"/>
          <w:lang w:eastAsia="ar-SA" w:bidi="ar-SA"/>
        </w:rPr>
        <w:t>±</w:t>
      </w:r>
      <w:r>
        <w:rPr>
          <w:rFonts w:eastAsia="MS Mincho" w:cs="Times New Roman"/>
          <w:b/>
          <w:bCs/>
          <w:i/>
          <w:iCs/>
          <w:sz w:val="20"/>
          <w:szCs w:val="20"/>
          <w:lang w:eastAsia="ar-SA" w:bidi="ar-SA"/>
        </w:rPr>
        <w:t xml:space="preserve"> 3 days. Comments are invited on whether such explicit encoding is necessary, in the form of an additional “</w:t>
      </w:r>
      <w:r w:rsidR="005840EE">
        <w:rPr>
          <w:rFonts w:eastAsia="MS Mincho" w:cs="Times New Roman"/>
          <w:b/>
          <w:bCs/>
          <w:i/>
          <w:iCs/>
          <w:sz w:val="20"/>
          <w:szCs w:val="20"/>
          <w:lang w:eastAsia="ar-SA" w:bidi="ar-SA"/>
        </w:rPr>
        <w:t>i</w:t>
      </w:r>
      <w:r>
        <w:rPr>
          <w:rFonts w:eastAsia="MS Mincho" w:cs="Times New Roman"/>
          <w:b/>
          <w:bCs/>
          <w:i/>
          <w:iCs/>
          <w:sz w:val="20"/>
          <w:szCs w:val="20"/>
          <w:lang w:eastAsia="ar-SA" w:bidi="ar-SA"/>
        </w:rPr>
        <w:t>ntervalVariation” or similar attribute.]</w:t>
      </w:r>
    </w:p>
    <w:p w14:paraId="2CC35F40" w14:textId="3DDCDAC8" w:rsidR="0009070E" w:rsidRPr="0009070E" w:rsidRDefault="0009070E" w:rsidP="007B0EA5">
      <w:pPr>
        <w:rPr>
          <w:b/>
          <w:bCs/>
          <w:i/>
          <w:iCs/>
        </w:rPr>
      </w:pPr>
    </w:p>
    <w:p w14:paraId="3903323E" w14:textId="77777777" w:rsidR="0009070E" w:rsidRDefault="0009070E" w:rsidP="007B0EA5"/>
    <w:p w14:paraId="26E1CEDE" w14:textId="34968ABC" w:rsidR="0009070E" w:rsidRPr="00AB7BA9" w:rsidRDefault="0009070E" w:rsidP="00AB7BA9">
      <w:pPr>
        <w:keepNext/>
        <w:spacing w:after="120"/>
        <w:rPr>
          <w:b/>
          <w:bCs/>
        </w:rPr>
      </w:pPr>
      <w:r w:rsidRPr="0009070E">
        <w:rPr>
          <w:b/>
          <w:bCs/>
        </w:rPr>
        <w:lastRenderedPageBreak/>
        <w:t>MD_MaintenanceInformation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115" w:type="dxa"/>
          <w:bottom w:w="29" w:type="dxa"/>
          <w:right w:w="115" w:type="dxa"/>
        </w:tblCellMar>
        <w:tblLook w:val="0000" w:firstRow="0" w:lastRow="0" w:firstColumn="0" w:lastColumn="0" w:noHBand="0" w:noVBand="0"/>
      </w:tblPr>
      <w:tblGrid>
        <w:gridCol w:w="901"/>
        <w:gridCol w:w="1199"/>
        <w:gridCol w:w="1675"/>
        <w:gridCol w:w="440"/>
        <w:gridCol w:w="1829"/>
        <w:gridCol w:w="2836"/>
      </w:tblGrid>
      <w:tr w:rsidR="004D11D0" w:rsidRPr="008B6937" w14:paraId="364344B1" w14:textId="77777777" w:rsidTr="00BA0247">
        <w:trPr>
          <w:cantSplit/>
          <w:tblHeader/>
        </w:trPr>
        <w:tc>
          <w:tcPr>
            <w:tcW w:w="901" w:type="dxa"/>
          </w:tcPr>
          <w:p w14:paraId="45033740" w14:textId="77777777" w:rsidR="004D11D0" w:rsidRPr="008B6937" w:rsidRDefault="004D11D0"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Role Name</w:t>
            </w:r>
          </w:p>
        </w:tc>
        <w:tc>
          <w:tcPr>
            <w:tcW w:w="1199" w:type="dxa"/>
            <w:tcMar>
              <w:left w:w="29" w:type="dxa"/>
              <w:right w:w="29" w:type="dxa"/>
            </w:tcMar>
            <w:vAlign w:val="center"/>
          </w:tcPr>
          <w:p w14:paraId="276B662C" w14:textId="77777777" w:rsidR="004D11D0" w:rsidRPr="008B6937" w:rsidRDefault="004D11D0"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Name</w:t>
            </w:r>
          </w:p>
        </w:tc>
        <w:tc>
          <w:tcPr>
            <w:tcW w:w="1675" w:type="dxa"/>
            <w:tcMar>
              <w:left w:w="29" w:type="dxa"/>
              <w:right w:w="29" w:type="dxa"/>
            </w:tcMar>
            <w:vAlign w:val="center"/>
          </w:tcPr>
          <w:p w14:paraId="5E3B6A3E" w14:textId="77777777" w:rsidR="004D11D0" w:rsidRPr="008B6937" w:rsidRDefault="004D11D0"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Description</w:t>
            </w:r>
          </w:p>
        </w:tc>
        <w:tc>
          <w:tcPr>
            <w:tcW w:w="440" w:type="dxa"/>
            <w:tcMar>
              <w:left w:w="29" w:type="dxa"/>
              <w:right w:w="29" w:type="dxa"/>
            </w:tcMar>
            <w:vAlign w:val="center"/>
          </w:tcPr>
          <w:p w14:paraId="2867B892" w14:textId="77777777" w:rsidR="004D11D0" w:rsidRPr="008B6937" w:rsidRDefault="004D11D0" w:rsidP="00BA0247">
            <w:pPr>
              <w:widowControl/>
              <w:autoSpaceDE/>
              <w:autoSpaceDN/>
              <w:snapToGrid w:val="0"/>
              <w:spacing w:after="240"/>
              <w:jc w:val="center"/>
              <w:rPr>
                <w:rFonts w:eastAsia="MS Mincho" w:cs="Times New Roman"/>
                <w:sz w:val="18"/>
                <w:szCs w:val="18"/>
                <w:lang w:eastAsia="ja-JP" w:bidi="ar-SA"/>
              </w:rPr>
            </w:pPr>
            <w:r w:rsidRPr="00EA68F3">
              <w:rPr>
                <w:b/>
                <w:sz w:val="18"/>
                <w:szCs w:val="18"/>
              </w:rPr>
              <w:t>Mult</w:t>
            </w:r>
          </w:p>
        </w:tc>
        <w:tc>
          <w:tcPr>
            <w:tcW w:w="1829" w:type="dxa"/>
            <w:tcMar>
              <w:left w:w="29" w:type="dxa"/>
              <w:right w:w="29" w:type="dxa"/>
            </w:tcMar>
            <w:vAlign w:val="center"/>
          </w:tcPr>
          <w:p w14:paraId="2E209008" w14:textId="77777777" w:rsidR="004D11D0" w:rsidRPr="008B6937" w:rsidRDefault="004D11D0" w:rsidP="00BA0247">
            <w:pPr>
              <w:widowControl/>
              <w:autoSpaceDE/>
              <w:autoSpaceDN/>
              <w:snapToGrid w:val="0"/>
              <w:spacing w:after="240"/>
              <w:jc w:val="both"/>
              <w:rPr>
                <w:rFonts w:eastAsia="MS Mincho" w:cs="Times New Roman"/>
                <w:sz w:val="18"/>
                <w:szCs w:val="18"/>
                <w:lang w:eastAsia="ja-JP" w:bidi="ar-SA"/>
              </w:rPr>
            </w:pPr>
            <w:r w:rsidRPr="00EA68F3">
              <w:rPr>
                <w:b/>
                <w:sz w:val="18"/>
                <w:szCs w:val="18"/>
              </w:rPr>
              <w:t>Type</w:t>
            </w:r>
          </w:p>
        </w:tc>
        <w:tc>
          <w:tcPr>
            <w:tcW w:w="2836" w:type="dxa"/>
            <w:tcMar>
              <w:left w:w="29" w:type="dxa"/>
              <w:right w:w="29" w:type="dxa"/>
            </w:tcMar>
            <w:vAlign w:val="center"/>
          </w:tcPr>
          <w:p w14:paraId="32425853" w14:textId="77777777" w:rsidR="004D11D0" w:rsidRPr="008B6937" w:rsidRDefault="004D11D0" w:rsidP="00BA0247">
            <w:pPr>
              <w:widowControl/>
              <w:autoSpaceDE/>
              <w:autoSpaceDN/>
              <w:snapToGrid w:val="0"/>
              <w:spacing w:after="60"/>
              <w:rPr>
                <w:rFonts w:eastAsia="MS Mincho" w:cs="Times New Roman"/>
                <w:sz w:val="18"/>
                <w:szCs w:val="18"/>
                <w:lang w:eastAsia="ja-JP" w:bidi="ar-SA"/>
              </w:rPr>
            </w:pPr>
            <w:r w:rsidRPr="00EA68F3">
              <w:rPr>
                <w:b/>
                <w:sz w:val="18"/>
                <w:szCs w:val="18"/>
              </w:rPr>
              <w:t>Remarks</w:t>
            </w:r>
          </w:p>
        </w:tc>
      </w:tr>
      <w:tr w:rsidR="004D11D0" w:rsidRPr="008B6937" w14:paraId="6F9DD267" w14:textId="77777777" w:rsidTr="00BA0247">
        <w:trPr>
          <w:cantSplit/>
        </w:trPr>
        <w:tc>
          <w:tcPr>
            <w:tcW w:w="901" w:type="dxa"/>
          </w:tcPr>
          <w:p w14:paraId="051BFDCA" w14:textId="7EFD058E" w:rsidR="004D11D0" w:rsidRPr="008B6937" w:rsidRDefault="00035265"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Class</w:t>
            </w:r>
          </w:p>
        </w:tc>
        <w:tc>
          <w:tcPr>
            <w:tcW w:w="1199" w:type="dxa"/>
            <w:tcMar>
              <w:left w:w="29" w:type="dxa"/>
              <w:right w:w="29" w:type="dxa"/>
            </w:tcMar>
            <w:vAlign w:val="center"/>
          </w:tcPr>
          <w:p w14:paraId="1DE3DFC3" w14:textId="3A39D459" w:rsidR="004D11D0" w:rsidRPr="008B6937" w:rsidRDefault="00035265"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MD_MaintenanceInformation</w:t>
            </w:r>
          </w:p>
        </w:tc>
        <w:tc>
          <w:tcPr>
            <w:tcW w:w="1675" w:type="dxa"/>
            <w:tcMar>
              <w:left w:w="29" w:type="dxa"/>
              <w:right w:w="29" w:type="dxa"/>
            </w:tcMar>
            <w:vAlign w:val="center"/>
          </w:tcPr>
          <w:p w14:paraId="4A0C0A37" w14:textId="2ECB5F5A" w:rsidR="004D11D0" w:rsidRPr="004D11D0" w:rsidRDefault="00035265" w:rsidP="00035265">
            <w:pPr>
              <w:widowControl/>
              <w:autoSpaceDE/>
              <w:autoSpaceDN/>
              <w:snapToGrid w:val="0"/>
              <w:spacing w:after="240"/>
              <w:rPr>
                <w:sz w:val="18"/>
                <w:szCs w:val="18"/>
              </w:rPr>
            </w:pPr>
            <w:r>
              <w:rPr>
                <w:sz w:val="18"/>
                <w:szCs w:val="18"/>
              </w:rPr>
              <w:t>I</w:t>
            </w:r>
            <w:r w:rsidRPr="00035265">
              <w:rPr>
                <w:sz w:val="18"/>
                <w:szCs w:val="18"/>
              </w:rPr>
              <w:t>nformation about the scope and</w:t>
            </w:r>
            <w:r>
              <w:rPr>
                <w:sz w:val="18"/>
                <w:szCs w:val="18"/>
              </w:rPr>
              <w:t xml:space="preserve"> </w:t>
            </w:r>
            <w:r w:rsidRPr="00035265">
              <w:rPr>
                <w:sz w:val="18"/>
                <w:szCs w:val="18"/>
              </w:rPr>
              <w:t>frequency of updating</w:t>
            </w:r>
            <w:r>
              <w:rPr>
                <w:sz w:val="18"/>
                <w:szCs w:val="18"/>
              </w:rPr>
              <w:t>.</w:t>
            </w:r>
          </w:p>
        </w:tc>
        <w:tc>
          <w:tcPr>
            <w:tcW w:w="440" w:type="dxa"/>
            <w:tcMar>
              <w:left w:w="29" w:type="dxa"/>
              <w:right w:w="29" w:type="dxa"/>
            </w:tcMar>
            <w:vAlign w:val="center"/>
          </w:tcPr>
          <w:p w14:paraId="4AF0B9AB" w14:textId="6AD356F7" w:rsidR="004D11D0" w:rsidRPr="008B6937" w:rsidRDefault="00035265" w:rsidP="00BA0247">
            <w:pPr>
              <w:widowControl/>
              <w:autoSpaceDE/>
              <w:autoSpaceDN/>
              <w:snapToGrid w:val="0"/>
              <w:spacing w:after="240"/>
              <w:jc w:val="center"/>
              <w:rPr>
                <w:rFonts w:eastAsia="MS Mincho" w:cs="Times New Roman"/>
                <w:sz w:val="18"/>
                <w:szCs w:val="18"/>
                <w:lang w:eastAsia="ja-JP" w:bidi="ar-SA"/>
              </w:rPr>
            </w:pPr>
            <w:r>
              <w:rPr>
                <w:rFonts w:eastAsia="MS Mincho" w:cs="Times New Roman"/>
                <w:sz w:val="18"/>
                <w:szCs w:val="18"/>
                <w:lang w:eastAsia="ja-JP" w:bidi="ar-SA"/>
              </w:rPr>
              <w:t>--</w:t>
            </w:r>
          </w:p>
        </w:tc>
        <w:tc>
          <w:tcPr>
            <w:tcW w:w="1829" w:type="dxa"/>
            <w:tcMar>
              <w:left w:w="29" w:type="dxa"/>
              <w:right w:w="29" w:type="dxa"/>
            </w:tcMar>
            <w:vAlign w:val="center"/>
          </w:tcPr>
          <w:p w14:paraId="100FBF39" w14:textId="77A211EF" w:rsidR="004D11D0" w:rsidRPr="008B6937" w:rsidRDefault="00035265" w:rsidP="00BA0247">
            <w:pPr>
              <w:widowControl/>
              <w:autoSpaceDE/>
              <w:autoSpaceDN/>
              <w:snapToGrid w:val="0"/>
              <w:spacing w:after="240"/>
              <w:jc w:val="both"/>
              <w:rPr>
                <w:rFonts w:eastAsia="MS Mincho" w:cs="Times New Roman"/>
                <w:sz w:val="18"/>
                <w:szCs w:val="18"/>
                <w:lang w:eastAsia="ja-JP" w:bidi="ar-SA"/>
              </w:rPr>
            </w:pPr>
            <w:r>
              <w:rPr>
                <w:rFonts w:eastAsia="MS Mincho" w:cs="Times New Roman"/>
                <w:sz w:val="18"/>
                <w:szCs w:val="18"/>
                <w:lang w:eastAsia="ja-JP" w:bidi="ar-SA"/>
              </w:rPr>
              <w:t>--</w:t>
            </w:r>
          </w:p>
        </w:tc>
        <w:tc>
          <w:tcPr>
            <w:tcW w:w="2836" w:type="dxa"/>
            <w:tcMar>
              <w:left w:w="29" w:type="dxa"/>
              <w:right w:w="29" w:type="dxa"/>
            </w:tcMar>
            <w:vAlign w:val="center"/>
          </w:tcPr>
          <w:p w14:paraId="6E6E5D63" w14:textId="77777777" w:rsidR="004F090A" w:rsidRDefault="004F090A" w:rsidP="00BA0247">
            <w:pPr>
              <w:widowControl/>
              <w:autoSpaceDE/>
              <w:autoSpaceDN/>
              <w:snapToGrid w:val="0"/>
              <w:spacing w:after="60"/>
              <w:rPr>
                <w:rFonts w:eastAsia="MS Mincho" w:cs="Times New Roman"/>
                <w:sz w:val="18"/>
                <w:szCs w:val="18"/>
                <w:lang w:eastAsia="ja-JP" w:bidi="ar-SA"/>
              </w:rPr>
            </w:pPr>
            <w:r>
              <w:rPr>
                <w:rFonts w:eastAsia="MS Mincho" w:cs="Times New Roman"/>
                <w:sz w:val="18"/>
                <w:szCs w:val="18"/>
                <w:lang w:eastAsia="ja-JP" w:bidi="ar-SA"/>
              </w:rPr>
              <w:t>S-100 restricts the ISO 19115-class to:</w:t>
            </w:r>
          </w:p>
          <w:p w14:paraId="329AE70C" w14:textId="2A52FD29" w:rsidR="004F090A" w:rsidRPr="004F090A" w:rsidRDefault="004F090A" w:rsidP="004F090A">
            <w:pPr>
              <w:pStyle w:val="ListParagraph"/>
              <w:widowControl/>
              <w:numPr>
                <w:ilvl w:val="0"/>
                <w:numId w:val="9"/>
              </w:numPr>
              <w:autoSpaceDE/>
              <w:autoSpaceDN/>
              <w:snapToGrid w:val="0"/>
              <w:spacing w:after="60"/>
              <w:rPr>
                <w:rFonts w:eastAsia="MS Mincho" w:cs="Times New Roman"/>
                <w:sz w:val="18"/>
                <w:szCs w:val="18"/>
                <w:lang w:eastAsia="ja-JP" w:bidi="ar-SA"/>
              </w:rPr>
            </w:pPr>
            <w:r w:rsidRPr="004F090A">
              <w:rPr>
                <w:rFonts w:eastAsia="MS Mincho" w:cs="Times New Roman"/>
                <w:sz w:val="18"/>
                <w:szCs w:val="18"/>
                <w:lang w:eastAsia="ja-JP" w:bidi="ar-SA"/>
              </w:rPr>
              <w:t>prohibit maintenanceScope, maintenanceNote, and contact attributes</w:t>
            </w:r>
            <w:r>
              <w:rPr>
                <w:rFonts w:eastAsia="MS Mincho" w:cs="Times New Roman"/>
                <w:sz w:val="18"/>
                <w:szCs w:val="18"/>
                <w:lang w:eastAsia="ja-JP" w:bidi="ar-SA"/>
              </w:rPr>
              <w:t>;</w:t>
            </w:r>
          </w:p>
          <w:p w14:paraId="578A4C4C" w14:textId="06B4487D" w:rsidR="004D11D0" w:rsidRPr="004F090A" w:rsidRDefault="004F090A" w:rsidP="004F090A">
            <w:pPr>
              <w:pStyle w:val="ListParagraph"/>
              <w:widowControl/>
              <w:numPr>
                <w:ilvl w:val="0"/>
                <w:numId w:val="9"/>
              </w:numPr>
              <w:autoSpaceDE/>
              <w:autoSpaceDN/>
              <w:snapToGrid w:val="0"/>
              <w:spacing w:after="60"/>
              <w:rPr>
                <w:rFonts w:eastAsia="MS Mincho" w:cs="Times New Roman"/>
                <w:sz w:val="18"/>
                <w:szCs w:val="18"/>
                <w:lang w:eastAsia="ja-JP" w:bidi="ar-SA"/>
              </w:rPr>
            </w:pPr>
            <w:r w:rsidRPr="004F090A">
              <w:rPr>
                <w:rFonts w:eastAsia="MS Mincho" w:cs="Times New Roman"/>
                <w:sz w:val="18"/>
                <w:szCs w:val="18"/>
                <w:lang w:eastAsia="ja-JP" w:bidi="ar-SA"/>
              </w:rPr>
              <w:t>define restrictions on maintenanceAndUpdateFrequency, maintenanceDate, and userDefinedMaintenanceFrequency attributes.</w:t>
            </w:r>
          </w:p>
        </w:tc>
      </w:tr>
      <w:tr w:rsidR="004D11D0" w:rsidRPr="008B6937" w14:paraId="306D3F03" w14:textId="77777777" w:rsidTr="00BA0247">
        <w:trPr>
          <w:cantSplit/>
        </w:trPr>
        <w:tc>
          <w:tcPr>
            <w:tcW w:w="901" w:type="dxa"/>
          </w:tcPr>
          <w:p w14:paraId="018B6D14" w14:textId="3F870A97" w:rsidR="004D11D0" w:rsidRDefault="004F090A" w:rsidP="00BA0247">
            <w:pPr>
              <w:widowControl/>
              <w:autoSpaceDE/>
              <w:autoSpaceDN/>
              <w:snapToGrid w:val="0"/>
              <w:spacing w:after="240"/>
              <w:jc w:val="both"/>
              <w:rPr>
                <w:sz w:val="18"/>
                <w:szCs w:val="18"/>
              </w:rPr>
            </w:pPr>
            <w:r>
              <w:rPr>
                <w:sz w:val="18"/>
                <w:szCs w:val="18"/>
              </w:rPr>
              <w:t>Attribute</w:t>
            </w:r>
          </w:p>
        </w:tc>
        <w:tc>
          <w:tcPr>
            <w:tcW w:w="1199" w:type="dxa"/>
            <w:tcMar>
              <w:left w:w="29" w:type="dxa"/>
              <w:right w:w="29" w:type="dxa"/>
            </w:tcMar>
            <w:vAlign w:val="center"/>
          </w:tcPr>
          <w:p w14:paraId="5CE453AF" w14:textId="6B7913C7" w:rsidR="004D11D0" w:rsidRDefault="004F090A" w:rsidP="004F090A">
            <w:pPr>
              <w:widowControl/>
              <w:autoSpaceDE/>
              <w:autoSpaceDN/>
              <w:snapToGrid w:val="0"/>
              <w:spacing w:after="240"/>
              <w:jc w:val="both"/>
              <w:rPr>
                <w:sz w:val="18"/>
                <w:szCs w:val="18"/>
              </w:rPr>
            </w:pPr>
            <w:r w:rsidRPr="004F090A">
              <w:rPr>
                <w:sz w:val="18"/>
                <w:szCs w:val="18"/>
              </w:rPr>
              <w:t>maintenanceAndUpdateFrequency</w:t>
            </w:r>
          </w:p>
        </w:tc>
        <w:tc>
          <w:tcPr>
            <w:tcW w:w="1675" w:type="dxa"/>
            <w:tcMar>
              <w:left w:w="29" w:type="dxa"/>
              <w:right w:w="29" w:type="dxa"/>
            </w:tcMar>
            <w:vAlign w:val="center"/>
          </w:tcPr>
          <w:p w14:paraId="3E6B3BFD" w14:textId="1E3D1F2A" w:rsidR="004D11D0" w:rsidRDefault="004F090A" w:rsidP="004F090A">
            <w:pPr>
              <w:widowControl/>
              <w:autoSpaceDE/>
              <w:autoSpaceDN/>
              <w:snapToGrid w:val="0"/>
              <w:spacing w:after="240"/>
              <w:rPr>
                <w:sz w:val="18"/>
                <w:szCs w:val="18"/>
              </w:rPr>
            </w:pPr>
            <w:r w:rsidRPr="004F090A">
              <w:rPr>
                <w:sz w:val="18"/>
                <w:szCs w:val="18"/>
              </w:rPr>
              <w:t>frequency with which changes and</w:t>
            </w:r>
            <w:r>
              <w:rPr>
                <w:sz w:val="18"/>
                <w:szCs w:val="18"/>
              </w:rPr>
              <w:t xml:space="preserve"> </w:t>
            </w:r>
            <w:r w:rsidRPr="004F090A">
              <w:rPr>
                <w:sz w:val="18"/>
                <w:szCs w:val="18"/>
              </w:rPr>
              <w:t>additions are made to the resource</w:t>
            </w:r>
            <w:r>
              <w:rPr>
                <w:sz w:val="18"/>
                <w:szCs w:val="18"/>
              </w:rPr>
              <w:t xml:space="preserve"> </w:t>
            </w:r>
            <w:r w:rsidRPr="004F090A">
              <w:rPr>
                <w:sz w:val="18"/>
                <w:szCs w:val="18"/>
              </w:rPr>
              <w:t>after the initial resource is completed</w:t>
            </w:r>
          </w:p>
        </w:tc>
        <w:tc>
          <w:tcPr>
            <w:tcW w:w="440" w:type="dxa"/>
            <w:tcMar>
              <w:left w:w="29" w:type="dxa"/>
              <w:right w:w="29" w:type="dxa"/>
            </w:tcMar>
            <w:vAlign w:val="center"/>
          </w:tcPr>
          <w:p w14:paraId="32E92EEE" w14:textId="44B6FF85" w:rsidR="004D11D0" w:rsidRPr="00EA68F3" w:rsidRDefault="004F090A" w:rsidP="00BA0247">
            <w:pPr>
              <w:widowControl/>
              <w:autoSpaceDE/>
              <w:autoSpaceDN/>
              <w:snapToGrid w:val="0"/>
              <w:spacing w:after="240"/>
              <w:jc w:val="center"/>
              <w:rPr>
                <w:sz w:val="18"/>
                <w:szCs w:val="18"/>
              </w:rPr>
            </w:pPr>
            <w:r>
              <w:rPr>
                <w:sz w:val="18"/>
                <w:szCs w:val="18"/>
              </w:rPr>
              <w:t>0..1</w:t>
            </w:r>
          </w:p>
        </w:tc>
        <w:tc>
          <w:tcPr>
            <w:tcW w:w="1829" w:type="dxa"/>
            <w:tcMar>
              <w:left w:w="29" w:type="dxa"/>
              <w:right w:w="29" w:type="dxa"/>
            </w:tcMar>
            <w:vAlign w:val="center"/>
          </w:tcPr>
          <w:p w14:paraId="36BA2805" w14:textId="18D0B6E1" w:rsidR="004D11D0" w:rsidRDefault="004F090A" w:rsidP="00BA0247">
            <w:pPr>
              <w:widowControl/>
              <w:autoSpaceDE/>
              <w:autoSpaceDN/>
              <w:snapToGrid w:val="0"/>
              <w:spacing w:after="240"/>
              <w:jc w:val="both"/>
              <w:rPr>
                <w:sz w:val="18"/>
                <w:szCs w:val="18"/>
              </w:rPr>
            </w:pPr>
            <w:r w:rsidRPr="004F090A">
              <w:rPr>
                <w:sz w:val="18"/>
                <w:szCs w:val="18"/>
              </w:rPr>
              <w:t>MD_MaintenanceFrequencyCode</w:t>
            </w:r>
            <w:r>
              <w:rPr>
                <w:sz w:val="18"/>
                <w:szCs w:val="18"/>
              </w:rPr>
              <w:t xml:space="preserve"> (codelist)</w:t>
            </w:r>
          </w:p>
        </w:tc>
        <w:tc>
          <w:tcPr>
            <w:tcW w:w="2836" w:type="dxa"/>
            <w:tcMar>
              <w:left w:w="29" w:type="dxa"/>
              <w:right w:w="29" w:type="dxa"/>
            </w:tcMar>
            <w:vAlign w:val="center"/>
          </w:tcPr>
          <w:p w14:paraId="1E9E0D34" w14:textId="7A5F1793" w:rsidR="00852BBE" w:rsidRDefault="003B52E0" w:rsidP="00BA0247">
            <w:pPr>
              <w:widowControl/>
              <w:autoSpaceDE/>
              <w:autoSpaceDN/>
              <w:snapToGrid w:val="0"/>
              <w:spacing w:after="60"/>
              <w:rPr>
                <w:sz w:val="18"/>
                <w:szCs w:val="18"/>
              </w:rPr>
            </w:pPr>
            <w:r>
              <w:rPr>
                <w:sz w:val="18"/>
                <w:szCs w:val="18"/>
              </w:rPr>
              <w:t>Must be populated if</w:t>
            </w:r>
            <w:r w:rsidR="00852BBE">
              <w:rPr>
                <w:sz w:val="18"/>
                <w:szCs w:val="18"/>
              </w:rPr>
              <w:t xml:space="preserve"> </w:t>
            </w:r>
            <w:r w:rsidR="00852BBE" w:rsidRPr="00852BBE">
              <w:rPr>
                <w:sz w:val="18"/>
                <w:szCs w:val="18"/>
              </w:rPr>
              <w:t>userDefinedMaintenanceFrequency</w:t>
            </w:r>
            <w:r w:rsidR="00852BBE">
              <w:rPr>
                <w:sz w:val="18"/>
                <w:szCs w:val="18"/>
              </w:rPr>
              <w:t xml:space="preserve"> is not present</w:t>
            </w:r>
            <w:r>
              <w:rPr>
                <w:sz w:val="18"/>
                <w:szCs w:val="18"/>
              </w:rPr>
              <w:t>, otherwise optional</w:t>
            </w:r>
            <w:r w:rsidR="00852BBE">
              <w:rPr>
                <w:sz w:val="18"/>
                <w:szCs w:val="18"/>
              </w:rPr>
              <w:t>.</w:t>
            </w:r>
            <w:r>
              <w:rPr>
                <w:sz w:val="18"/>
                <w:szCs w:val="18"/>
              </w:rPr>
              <w:t xml:space="preserve"> </w:t>
            </w:r>
            <w:r w:rsidR="00852BBE">
              <w:rPr>
                <w:sz w:val="18"/>
                <w:szCs w:val="18"/>
              </w:rPr>
              <w:t>See table MD_MaintenanceFrequencyCode in this Part for values</w:t>
            </w:r>
            <w:r w:rsidR="009142A5">
              <w:rPr>
                <w:sz w:val="18"/>
                <w:szCs w:val="18"/>
              </w:rPr>
              <w:t xml:space="preserve"> allowed in S-100 metadata</w:t>
            </w:r>
            <w:r w:rsidR="00852BBE">
              <w:rPr>
                <w:sz w:val="18"/>
                <w:szCs w:val="18"/>
              </w:rPr>
              <w:t>.</w:t>
            </w:r>
          </w:p>
        </w:tc>
      </w:tr>
      <w:tr w:rsidR="00852BBE" w:rsidRPr="008B6937" w14:paraId="5E853828" w14:textId="77777777" w:rsidTr="00BA0247">
        <w:trPr>
          <w:cantSplit/>
        </w:trPr>
        <w:tc>
          <w:tcPr>
            <w:tcW w:w="901" w:type="dxa"/>
          </w:tcPr>
          <w:p w14:paraId="1E24FA85" w14:textId="14B31420" w:rsidR="00852BBE" w:rsidRDefault="00852BBE" w:rsidP="00BA0247">
            <w:pPr>
              <w:widowControl/>
              <w:autoSpaceDE/>
              <w:autoSpaceDN/>
              <w:snapToGrid w:val="0"/>
              <w:spacing w:after="240"/>
              <w:jc w:val="both"/>
              <w:rPr>
                <w:sz w:val="18"/>
                <w:szCs w:val="18"/>
              </w:rPr>
            </w:pPr>
            <w:r>
              <w:rPr>
                <w:sz w:val="18"/>
                <w:szCs w:val="18"/>
              </w:rPr>
              <w:t>Attribute</w:t>
            </w:r>
          </w:p>
        </w:tc>
        <w:tc>
          <w:tcPr>
            <w:tcW w:w="1199" w:type="dxa"/>
            <w:tcMar>
              <w:left w:w="29" w:type="dxa"/>
              <w:right w:w="29" w:type="dxa"/>
            </w:tcMar>
            <w:vAlign w:val="center"/>
          </w:tcPr>
          <w:p w14:paraId="0BAB8C72" w14:textId="02C1A969" w:rsidR="00852BBE" w:rsidRPr="004F090A" w:rsidRDefault="00852BBE" w:rsidP="004F090A">
            <w:pPr>
              <w:widowControl/>
              <w:autoSpaceDE/>
              <w:autoSpaceDN/>
              <w:snapToGrid w:val="0"/>
              <w:spacing w:after="240"/>
              <w:jc w:val="both"/>
              <w:rPr>
                <w:sz w:val="18"/>
                <w:szCs w:val="18"/>
              </w:rPr>
            </w:pPr>
            <w:r w:rsidRPr="00852BBE">
              <w:rPr>
                <w:sz w:val="18"/>
                <w:szCs w:val="18"/>
              </w:rPr>
              <w:t>maintenanceDate</w:t>
            </w:r>
          </w:p>
        </w:tc>
        <w:tc>
          <w:tcPr>
            <w:tcW w:w="1675" w:type="dxa"/>
            <w:tcMar>
              <w:left w:w="29" w:type="dxa"/>
              <w:right w:w="29" w:type="dxa"/>
            </w:tcMar>
            <w:vAlign w:val="center"/>
          </w:tcPr>
          <w:p w14:paraId="4F37B9DE" w14:textId="7F25065D" w:rsidR="00852BBE" w:rsidRPr="004F090A" w:rsidRDefault="00852BBE" w:rsidP="00852BBE">
            <w:pPr>
              <w:widowControl/>
              <w:autoSpaceDE/>
              <w:autoSpaceDN/>
              <w:snapToGrid w:val="0"/>
              <w:spacing w:after="240"/>
              <w:rPr>
                <w:sz w:val="18"/>
                <w:szCs w:val="18"/>
              </w:rPr>
            </w:pPr>
            <w:r w:rsidRPr="00852BBE">
              <w:rPr>
                <w:sz w:val="18"/>
                <w:szCs w:val="18"/>
              </w:rPr>
              <w:t>date information associated with</w:t>
            </w:r>
            <w:r>
              <w:rPr>
                <w:sz w:val="18"/>
                <w:szCs w:val="18"/>
              </w:rPr>
              <w:t xml:space="preserve"> </w:t>
            </w:r>
            <w:r w:rsidRPr="00852BBE">
              <w:rPr>
                <w:sz w:val="18"/>
                <w:szCs w:val="18"/>
              </w:rPr>
              <w:t>maintenance of resource</w:t>
            </w:r>
          </w:p>
        </w:tc>
        <w:tc>
          <w:tcPr>
            <w:tcW w:w="440" w:type="dxa"/>
            <w:tcMar>
              <w:left w:w="29" w:type="dxa"/>
              <w:right w:w="29" w:type="dxa"/>
            </w:tcMar>
            <w:vAlign w:val="center"/>
          </w:tcPr>
          <w:p w14:paraId="27E26C4A" w14:textId="31EA4178" w:rsidR="00852BBE" w:rsidRDefault="00852BBE" w:rsidP="00BA0247">
            <w:pPr>
              <w:widowControl/>
              <w:autoSpaceDE/>
              <w:autoSpaceDN/>
              <w:snapToGrid w:val="0"/>
              <w:spacing w:after="240"/>
              <w:jc w:val="center"/>
              <w:rPr>
                <w:sz w:val="18"/>
                <w:szCs w:val="18"/>
              </w:rPr>
            </w:pPr>
            <w:r>
              <w:rPr>
                <w:sz w:val="18"/>
                <w:szCs w:val="18"/>
              </w:rPr>
              <w:t>0..1</w:t>
            </w:r>
          </w:p>
        </w:tc>
        <w:tc>
          <w:tcPr>
            <w:tcW w:w="1829" w:type="dxa"/>
            <w:tcMar>
              <w:left w:w="29" w:type="dxa"/>
              <w:right w:w="29" w:type="dxa"/>
            </w:tcMar>
            <w:vAlign w:val="center"/>
          </w:tcPr>
          <w:p w14:paraId="34612947" w14:textId="669CD6A4" w:rsidR="00852BBE" w:rsidRPr="004F090A" w:rsidRDefault="00852BBE" w:rsidP="00BA0247">
            <w:pPr>
              <w:widowControl/>
              <w:autoSpaceDE/>
              <w:autoSpaceDN/>
              <w:snapToGrid w:val="0"/>
              <w:spacing w:after="240"/>
              <w:jc w:val="both"/>
              <w:rPr>
                <w:sz w:val="18"/>
                <w:szCs w:val="18"/>
              </w:rPr>
            </w:pPr>
            <w:r>
              <w:rPr>
                <w:sz w:val="18"/>
                <w:szCs w:val="18"/>
              </w:rPr>
              <w:t>CI_Date</w:t>
            </w:r>
          </w:p>
        </w:tc>
        <w:tc>
          <w:tcPr>
            <w:tcW w:w="2836" w:type="dxa"/>
            <w:tcMar>
              <w:left w:w="29" w:type="dxa"/>
              <w:right w:w="29" w:type="dxa"/>
            </w:tcMar>
            <w:vAlign w:val="center"/>
          </w:tcPr>
          <w:p w14:paraId="09556C38" w14:textId="77777777" w:rsidR="00852BBE" w:rsidRDefault="00852BBE" w:rsidP="00BA0247">
            <w:pPr>
              <w:widowControl/>
              <w:autoSpaceDE/>
              <w:autoSpaceDN/>
              <w:snapToGrid w:val="0"/>
              <w:spacing w:after="60"/>
              <w:rPr>
                <w:sz w:val="18"/>
                <w:szCs w:val="18"/>
              </w:rPr>
            </w:pPr>
            <w:r>
              <w:rPr>
                <w:sz w:val="18"/>
                <w:szCs w:val="18"/>
              </w:rPr>
              <w:t>Exactly one of maintenanceDate and</w:t>
            </w:r>
            <w:r>
              <w:t xml:space="preserve"> </w:t>
            </w:r>
            <w:r w:rsidRPr="00852BBE">
              <w:rPr>
                <w:sz w:val="18"/>
                <w:szCs w:val="18"/>
              </w:rPr>
              <w:t>userDefinedMaintenanceFrequency</w:t>
            </w:r>
            <w:r>
              <w:rPr>
                <w:sz w:val="18"/>
                <w:szCs w:val="18"/>
              </w:rPr>
              <w:t xml:space="preserve"> must be populated.</w:t>
            </w:r>
          </w:p>
          <w:p w14:paraId="0E794CD5" w14:textId="0EDD0D1E" w:rsidR="00852BBE" w:rsidRDefault="00852BBE" w:rsidP="00BA0247">
            <w:pPr>
              <w:widowControl/>
              <w:autoSpaceDE/>
              <w:autoSpaceDN/>
              <w:snapToGrid w:val="0"/>
              <w:spacing w:after="60"/>
              <w:rPr>
                <w:sz w:val="18"/>
                <w:szCs w:val="18"/>
              </w:rPr>
            </w:pPr>
            <w:r>
              <w:rPr>
                <w:sz w:val="18"/>
                <w:szCs w:val="18"/>
              </w:rPr>
              <w:t>Allowed value for dateType: nextUpdate</w:t>
            </w:r>
          </w:p>
        </w:tc>
      </w:tr>
      <w:tr w:rsidR="00852BBE" w:rsidRPr="008B6937" w14:paraId="2D7F0626" w14:textId="77777777" w:rsidTr="00BA0247">
        <w:trPr>
          <w:cantSplit/>
        </w:trPr>
        <w:tc>
          <w:tcPr>
            <w:tcW w:w="901" w:type="dxa"/>
          </w:tcPr>
          <w:p w14:paraId="2A534524" w14:textId="35EEB104" w:rsidR="00852BBE" w:rsidRDefault="00852BBE" w:rsidP="00BA0247">
            <w:pPr>
              <w:widowControl/>
              <w:autoSpaceDE/>
              <w:autoSpaceDN/>
              <w:snapToGrid w:val="0"/>
              <w:spacing w:after="240"/>
              <w:jc w:val="both"/>
              <w:rPr>
                <w:sz w:val="18"/>
                <w:szCs w:val="18"/>
              </w:rPr>
            </w:pPr>
            <w:r>
              <w:rPr>
                <w:sz w:val="18"/>
                <w:szCs w:val="18"/>
              </w:rPr>
              <w:t>Attribute</w:t>
            </w:r>
          </w:p>
        </w:tc>
        <w:tc>
          <w:tcPr>
            <w:tcW w:w="1199" w:type="dxa"/>
            <w:tcMar>
              <w:left w:w="29" w:type="dxa"/>
              <w:right w:w="29" w:type="dxa"/>
            </w:tcMar>
            <w:vAlign w:val="center"/>
          </w:tcPr>
          <w:p w14:paraId="57903F6F" w14:textId="2AB63ECE" w:rsidR="00852BBE" w:rsidRPr="004F090A" w:rsidRDefault="00852BBE" w:rsidP="00852BBE">
            <w:pPr>
              <w:widowControl/>
              <w:autoSpaceDE/>
              <w:autoSpaceDN/>
              <w:snapToGrid w:val="0"/>
              <w:spacing w:after="240"/>
              <w:jc w:val="both"/>
              <w:rPr>
                <w:sz w:val="18"/>
                <w:szCs w:val="18"/>
              </w:rPr>
            </w:pPr>
            <w:bookmarkStart w:id="33" w:name="_Hlk86073999"/>
            <w:r w:rsidRPr="00852BBE">
              <w:rPr>
                <w:sz w:val="18"/>
                <w:szCs w:val="18"/>
              </w:rPr>
              <w:t>userDefinedMaintenanceFrequency</w:t>
            </w:r>
            <w:bookmarkEnd w:id="33"/>
          </w:p>
        </w:tc>
        <w:tc>
          <w:tcPr>
            <w:tcW w:w="1675" w:type="dxa"/>
            <w:tcMar>
              <w:left w:w="29" w:type="dxa"/>
              <w:right w:w="29" w:type="dxa"/>
            </w:tcMar>
            <w:vAlign w:val="center"/>
          </w:tcPr>
          <w:p w14:paraId="53DE587E" w14:textId="6489DDDF" w:rsidR="00852BBE" w:rsidRPr="004F090A" w:rsidRDefault="00852BBE" w:rsidP="00852BBE">
            <w:pPr>
              <w:widowControl/>
              <w:autoSpaceDE/>
              <w:autoSpaceDN/>
              <w:snapToGrid w:val="0"/>
              <w:spacing w:after="240"/>
              <w:rPr>
                <w:sz w:val="18"/>
                <w:szCs w:val="18"/>
              </w:rPr>
            </w:pPr>
            <w:r w:rsidRPr="00852BBE">
              <w:rPr>
                <w:sz w:val="18"/>
                <w:szCs w:val="18"/>
              </w:rPr>
              <w:t>maintenance period other than those</w:t>
            </w:r>
            <w:r>
              <w:rPr>
                <w:sz w:val="18"/>
                <w:szCs w:val="18"/>
              </w:rPr>
              <w:t xml:space="preserve"> </w:t>
            </w:r>
            <w:r w:rsidRPr="00852BBE">
              <w:rPr>
                <w:sz w:val="18"/>
                <w:szCs w:val="18"/>
              </w:rPr>
              <w:t>defined</w:t>
            </w:r>
          </w:p>
        </w:tc>
        <w:tc>
          <w:tcPr>
            <w:tcW w:w="440" w:type="dxa"/>
            <w:tcMar>
              <w:left w:w="29" w:type="dxa"/>
              <w:right w:w="29" w:type="dxa"/>
            </w:tcMar>
            <w:vAlign w:val="center"/>
          </w:tcPr>
          <w:p w14:paraId="13F5CB71" w14:textId="7656340F" w:rsidR="00852BBE" w:rsidRDefault="00852BBE" w:rsidP="00BA0247">
            <w:pPr>
              <w:widowControl/>
              <w:autoSpaceDE/>
              <w:autoSpaceDN/>
              <w:snapToGrid w:val="0"/>
              <w:spacing w:after="240"/>
              <w:jc w:val="center"/>
              <w:rPr>
                <w:sz w:val="18"/>
                <w:szCs w:val="18"/>
              </w:rPr>
            </w:pPr>
            <w:r>
              <w:rPr>
                <w:sz w:val="18"/>
                <w:szCs w:val="18"/>
              </w:rPr>
              <w:t>0..1</w:t>
            </w:r>
          </w:p>
        </w:tc>
        <w:tc>
          <w:tcPr>
            <w:tcW w:w="1829" w:type="dxa"/>
            <w:tcMar>
              <w:left w:w="29" w:type="dxa"/>
              <w:right w:w="29" w:type="dxa"/>
            </w:tcMar>
            <w:vAlign w:val="center"/>
          </w:tcPr>
          <w:p w14:paraId="578A7695" w14:textId="615309BF" w:rsidR="00852BBE" w:rsidRPr="004F090A" w:rsidRDefault="00852BBE" w:rsidP="00BA0247">
            <w:pPr>
              <w:widowControl/>
              <w:autoSpaceDE/>
              <w:autoSpaceDN/>
              <w:snapToGrid w:val="0"/>
              <w:spacing w:after="240"/>
              <w:jc w:val="both"/>
              <w:rPr>
                <w:sz w:val="18"/>
                <w:szCs w:val="18"/>
              </w:rPr>
            </w:pPr>
            <w:r w:rsidRPr="00852BBE">
              <w:rPr>
                <w:sz w:val="18"/>
                <w:szCs w:val="18"/>
              </w:rPr>
              <w:t>TM_PeriodDuration</w:t>
            </w:r>
          </w:p>
        </w:tc>
        <w:tc>
          <w:tcPr>
            <w:tcW w:w="2836" w:type="dxa"/>
            <w:tcMar>
              <w:left w:w="29" w:type="dxa"/>
              <w:right w:w="29" w:type="dxa"/>
            </w:tcMar>
            <w:vAlign w:val="center"/>
          </w:tcPr>
          <w:p w14:paraId="7C4D907B" w14:textId="77777777" w:rsidR="00852BBE" w:rsidRDefault="00852BBE" w:rsidP="00BA0247">
            <w:pPr>
              <w:widowControl/>
              <w:autoSpaceDE/>
              <w:autoSpaceDN/>
              <w:snapToGrid w:val="0"/>
              <w:spacing w:after="60"/>
              <w:rPr>
                <w:sz w:val="18"/>
                <w:szCs w:val="18"/>
              </w:rPr>
            </w:pPr>
            <w:r w:rsidRPr="00852BBE">
              <w:rPr>
                <w:sz w:val="18"/>
                <w:szCs w:val="18"/>
              </w:rPr>
              <w:t>Exactly one of maintenanceDate and userDefinedMaintenanceFrequency must be populated.</w:t>
            </w:r>
          </w:p>
          <w:p w14:paraId="75F4055F" w14:textId="42BED749" w:rsidR="006D287D" w:rsidRDefault="006D287D" w:rsidP="00BA0247">
            <w:pPr>
              <w:widowControl/>
              <w:autoSpaceDE/>
              <w:autoSpaceDN/>
              <w:snapToGrid w:val="0"/>
              <w:spacing w:after="60"/>
              <w:rPr>
                <w:sz w:val="18"/>
                <w:szCs w:val="18"/>
              </w:rPr>
            </w:pPr>
            <w:r>
              <w:rPr>
                <w:sz w:val="18"/>
                <w:szCs w:val="18"/>
              </w:rPr>
              <w:t>Only positive durations allowed.</w:t>
            </w:r>
          </w:p>
        </w:tc>
      </w:tr>
    </w:tbl>
    <w:p w14:paraId="610A6E6C" w14:textId="237DD513" w:rsidR="0009070E" w:rsidRDefault="0009070E" w:rsidP="007B0EA5">
      <w:pPr>
        <w:rPr>
          <w:ins w:id="34" w:author="Raphael Malyankar" w:date="2021-10-26T18:17:00Z"/>
        </w:rPr>
      </w:pPr>
    </w:p>
    <w:p w14:paraId="2D6411A5" w14:textId="747A71B7" w:rsidR="009C6A9C" w:rsidRDefault="009C6A9C" w:rsidP="007B0EA5">
      <w:pPr>
        <w:rPr>
          <w:ins w:id="35" w:author="Raphael Malyankar" w:date="2021-10-26T18:45:00Z"/>
          <w:sz w:val="20"/>
          <w:szCs w:val="20"/>
        </w:rPr>
      </w:pPr>
      <w:ins w:id="36" w:author="Raphael Malyankar" w:date="2021-10-26T18:17:00Z">
        <w:r w:rsidRPr="009C6A9C">
          <w:rPr>
            <w:sz w:val="20"/>
            <w:szCs w:val="20"/>
          </w:rPr>
          <w:t>See</w:t>
        </w:r>
      </w:ins>
      <w:ins w:id="37" w:author="Raphael Malyankar" w:date="2021-10-26T18:18:00Z">
        <w:r w:rsidRPr="009C6A9C">
          <w:rPr>
            <w:sz w:val="20"/>
            <w:szCs w:val="20"/>
          </w:rPr>
          <w:t xml:space="preserve"> clause X-4.9 for more information about encoding maintenance information.</w:t>
        </w:r>
      </w:ins>
    </w:p>
    <w:p w14:paraId="186977AA" w14:textId="77777777" w:rsidR="00DD6684" w:rsidRPr="009C6A9C" w:rsidRDefault="00DD6684" w:rsidP="007B0EA5">
      <w:pPr>
        <w:rPr>
          <w:ins w:id="38" w:author="Raphael Malyankar" w:date="2021-10-26T18:17:00Z"/>
          <w:sz w:val="20"/>
          <w:szCs w:val="20"/>
        </w:rPr>
      </w:pPr>
    </w:p>
    <w:p w14:paraId="59591818" w14:textId="77777777" w:rsidR="00DD6684" w:rsidRPr="009907BE" w:rsidRDefault="00DD6684" w:rsidP="00DD6684">
      <w:pPr>
        <w:keepNext/>
        <w:widowControl/>
        <w:autoSpaceDE/>
        <w:autoSpaceDN/>
        <w:spacing w:after="60" w:line="230" w:lineRule="atLeast"/>
        <w:jc w:val="both"/>
        <w:rPr>
          <w:ins w:id="39" w:author="Raphael Malyankar" w:date="2021-10-26T18:45:00Z"/>
          <w:rFonts w:eastAsia="MS Mincho" w:cs="Times New Roman"/>
          <w:b/>
          <w:i/>
          <w:iCs/>
          <w:sz w:val="20"/>
          <w:szCs w:val="20"/>
          <w:lang w:eastAsia="ar-SA" w:bidi="ar-SA"/>
        </w:rPr>
      </w:pPr>
      <w:ins w:id="40" w:author="Raphael Malyankar" w:date="2021-10-26T18:45:00Z">
        <w:r w:rsidRPr="009907BE">
          <w:rPr>
            <w:rFonts w:eastAsia="MS Mincho" w:cs="Times New Roman"/>
            <w:b/>
            <w:i/>
            <w:iCs/>
            <w:sz w:val="20"/>
            <w:szCs w:val="20"/>
            <w:lang w:eastAsia="ar-SA" w:bidi="ar-SA"/>
          </w:rPr>
          <w:t>[New table describing maintenance frequency code</w:t>
        </w:r>
        <w:r>
          <w:rPr>
            <w:rFonts w:eastAsia="MS Mincho" w:cs="Times New Roman"/>
            <w:b/>
            <w:i/>
            <w:iCs/>
            <w:sz w:val="20"/>
            <w:szCs w:val="20"/>
            <w:lang w:eastAsia="ar-SA" w:bidi="ar-SA"/>
          </w:rPr>
          <w:t>.</w:t>
        </w:r>
        <w:r w:rsidRPr="009907BE">
          <w:rPr>
            <w:rFonts w:eastAsia="MS Mincho" w:cs="Times New Roman"/>
            <w:b/>
            <w:i/>
            <w:iCs/>
            <w:sz w:val="20"/>
            <w:szCs w:val="20"/>
            <w:lang w:eastAsia="ar-SA" w:bidi="ar-SA"/>
          </w:rPr>
          <w:t>]</w:t>
        </w:r>
      </w:ins>
    </w:p>
    <w:p w14:paraId="49FE418F" w14:textId="77777777" w:rsidR="00DD6684" w:rsidRDefault="00DD6684" w:rsidP="00DD6684">
      <w:pPr>
        <w:keepNext/>
        <w:widowControl/>
        <w:autoSpaceDE/>
        <w:autoSpaceDN/>
        <w:spacing w:after="60" w:line="230" w:lineRule="atLeast"/>
        <w:jc w:val="both"/>
        <w:rPr>
          <w:ins w:id="41" w:author="Raphael Malyankar" w:date="2021-10-26T18:45:00Z"/>
          <w:rFonts w:eastAsia="MS Mincho" w:cs="Times New Roman"/>
          <w:b/>
          <w:sz w:val="20"/>
          <w:szCs w:val="20"/>
          <w:lang w:eastAsia="ar-SA" w:bidi="ar-SA"/>
        </w:rPr>
      </w:pPr>
    </w:p>
    <w:p w14:paraId="3A25F9EB" w14:textId="77777777" w:rsidR="00DD6684" w:rsidRPr="00BA0247" w:rsidRDefault="00DD6684" w:rsidP="00DD6684">
      <w:pPr>
        <w:keepNext/>
        <w:widowControl/>
        <w:autoSpaceDE/>
        <w:autoSpaceDN/>
        <w:spacing w:after="60" w:line="230" w:lineRule="atLeast"/>
        <w:jc w:val="both"/>
        <w:rPr>
          <w:ins w:id="42" w:author="Raphael Malyankar" w:date="2021-10-26T18:45:00Z"/>
          <w:rFonts w:eastAsia="MS Mincho" w:cs="Times New Roman"/>
          <w:b/>
          <w:sz w:val="20"/>
          <w:szCs w:val="20"/>
          <w:lang w:eastAsia="ar-SA" w:bidi="ar-SA"/>
        </w:rPr>
      </w:pPr>
      <w:ins w:id="43" w:author="Raphael Malyankar" w:date="2021-10-26T18:45:00Z">
        <w:r w:rsidRPr="00BA0247">
          <w:rPr>
            <w:rFonts w:eastAsia="MS Mincho" w:cs="Times New Roman"/>
            <w:b/>
            <w:sz w:val="20"/>
            <w:szCs w:val="20"/>
            <w:lang w:eastAsia="ar-SA" w:bidi="ar-SA"/>
          </w:rPr>
          <w:t>MD_MaintenanceFrequencyCode</w:t>
        </w:r>
      </w:ins>
    </w:p>
    <w:p w14:paraId="5DF18695" w14:textId="77777777" w:rsidR="00DD6684" w:rsidRDefault="00DD6684" w:rsidP="00DD6684">
      <w:pPr>
        <w:widowControl/>
        <w:autoSpaceDE/>
        <w:autoSpaceDN/>
        <w:spacing w:after="60" w:line="230" w:lineRule="atLeast"/>
        <w:jc w:val="both"/>
        <w:rPr>
          <w:ins w:id="44" w:author="Raphael Malyankar" w:date="2021-10-26T18:45:00Z"/>
          <w:rFonts w:eastAsia="MS Mincho" w:cs="Times New Roman"/>
          <w:bCs/>
          <w:sz w:val="20"/>
          <w:szCs w:val="20"/>
          <w:lang w:eastAsia="ar-SA" w:bidi="ar-SA"/>
        </w:rPr>
      </w:pPr>
      <w:ins w:id="45" w:author="Raphael Malyankar" w:date="2021-10-26T18:45:00Z">
        <w:r>
          <w:rPr>
            <w:rFonts w:eastAsia="MS Mincho" w:cs="Times New Roman"/>
            <w:bCs/>
            <w:sz w:val="20"/>
            <w:szCs w:val="20"/>
            <w:lang w:eastAsia="ar-SA" w:bidi="ar-SA"/>
          </w:rPr>
          <w:t>S-100 uses a subset of the values allowed in ISO 19115-1.</w:t>
        </w:r>
      </w:ins>
    </w:p>
    <w:tbl>
      <w:tblPr>
        <w:tblStyle w:val="TableGrid"/>
        <w:tblW w:w="0" w:type="auto"/>
        <w:tblLook w:val="04A0" w:firstRow="1" w:lastRow="0" w:firstColumn="1" w:lastColumn="0" w:noHBand="0" w:noVBand="1"/>
      </w:tblPr>
      <w:tblGrid>
        <w:gridCol w:w="1206"/>
        <w:gridCol w:w="2825"/>
        <w:gridCol w:w="1235"/>
        <w:gridCol w:w="634"/>
        <w:gridCol w:w="2980"/>
      </w:tblGrid>
      <w:tr w:rsidR="00DD6684" w:rsidRPr="00D17C15" w14:paraId="3EEAC44B" w14:textId="77777777" w:rsidTr="000E3D8B">
        <w:trPr>
          <w:ins w:id="46" w:author="Raphael Malyankar" w:date="2021-10-26T18:45:00Z"/>
        </w:trPr>
        <w:tc>
          <w:tcPr>
            <w:tcW w:w="1206" w:type="dxa"/>
          </w:tcPr>
          <w:p w14:paraId="15C4F6A5" w14:textId="77777777" w:rsidR="00DD6684" w:rsidRPr="00D17C15" w:rsidRDefault="00DD6684" w:rsidP="000E3D8B">
            <w:pPr>
              <w:widowControl/>
              <w:autoSpaceDE/>
              <w:autoSpaceDN/>
              <w:spacing w:after="60" w:line="230" w:lineRule="atLeast"/>
              <w:jc w:val="both"/>
              <w:rPr>
                <w:ins w:id="47" w:author="Raphael Malyankar" w:date="2021-10-26T18:45:00Z"/>
                <w:rFonts w:eastAsia="MS Mincho" w:cs="Times New Roman"/>
                <w:bCs/>
                <w:sz w:val="18"/>
                <w:szCs w:val="18"/>
                <w:lang w:eastAsia="ar-SA" w:bidi="ar-SA"/>
              </w:rPr>
            </w:pPr>
            <w:ins w:id="48" w:author="Raphael Malyankar" w:date="2021-10-26T18:45:00Z">
              <w:r w:rsidRPr="00D17C15">
                <w:rPr>
                  <w:rFonts w:eastAsia="MS Mincho" w:cs="Times New Roman"/>
                  <w:bCs/>
                  <w:sz w:val="18"/>
                  <w:szCs w:val="18"/>
                  <w:lang w:eastAsia="ar-SA" w:bidi="ar-SA"/>
                </w:rPr>
                <w:t>Role Name</w:t>
              </w:r>
            </w:ins>
          </w:p>
        </w:tc>
        <w:tc>
          <w:tcPr>
            <w:tcW w:w="2825" w:type="dxa"/>
          </w:tcPr>
          <w:p w14:paraId="4036DCBA" w14:textId="77777777" w:rsidR="00DD6684" w:rsidRPr="00D17C15" w:rsidRDefault="00DD6684" w:rsidP="000E3D8B">
            <w:pPr>
              <w:widowControl/>
              <w:autoSpaceDE/>
              <w:autoSpaceDN/>
              <w:spacing w:after="60" w:line="230" w:lineRule="atLeast"/>
              <w:jc w:val="both"/>
              <w:rPr>
                <w:ins w:id="49" w:author="Raphael Malyankar" w:date="2021-10-26T18:45:00Z"/>
                <w:rFonts w:eastAsia="MS Mincho" w:cs="Times New Roman"/>
                <w:bCs/>
                <w:sz w:val="18"/>
                <w:szCs w:val="18"/>
                <w:lang w:eastAsia="ar-SA" w:bidi="ar-SA"/>
              </w:rPr>
            </w:pPr>
            <w:ins w:id="50" w:author="Raphael Malyankar" w:date="2021-10-26T18:45:00Z">
              <w:r w:rsidRPr="00D17C15">
                <w:rPr>
                  <w:rFonts w:eastAsia="MS Mincho" w:cs="Times New Roman"/>
                  <w:bCs/>
                  <w:sz w:val="18"/>
                  <w:szCs w:val="18"/>
                  <w:lang w:eastAsia="ar-SA" w:bidi="ar-SA"/>
                </w:rPr>
                <w:t>Name</w:t>
              </w:r>
            </w:ins>
          </w:p>
        </w:tc>
        <w:tc>
          <w:tcPr>
            <w:tcW w:w="1235" w:type="dxa"/>
          </w:tcPr>
          <w:p w14:paraId="13BE9BAC" w14:textId="77777777" w:rsidR="00DD6684" w:rsidRPr="00D17C15" w:rsidRDefault="00DD6684" w:rsidP="000E3D8B">
            <w:pPr>
              <w:widowControl/>
              <w:autoSpaceDE/>
              <w:autoSpaceDN/>
              <w:spacing w:after="60" w:line="230" w:lineRule="atLeast"/>
              <w:jc w:val="both"/>
              <w:rPr>
                <w:ins w:id="51" w:author="Raphael Malyankar" w:date="2021-10-26T18:45:00Z"/>
                <w:rFonts w:eastAsia="MS Mincho" w:cs="Times New Roman"/>
                <w:bCs/>
                <w:sz w:val="18"/>
                <w:szCs w:val="18"/>
                <w:lang w:eastAsia="ar-SA" w:bidi="ar-SA"/>
              </w:rPr>
            </w:pPr>
            <w:ins w:id="52" w:author="Raphael Malyankar" w:date="2021-10-26T18:45:00Z">
              <w:r w:rsidRPr="00D17C15">
                <w:rPr>
                  <w:rFonts w:eastAsia="MS Mincho" w:cs="Times New Roman"/>
                  <w:bCs/>
                  <w:sz w:val="18"/>
                  <w:szCs w:val="18"/>
                  <w:lang w:eastAsia="ar-SA" w:bidi="ar-SA"/>
                </w:rPr>
                <w:t>Description</w:t>
              </w:r>
            </w:ins>
          </w:p>
        </w:tc>
        <w:tc>
          <w:tcPr>
            <w:tcW w:w="634" w:type="dxa"/>
          </w:tcPr>
          <w:p w14:paraId="1266CFA2" w14:textId="77777777" w:rsidR="00DD6684" w:rsidRPr="00D17C15" w:rsidRDefault="00DD6684" w:rsidP="000E3D8B">
            <w:pPr>
              <w:widowControl/>
              <w:autoSpaceDE/>
              <w:autoSpaceDN/>
              <w:spacing w:after="60" w:line="230" w:lineRule="atLeast"/>
              <w:jc w:val="both"/>
              <w:rPr>
                <w:ins w:id="53" w:author="Raphael Malyankar" w:date="2021-10-26T18:45:00Z"/>
                <w:rFonts w:eastAsia="MS Mincho" w:cs="Times New Roman"/>
                <w:bCs/>
                <w:sz w:val="18"/>
                <w:szCs w:val="18"/>
                <w:lang w:eastAsia="ar-SA" w:bidi="ar-SA"/>
              </w:rPr>
            </w:pPr>
            <w:ins w:id="54" w:author="Raphael Malyankar" w:date="2021-10-26T18:45:00Z">
              <w:r w:rsidRPr="00D17C15">
                <w:rPr>
                  <w:rFonts w:eastAsia="MS Mincho" w:cs="Times New Roman"/>
                  <w:bCs/>
                  <w:sz w:val="18"/>
                  <w:szCs w:val="18"/>
                  <w:lang w:eastAsia="ar-SA" w:bidi="ar-SA"/>
                </w:rPr>
                <w:t>Code</w:t>
              </w:r>
            </w:ins>
          </w:p>
        </w:tc>
        <w:tc>
          <w:tcPr>
            <w:tcW w:w="2980" w:type="dxa"/>
          </w:tcPr>
          <w:p w14:paraId="0D382B88" w14:textId="77777777" w:rsidR="00DD6684" w:rsidRPr="00D17C15" w:rsidRDefault="00DD6684" w:rsidP="000E3D8B">
            <w:pPr>
              <w:widowControl/>
              <w:autoSpaceDE/>
              <w:autoSpaceDN/>
              <w:spacing w:after="60" w:line="230" w:lineRule="atLeast"/>
              <w:jc w:val="both"/>
              <w:rPr>
                <w:ins w:id="55" w:author="Raphael Malyankar" w:date="2021-10-26T18:45:00Z"/>
                <w:rFonts w:eastAsia="MS Mincho" w:cs="Times New Roman"/>
                <w:bCs/>
                <w:sz w:val="18"/>
                <w:szCs w:val="18"/>
                <w:lang w:eastAsia="ar-SA" w:bidi="ar-SA"/>
              </w:rPr>
            </w:pPr>
            <w:ins w:id="56" w:author="Raphael Malyankar" w:date="2021-10-26T18:45:00Z">
              <w:r w:rsidRPr="00D17C15">
                <w:rPr>
                  <w:rFonts w:eastAsia="MS Mincho" w:cs="Times New Roman"/>
                  <w:bCs/>
                  <w:sz w:val="18"/>
                  <w:szCs w:val="18"/>
                  <w:lang w:eastAsia="ar-SA" w:bidi="ar-SA"/>
                </w:rPr>
                <w:t>Remarks</w:t>
              </w:r>
            </w:ins>
          </w:p>
        </w:tc>
      </w:tr>
      <w:tr w:rsidR="00DD6684" w:rsidRPr="00D17C15" w14:paraId="48570508" w14:textId="77777777" w:rsidTr="000E3D8B">
        <w:trPr>
          <w:ins w:id="57" w:author="Raphael Malyankar" w:date="2021-10-26T18:45:00Z"/>
        </w:trPr>
        <w:tc>
          <w:tcPr>
            <w:tcW w:w="1206" w:type="dxa"/>
          </w:tcPr>
          <w:p w14:paraId="4F793A73" w14:textId="77777777" w:rsidR="00DD6684" w:rsidRPr="00D17C15" w:rsidRDefault="00DD6684" w:rsidP="000E3D8B">
            <w:pPr>
              <w:widowControl/>
              <w:autoSpaceDE/>
              <w:autoSpaceDN/>
              <w:spacing w:after="60" w:line="230" w:lineRule="atLeast"/>
              <w:jc w:val="both"/>
              <w:rPr>
                <w:ins w:id="58" w:author="Raphael Malyankar" w:date="2021-10-26T18:45:00Z"/>
                <w:rFonts w:eastAsia="MS Mincho" w:cs="Times New Roman"/>
                <w:bCs/>
                <w:sz w:val="18"/>
                <w:szCs w:val="18"/>
                <w:lang w:eastAsia="ar-SA" w:bidi="ar-SA"/>
              </w:rPr>
            </w:pPr>
            <w:ins w:id="59" w:author="Raphael Malyankar" w:date="2021-10-26T18:45:00Z">
              <w:r w:rsidRPr="00D17C15">
                <w:rPr>
                  <w:rFonts w:eastAsia="MS Mincho" w:cs="Times New Roman"/>
                  <w:bCs/>
                  <w:sz w:val="18"/>
                  <w:szCs w:val="18"/>
                  <w:lang w:eastAsia="ar-SA" w:bidi="ar-SA"/>
                </w:rPr>
                <w:t>Enumeration</w:t>
              </w:r>
            </w:ins>
          </w:p>
        </w:tc>
        <w:tc>
          <w:tcPr>
            <w:tcW w:w="2825" w:type="dxa"/>
          </w:tcPr>
          <w:p w14:paraId="78C4395F" w14:textId="77777777" w:rsidR="00DD6684" w:rsidRPr="00D17C15" w:rsidRDefault="00DD6684" w:rsidP="000E3D8B">
            <w:pPr>
              <w:widowControl/>
              <w:autoSpaceDE/>
              <w:autoSpaceDN/>
              <w:spacing w:after="60" w:line="230" w:lineRule="atLeast"/>
              <w:jc w:val="both"/>
              <w:rPr>
                <w:ins w:id="60" w:author="Raphael Malyankar" w:date="2021-10-26T18:45:00Z"/>
                <w:rFonts w:eastAsia="MS Mincho" w:cs="Times New Roman"/>
                <w:bCs/>
                <w:sz w:val="18"/>
                <w:szCs w:val="18"/>
                <w:lang w:eastAsia="ar-SA" w:bidi="ar-SA"/>
              </w:rPr>
            </w:pPr>
            <w:ins w:id="61" w:author="Raphael Malyankar" w:date="2021-10-26T18:45:00Z">
              <w:r w:rsidRPr="00D17C15">
                <w:rPr>
                  <w:rFonts w:eastAsia="MS Mincho" w:cs="Times New Roman"/>
                  <w:bCs/>
                  <w:sz w:val="18"/>
                  <w:szCs w:val="18"/>
                  <w:lang w:eastAsia="ar-SA" w:bidi="ar-SA"/>
                </w:rPr>
                <w:t>MD_MaintenanceFrequencyCode</w:t>
              </w:r>
            </w:ins>
          </w:p>
        </w:tc>
        <w:tc>
          <w:tcPr>
            <w:tcW w:w="1235" w:type="dxa"/>
          </w:tcPr>
          <w:p w14:paraId="1AD9EB6C" w14:textId="77777777" w:rsidR="00DD6684" w:rsidRPr="00D17C15" w:rsidRDefault="00DD6684" w:rsidP="000E3D8B">
            <w:pPr>
              <w:widowControl/>
              <w:autoSpaceDE/>
              <w:autoSpaceDN/>
              <w:spacing w:after="60" w:line="230" w:lineRule="atLeast"/>
              <w:rPr>
                <w:ins w:id="62" w:author="Raphael Malyankar" w:date="2021-10-26T18:45:00Z"/>
                <w:rFonts w:eastAsia="MS Mincho" w:cs="Times New Roman"/>
                <w:bCs/>
                <w:sz w:val="18"/>
                <w:szCs w:val="18"/>
                <w:lang w:eastAsia="ar-SA" w:bidi="ar-SA"/>
              </w:rPr>
            </w:pPr>
            <w:ins w:id="63" w:author="Raphael Malyankar" w:date="2021-10-26T18:45:00Z">
              <w:r w:rsidRPr="00D17C15">
                <w:rPr>
                  <w:rFonts w:eastAsia="MS Mincho" w:cs="Times New Roman"/>
                  <w:bCs/>
                  <w:sz w:val="18"/>
                  <w:szCs w:val="18"/>
                  <w:lang w:eastAsia="ar-SA" w:bidi="ar-SA"/>
                </w:rPr>
                <w:t>frequency with which modifications and deletions are made to the</w:t>
              </w:r>
              <w:r>
                <w:rPr>
                  <w:rFonts w:eastAsia="MS Mincho" w:cs="Times New Roman"/>
                  <w:bCs/>
                  <w:sz w:val="18"/>
                  <w:szCs w:val="18"/>
                  <w:lang w:eastAsia="ar-SA" w:bidi="ar-SA"/>
                </w:rPr>
                <w:t xml:space="preserve"> </w:t>
              </w:r>
              <w:r w:rsidRPr="00D17C15">
                <w:rPr>
                  <w:rFonts w:eastAsia="MS Mincho" w:cs="Times New Roman"/>
                  <w:bCs/>
                  <w:sz w:val="18"/>
                  <w:szCs w:val="18"/>
                  <w:lang w:eastAsia="ar-SA" w:bidi="ar-SA"/>
                </w:rPr>
                <w:t>data after it is first produced</w:t>
              </w:r>
            </w:ins>
          </w:p>
        </w:tc>
        <w:tc>
          <w:tcPr>
            <w:tcW w:w="634" w:type="dxa"/>
          </w:tcPr>
          <w:p w14:paraId="35295617" w14:textId="77777777" w:rsidR="00DD6684" w:rsidRPr="00D17C15" w:rsidRDefault="00DD6684" w:rsidP="000E3D8B">
            <w:pPr>
              <w:widowControl/>
              <w:autoSpaceDE/>
              <w:autoSpaceDN/>
              <w:spacing w:after="60" w:line="230" w:lineRule="atLeast"/>
              <w:jc w:val="both"/>
              <w:rPr>
                <w:ins w:id="64" w:author="Raphael Malyankar" w:date="2021-10-26T18:45:00Z"/>
                <w:rFonts w:eastAsia="MS Mincho" w:cs="Times New Roman"/>
                <w:bCs/>
                <w:sz w:val="18"/>
                <w:szCs w:val="18"/>
                <w:lang w:eastAsia="ar-SA" w:bidi="ar-SA"/>
              </w:rPr>
            </w:pPr>
            <w:ins w:id="65" w:author="Raphael Malyankar" w:date="2021-10-26T18:45:00Z">
              <w:r w:rsidRPr="00D17C15">
                <w:rPr>
                  <w:rFonts w:eastAsia="MS Mincho" w:cs="Times New Roman"/>
                  <w:bCs/>
                  <w:sz w:val="18"/>
                  <w:szCs w:val="18"/>
                  <w:lang w:eastAsia="ar-SA" w:bidi="ar-SA"/>
                </w:rPr>
                <w:t>-</w:t>
              </w:r>
            </w:ins>
          </w:p>
        </w:tc>
        <w:tc>
          <w:tcPr>
            <w:tcW w:w="2980" w:type="dxa"/>
          </w:tcPr>
          <w:p w14:paraId="0DD8919E" w14:textId="77777777" w:rsidR="00DD6684" w:rsidRPr="00D17C15" w:rsidRDefault="00DD6684" w:rsidP="000E3D8B">
            <w:pPr>
              <w:widowControl/>
              <w:autoSpaceDE/>
              <w:autoSpaceDN/>
              <w:spacing w:after="60" w:line="230" w:lineRule="atLeast"/>
              <w:jc w:val="both"/>
              <w:rPr>
                <w:ins w:id="66" w:author="Raphael Malyankar" w:date="2021-10-26T18:45:00Z"/>
                <w:rFonts w:eastAsia="MS Mincho" w:cs="Times New Roman"/>
                <w:bCs/>
                <w:sz w:val="18"/>
                <w:szCs w:val="18"/>
                <w:lang w:eastAsia="ar-SA" w:bidi="ar-SA"/>
              </w:rPr>
            </w:pPr>
            <w:ins w:id="67" w:author="Raphael Malyankar" w:date="2021-10-26T18:45:00Z">
              <w:r>
                <w:rPr>
                  <w:rFonts w:eastAsia="MS Mincho" w:cs="Times New Roman"/>
                  <w:bCs/>
                  <w:sz w:val="18"/>
                  <w:szCs w:val="18"/>
                  <w:lang w:eastAsia="ar-SA" w:bidi="ar-SA"/>
                </w:rPr>
                <w:t>S-100 is restricted to only the following values from the ISO 19115-1 codelist. The conditions for the use of a particular value are described in its Remarks.</w:t>
              </w:r>
            </w:ins>
          </w:p>
        </w:tc>
      </w:tr>
      <w:tr w:rsidR="00DD6684" w:rsidRPr="00D17C15" w14:paraId="5D22BBDA" w14:textId="77777777" w:rsidTr="000E3D8B">
        <w:trPr>
          <w:ins w:id="68" w:author="Raphael Malyankar" w:date="2021-10-26T18:45:00Z"/>
        </w:trPr>
        <w:tc>
          <w:tcPr>
            <w:tcW w:w="1206" w:type="dxa"/>
          </w:tcPr>
          <w:p w14:paraId="4D68EB4F" w14:textId="77777777" w:rsidR="00DD6684" w:rsidRPr="00D17C15" w:rsidRDefault="00DD6684" w:rsidP="000E3D8B">
            <w:pPr>
              <w:widowControl/>
              <w:autoSpaceDE/>
              <w:autoSpaceDN/>
              <w:spacing w:after="60" w:line="230" w:lineRule="atLeast"/>
              <w:jc w:val="both"/>
              <w:rPr>
                <w:ins w:id="69" w:author="Raphael Malyankar" w:date="2021-10-26T18:45:00Z"/>
                <w:rFonts w:eastAsia="MS Mincho" w:cs="Times New Roman"/>
                <w:bCs/>
                <w:sz w:val="18"/>
                <w:szCs w:val="18"/>
                <w:lang w:eastAsia="ar-SA" w:bidi="ar-SA"/>
              </w:rPr>
            </w:pPr>
            <w:ins w:id="70" w:author="Raphael Malyankar" w:date="2021-10-26T18:45:00Z">
              <w:r w:rsidRPr="00D17C15">
                <w:rPr>
                  <w:rFonts w:eastAsia="MS Mincho" w:cs="Times New Roman"/>
                  <w:bCs/>
                  <w:sz w:val="18"/>
                  <w:szCs w:val="18"/>
                  <w:lang w:eastAsia="ar-SA" w:bidi="ar-SA"/>
                </w:rPr>
                <w:t>Value</w:t>
              </w:r>
            </w:ins>
          </w:p>
        </w:tc>
        <w:tc>
          <w:tcPr>
            <w:tcW w:w="2825" w:type="dxa"/>
          </w:tcPr>
          <w:p w14:paraId="4D1802A6" w14:textId="77777777" w:rsidR="00DD6684" w:rsidRPr="00D17C15" w:rsidRDefault="00DD6684" w:rsidP="000E3D8B">
            <w:pPr>
              <w:widowControl/>
              <w:autoSpaceDE/>
              <w:autoSpaceDN/>
              <w:spacing w:after="60" w:line="230" w:lineRule="atLeast"/>
              <w:jc w:val="both"/>
              <w:rPr>
                <w:ins w:id="71" w:author="Raphael Malyankar" w:date="2021-10-26T18:45:00Z"/>
                <w:rFonts w:eastAsia="MS Mincho" w:cs="Times New Roman"/>
                <w:bCs/>
                <w:sz w:val="18"/>
                <w:szCs w:val="18"/>
                <w:lang w:eastAsia="ar-SA" w:bidi="ar-SA"/>
              </w:rPr>
            </w:pPr>
            <w:ins w:id="72" w:author="Raphael Malyankar" w:date="2021-10-26T18:45:00Z">
              <w:r w:rsidRPr="00BA0247">
                <w:rPr>
                  <w:rFonts w:eastAsia="MS Mincho" w:cs="Times New Roman"/>
                  <w:bCs/>
                  <w:sz w:val="18"/>
                  <w:szCs w:val="18"/>
                  <w:lang w:eastAsia="ar-SA" w:bidi="ar-SA"/>
                </w:rPr>
                <w:t>asNeeded</w:t>
              </w:r>
            </w:ins>
          </w:p>
        </w:tc>
        <w:tc>
          <w:tcPr>
            <w:tcW w:w="1235" w:type="dxa"/>
          </w:tcPr>
          <w:p w14:paraId="2D2A890D" w14:textId="77777777" w:rsidR="00DD6684" w:rsidRPr="00D17C15" w:rsidRDefault="00DD6684" w:rsidP="000E3D8B">
            <w:pPr>
              <w:widowControl/>
              <w:autoSpaceDE/>
              <w:autoSpaceDN/>
              <w:spacing w:after="60" w:line="230" w:lineRule="atLeast"/>
              <w:rPr>
                <w:ins w:id="73" w:author="Raphael Malyankar" w:date="2021-10-26T18:45:00Z"/>
                <w:rFonts w:eastAsia="MS Mincho" w:cs="Times New Roman"/>
                <w:bCs/>
                <w:sz w:val="18"/>
                <w:szCs w:val="18"/>
                <w:lang w:eastAsia="ar-SA" w:bidi="ar-SA"/>
              </w:rPr>
            </w:pPr>
            <w:ins w:id="74" w:author="Raphael Malyankar" w:date="2021-10-26T18:45:00Z">
              <w:r w:rsidRPr="00BA0247">
                <w:rPr>
                  <w:rFonts w:eastAsia="MS Mincho" w:cs="Times New Roman"/>
                  <w:bCs/>
                  <w:sz w:val="18"/>
                  <w:szCs w:val="18"/>
                  <w:lang w:eastAsia="ar-SA" w:bidi="ar-SA"/>
                </w:rPr>
                <w:t>resource is updated as deemed necessary</w:t>
              </w:r>
            </w:ins>
          </w:p>
        </w:tc>
        <w:tc>
          <w:tcPr>
            <w:tcW w:w="634" w:type="dxa"/>
          </w:tcPr>
          <w:p w14:paraId="53D87D08" w14:textId="77777777" w:rsidR="00DD6684" w:rsidRPr="00D17C15" w:rsidRDefault="00DD6684" w:rsidP="000E3D8B">
            <w:pPr>
              <w:widowControl/>
              <w:autoSpaceDE/>
              <w:autoSpaceDN/>
              <w:spacing w:after="60" w:line="230" w:lineRule="atLeast"/>
              <w:jc w:val="both"/>
              <w:rPr>
                <w:ins w:id="75" w:author="Raphael Malyankar" w:date="2021-10-26T18:45:00Z"/>
                <w:rFonts w:eastAsia="MS Mincho" w:cs="Times New Roman"/>
                <w:bCs/>
                <w:sz w:val="18"/>
                <w:szCs w:val="18"/>
                <w:lang w:eastAsia="ar-SA" w:bidi="ar-SA"/>
              </w:rPr>
            </w:pPr>
            <w:ins w:id="76" w:author="Raphael Malyankar" w:date="2021-10-26T18:45:00Z">
              <w:r w:rsidRPr="00D17C15">
                <w:rPr>
                  <w:rFonts w:eastAsia="MS Mincho" w:cs="Times New Roman"/>
                  <w:bCs/>
                  <w:sz w:val="18"/>
                  <w:szCs w:val="18"/>
                  <w:lang w:eastAsia="ar-SA" w:bidi="ar-SA"/>
                </w:rPr>
                <w:t>-</w:t>
              </w:r>
            </w:ins>
          </w:p>
        </w:tc>
        <w:tc>
          <w:tcPr>
            <w:tcW w:w="2980" w:type="dxa"/>
          </w:tcPr>
          <w:p w14:paraId="3341766C" w14:textId="77777777" w:rsidR="00DD6684" w:rsidRDefault="00DD6684" w:rsidP="000E3D8B">
            <w:pPr>
              <w:widowControl/>
              <w:autoSpaceDE/>
              <w:autoSpaceDN/>
              <w:spacing w:after="60" w:line="230" w:lineRule="atLeast"/>
              <w:rPr>
                <w:ins w:id="77" w:author="Raphael Malyankar" w:date="2021-10-26T18:45:00Z"/>
                <w:rFonts w:eastAsia="MS Mincho" w:cs="Times New Roman"/>
                <w:bCs/>
                <w:sz w:val="18"/>
                <w:szCs w:val="18"/>
                <w:lang w:eastAsia="ar-SA" w:bidi="ar-SA"/>
              </w:rPr>
            </w:pPr>
            <w:ins w:id="78" w:author="Raphael Malyankar" w:date="2021-10-26T18:45:00Z">
              <w:r>
                <w:rPr>
                  <w:rFonts w:eastAsia="MS Mincho" w:cs="Times New Roman"/>
                  <w:bCs/>
                  <w:sz w:val="18"/>
                  <w:szCs w:val="18"/>
                  <w:lang w:eastAsia="ar-SA" w:bidi="ar-SA"/>
                </w:rPr>
                <w:t>Use only for datasets which normally use a regular interval for update or supersession, but will have the next update issued at an interval different from the usual.</w:t>
              </w:r>
            </w:ins>
          </w:p>
          <w:p w14:paraId="7168D0E4" w14:textId="77777777" w:rsidR="00DD6684" w:rsidRPr="00D17C15" w:rsidRDefault="00DD6684" w:rsidP="000E3D8B">
            <w:pPr>
              <w:widowControl/>
              <w:autoSpaceDE/>
              <w:autoSpaceDN/>
              <w:spacing w:after="60" w:line="230" w:lineRule="atLeast"/>
              <w:rPr>
                <w:ins w:id="79" w:author="Raphael Malyankar" w:date="2021-10-26T18:45:00Z"/>
                <w:rFonts w:eastAsia="MS Mincho" w:cs="Times New Roman"/>
                <w:bCs/>
                <w:sz w:val="18"/>
                <w:szCs w:val="18"/>
                <w:lang w:eastAsia="ar-SA" w:bidi="ar-SA"/>
              </w:rPr>
            </w:pPr>
            <w:ins w:id="80" w:author="Raphael Malyankar" w:date="2021-10-26T18:45:00Z">
              <w:r>
                <w:rPr>
                  <w:rFonts w:eastAsia="MS Mincho" w:cs="Times New Roman"/>
                  <w:bCs/>
                  <w:sz w:val="18"/>
                  <w:szCs w:val="18"/>
                  <w:lang w:eastAsia="ar-SA" w:bidi="ar-SA"/>
                </w:rPr>
                <w:lastRenderedPageBreak/>
                <w:t xml:space="preserve">Allowed if and only if </w:t>
              </w:r>
              <w:r w:rsidRPr="00AB7BA9">
                <w:rPr>
                  <w:rFonts w:eastAsia="MS Mincho" w:cs="Times New Roman"/>
                  <w:bCs/>
                  <w:sz w:val="18"/>
                  <w:szCs w:val="18"/>
                  <w:lang w:eastAsia="ar-SA" w:bidi="ar-SA"/>
                </w:rPr>
                <w:t>userDefinedMaintenanceFrequency</w:t>
              </w:r>
              <w:r>
                <w:rPr>
                  <w:rFonts w:eastAsia="MS Mincho" w:cs="Times New Roman"/>
                  <w:bCs/>
                  <w:sz w:val="18"/>
                  <w:szCs w:val="18"/>
                  <w:lang w:eastAsia="ar-SA" w:bidi="ar-SA"/>
                </w:rPr>
                <w:t xml:space="preserve"> is not populated.</w:t>
              </w:r>
            </w:ins>
          </w:p>
        </w:tc>
      </w:tr>
      <w:tr w:rsidR="00DD6684" w:rsidRPr="00D17C15" w14:paraId="3156EB87" w14:textId="77777777" w:rsidTr="000E3D8B">
        <w:trPr>
          <w:ins w:id="81" w:author="Raphael Malyankar" w:date="2021-10-26T18:45:00Z"/>
        </w:trPr>
        <w:tc>
          <w:tcPr>
            <w:tcW w:w="1206" w:type="dxa"/>
          </w:tcPr>
          <w:p w14:paraId="188D924F" w14:textId="77777777" w:rsidR="00DD6684" w:rsidRPr="00D17C15" w:rsidRDefault="00DD6684" w:rsidP="000E3D8B">
            <w:pPr>
              <w:widowControl/>
              <w:autoSpaceDE/>
              <w:autoSpaceDN/>
              <w:spacing w:after="60" w:line="230" w:lineRule="atLeast"/>
              <w:jc w:val="both"/>
              <w:rPr>
                <w:ins w:id="82" w:author="Raphael Malyankar" w:date="2021-10-26T18:45:00Z"/>
                <w:rFonts w:eastAsia="MS Mincho" w:cs="Times New Roman"/>
                <w:bCs/>
                <w:sz w:val="18"/>
                <w:szCs w:val="18"/>
                <w:lang w:eastAsia="ar-SA" w:bidi="ar-SA"/>
              </w:rPr>
            </w:pPr>
            <w:ins w:id="83" w:author="Raphael Malyankar" w:date="2021-10-26T18:45:00Z">
              <w:r w:rsidRPr="00D17C15">
                <w:rPr>
                  <w:rFonts w:eastAsia="MS Mincho" w:cs="Times New Roman"/>
                  <w:bCs/>
                  <w:sz w:val="18"/>
                  <w:szCs w:val="18"/>
                  <w:lang w:eastAsia="ar-SA" w:bidi="ar-SA"/>
                </w:rPr>
                <w:lastRenderedPageBreak/>
                <w:t>Value</w:t>
              </w:r>
            </w:ins>
          </w:p>
        </w:tc>
        <w:tc>
          <w:tcPr>
            <w:tcW w:w="2825" w:type="dxa"/>
          </w:tcPr>
          <w:p w14:paraId="0A329AB3" w14:textId="77777777" w:rsidR="00DD6684" w:rsidRPr="00D17C15" w:rsidRDefault="00DD6684" w:rsidP="000E3D8B">
            <w:pPr>
              <w:widowControl/>
              <w:autoSpaceDE/>
              <w:autoSpaceDN/>
              <w:spacing w:after="60" w:line="230" w:lineRule="atLeast"/>
              <w:jc w:val="both"/>
              <w:rPr>
                <w:ins w:id="84" w:author="Raphael Malyankar" w:date="2021-10-26T18:45:00Z"/>
                <w:rFonts w:eastAsia="MS Mincho" w:cs="Times New Roman"/>
                <w:bCs/>
                <w:sz w:val="18"/>
                <w:szCs w:val="18"/>
                <w:lang w:eastAsia="ar-SA" w:bidi="ar-SA"/>
              </w:rPr>
            </w:pPr>
            <w:ins w:id="85" w:author="Raphael Malyankar" w:date="2021-10-26T18:45:00Z">
              <w:r>
                <w:rPr>
                  <w:rFonts w:eastAsia="MS Mincho" w:cs="Times New Roman"/>
                  <w:bCs/>
                  <w:sz w:val="18"/>
                  <w:szCs w:val="18"/>
                  <w:lang w:eastAsia="ar-SA" w:bidi="ar-SA"/>
                </w:rPr>
                <w:t>irregular</w:t>
              </w:r>
            </w:ins>
          </w:p>
        </w:tc>
        <w:tc>
          <w:tcPr>
            <w:tcW w:w="1235" w:type="dxa"/>
          </w:tcPr>
          <w:p w14:paraId="526568C4" w14:textId="77777777" w:rsidR="00DD6684" w:rsidRPr="00D17C15" w:rsidRDefault="00DD6684" w:rsidP="000E3D8B">
            <w:pPr>
              <w:widowControl/>
              <w:autoSpaceDE/>
              <w:autoSpaceDN/>
              <w:spacing w:after="60" w:line="230" w:lineRule="atLeast"/>
              <w:rPr>
                <w:ins w:id="86" w:author="Raphael Malyankar" w:date="2021-10-26T18:45:00Z"/>
                <w:rFonts w:eastAsia="MS Mincho" w:cs="Times New Roman"/>
                <w:bCs/>
                <w:sz w:val="18"/>
                <w:szCs w:val="18"/>
                <w:lang w:eastAsia="ar-SA" w:bidi="ar-SA"/>
              </w:rPr>
            </w:pPr>
            <w:ins w:id="87" w:author="Raphael Malyankar" w:date="2021-10-26T18:45:00Z">
              <w:r w:rsidRPr="00BA0247">
                <w:rPr>
                  <w:rFonts w:eastAsia="MS Mincho" w:cs="Times New Roman"/>
                  <w:bCs/>
                  <w:sz w:val="18"/>
                  <w:szCs w:val="18"/>
                  <w:lang w:eastAsia="ar-SA" w:bidi="ar-SA"/>
                </w:rPr>
                <w:t>resource is updated in intervals that are uneven in duration</w:t>
              </w:r>
            </w:ins>
          </w:p>
        </w:tc>
        <w:tc>
          <w:tcPr>
            <w:tcW w:w="634" w:type="dxa"/>
          </w:tcPr>
          <w:p w14:paraId="177119B2" w14:textId="77777777" w:rsidR="00DD6684" w:rsidRPr="00D17C15" w:rsidRDefault="00DD6684" w:rsidP="000E3D8B">
            <w:pPr>
              <w:widowControl/>
              <w:autoSpaceDE/>
              <w:autoSpaceDN/>
              <w:spacing w:after="60" w:line="230" w:lineRule="atLeast"/>
              <w:jc w:val="both"/>
              <w:rPr>
                <w:ins w:id="88" w:author="Raphael Malyankar" w:date="2021-10-26T18:45:00Z"/>
                <w:rFonts w:eastAsia="MS Mincho" w:cs="Times New Roman"/>
                <w:bCs/>
                <w:sz w:val="18"/>
                <w:szCs w:val="18"/>
                <w:lang w:eastAsia="ar-SA" w:bidi="ar-SA"/>
              </w:rPr>
            </w:pPr>
            <w:ins w:id="89" w:author="Raphael Malyankar" w:date="2021-10-26T18:45:00Z">
              <w:r w:rsidRPr="00D17C15">
                <w:rPr>
                  <w:rFonts w:eastAsia="MS Mincho" w:cs="Times New Roman"/>
                  <w:bCs/>
                  <w:sz w:val="18"/>
                  <w:szCs w:val="18"/>
                  <w:lang w:eastAsia="ar-SA" w:bidi="ar-SA"/>
                </w:rPr>
                <w:t>-</w:t>
              </w:r>
            </w:ins>
          </w:p>
        </w:tc>
        <w:tc>
          <w:tcPr>
            <w:tcW w:w="2980" w:type="dxa"/>
          </w:tcPr>
          <w:p w14:paraId="68F38A1E" w14:textId="77777777" w:rsidR="00DD6684" w:rsidRDefault="00DD6684" w:rsidP="000E3D8B">
            <w:pPr>
              <w:widowControl/>
              <w:autoSpaceDE/>
              <w:autoSpaceDN/>
              <w:spacing w:after="60" w:line="230" w:lineRule="atLeast"/>
              <w:rPr>
                <w:ins w:id="90" w:author="Raphael Malyankar" w:date="2021-10-26T18:45:00Z"/>
                <w:rFonts w:eastAsia="MS Mincho" w:cs="Times New Roman"/>
                <w:bCs/>
                <w:sz w:val="18"/>
                <w:szCs w:val="18"/>
                <w:lang w:eastAsia="ar-SA" w:bidi="ar-SA"/>
              </w:rPr>
            </w:pPr>
            <w:ins w:id="91" w:author="Raphael Malyankar" w:date="2021-10-26T18:45:00Z">
              <w:r>
                <w:rPr>
                  <w:rFonts w:eastAsia="MS Mincho" w:cs="Times New Roman"/>
                  <w:bCs/>
                  <w:sz w:val="18"/>
                  <w:szCs w:val="18"/>
                  <w:lang w:eastAsia="ar-SA" w:bidi="ar-SA"/>
                </w:rPr>
                <w:t>Use only for datasets which do not use a regular schedule for update or supersession.</w:t>
              </w:r>
            </w:ins>
          </w:p>
          <w:p w14:paraId="62069389" w14:textId="77777777" w:rsidR="00DD6684" w:rsidRPr="00D17C15" w:rsidRDefault="00DD6684" w:rsidP="000E3D8B">
            <w:pPr>
              <w:widowControl/>
              <w:autoSpaceDE/>
              <w:autoSpaceDN/>
              <w:spacing w:after="60" w:line="230" w:lineRule="atLeast"/>
              <w:rPr>
                <w:ins w:id="92" w:author="Raphael Malyankar" w:date="2021-10-26T18:45:00Z"/>
                <w:rFonts w:eastAsia="MS Mincho" w:cs="Times New Roman"/>
                <w:bCs/>
                <w:sz w:val="18"/>
                <w:szCs w:val="18"/>
                <w:lang w:eastAsia="ar-SA" w:bidi="ar-SA"/>
              </w:rPr>
            </w:pPr>
            <w:ins w:id="93" w:author="Raphael Malyankar" w:date="2021-10-26T18:45:00Z">
              <w:r>
                <w:rPr>
                  <w:rFonts w:eastAsia="MS Mincho" w:cs="Times New Roman"/>
                  <w:bCs/>
                  <w:sz w:val="18"/>
                  <w:szCs w:val="18"/>
                  <w:lang w:eastAsia="ar-SA" w:bidi="ar-SA"/>
                </w:rPr>
                <w:t xml:space="preserve">Allowed if and only if </w:t>
              </w:r>
              <w:r w:rsidRPr="00AB7BA9">
                <w:rPr>
                  <w:rFonts w:eastAsia="MS Mincho" w:cs="Times New Roman"/>
                  <w:bCs/>
                  <w:sz w:val="18"/>
                  <w:szCs w:val="18"/>
                  <w:lang w:eastAsia="ar-SA" w:bidi="ar-SA"/>
                </w:rPr>
                <w:t>userDefinedMaintenanceFrequency</w:t>
              </w:r>
              <w:r>
                <w:rPr>
                  <w:rFonts w:eastAsia="MS Mincho" w:cs="Times New Roman"/>
                  <w:bCs/>
                  <w:sz w:val="18"/>
                  <w:szCs w:val="18"/>
                  <w:lang w:eastAsia="ar-SA" w:bidi="ar-SA"/>
                </w:rPr>
                <w:t xml:space="preserve"> is not populated.</w:t>
              </w:r>
            </w:ins>
          </w:p>
        </w:tc>
      </w:tr>
    </w:tbl>
    <w:p w14:paraId="6E965E13" w14:textId="77777777" w:rsidR="00DD6684" w:rsidRDefault="00DD6684" w:rsidP="00DD6684">
      <w:pPr>
        <w:widowControl/>
        <w:autoSpaceDE/>
        <w:autoSpaceDN/>
        <w:spacing w:after="240" w:line="230" w:lineRule="atLeast"/>
        <w:jc w:val="both"/>
        <w:rPr>
          <w:ins w:id="94" w:author="Raphael Malyankar" w:date="2021-10-26T18:45:00Z"/>
          <w:rFonts w:eastAsia="MS Mincho" w:cs="Times New Roman"/>
          <w:sz w:val="20"/>
          <w:szCs w:val="20"/>
          <w:lang w:eastAsia="ar-SA" w:bidi="ar-SA"/>
        </w:rPr>
      </w:pPr>
    </w:p>
    <w:p w14:paraId="19A3FC69" w14:textId="77777777" w:rsidR="00DD6684" w:rsidRPr="00D45125" w:rsidRDefault="00DD6684" w:rsidP="00DD6684">
      <w:pPr>
        <w:widowControl/>
        <w:autoSpaceDE/>
        <w:autoSpaceDN/>
        <w:spacing w:after="240" w:line="230" w:lineRule="atLeast"/>
        <w:jc w:val="both"/>
        <w:rPr>
          <w:ins w:id="95" w:author="Raphael Malyankar" w:date="2021-10-26T18:45:00Z"/>
          <w:rFonts w:eastAsia="MS Mincho" w:cs="Times New Roman"/>
          <w:b/>
          <w:bCs/>
          <w:i/>
          <w:iCs/>
          <w:sz w:val="20"/>
          <w:szCs w:val="20"/>
          <w:lang w:eastAsia="ar-SA" w:bidi="ar-SA"/>
        </w:rPr>
      </w:pPr>
      <w:ins w:id="96" w:author="Raphael Malyankar" w:date="2021-10-26T18:45:00Z">
        <w:r w:rsidRPr="00D45125">
          <w:rPr>
            <w:rFonts w:eastAsia="MS Mincho" w:cs="Times New Roman"/>
            <w:b/>
            <w:bCs/>
            <w:i/>
            <w:iCs/>
            <w:sz w:val="20"/>
            <w:szCs w:val="20"/>
            <w:lang w:eastAsia="ar-SA" w:bidi="ar-SA"/>
          </w:rPr>
          <w:t>[New clause on datetype code</w:t>
        </w:r>
        <w:r>
          <w:rPr>
            <w:rFonts w:eastAsia="MS Mincho" w:cs="Times New Roman"/>
            <w:b/>
            <w:bCs/>
            <w:i/>
            <w:iCs/>
            <w:sz w:val="20"/>
            <w:szCs w:val="20"/>
            <w:lang w:eastAsia="ar-SA" w:bidi="ar-SA"/>
          </w:rPr>
          <w:t>, to be placed along with the other “documentation table” clauses</w:t>
        </w:r>
        <w:r w:rsidRPr="00D45125">
          <w:rPr>
            <w:rFonts w:eastAsia="MS Mincho" w:cs="Times New Roman"/>
            <w:b/>
            <w:bCs/>
            <w:i/>
            <w:iCs/>
            <w:sz w:val="20"/>
            <w:szCs w:val="20"/>
            <w:lang w:eastAsia="ar-SA" w:bidi="ar-SA"/>
          </w:rPr>
          <w:t>. This</w:t>
        </w:r>
        <w:r>
          <w:rPr>
            <w:rFonts w:eastAsia="MS Mincho" w:cs="Times New Roman"/>
            <w:b/>
            <w:bCs/>
            <w:i/>
            <w:iCs/>
            <w:sz w:val="20"/>
            <w:szCs w:val="20"/>
            <w:lang w:eastAsia="ar-SA" w:bidi="ar-SA"/>
          </w:rPr>
          <w:t xml:space="preserve"> ISO codelist</w:t>
        </w:r>
        <w:r w:rsidRPr="00D45125">
          <w:rPr>
            <w:rFonts w:eastAsia="MS Mincho" w:cs="Times New Roman"/>
            <w:b/>
            <w:bCs/>
            <w:i/>
            <w:iCs/>
            <w:sz w:val="20"/>
            <w:szCs w:val="20"/>
            <w:lang w:eastAsia="ar-SA" w:bidi="ar-SA"/>
          </w:rPr>
          <w:t xml:space="preserve"> is used in more than one place and the restrictions on allowed values of code depend on where it is used, so a table of allowed codes is not provided here.]</w:t>
        </w:r>
      </w:ins>
    </w:p>
    <w:p w14:paraId="43170536" w14:textId="77777777" w:rsidR="00DD6684" w:rsidRPr="00812ACD" w:rsidRDefault="00DD6684" w:rsidP="00DD6684">
      <w:pPr>
        <w:widowControl/>
        <w:autoSpaceDE/>
        <w:autoSpaceDN/>
        <w:spacing w:after="240" w:line="230" w:lineRule="atLeast"/>
        <w:jc w:val="both"/>
        <w:rPr>
          <w:ins w:id="97" w:author="Raphael Malyankar" w:date="2021-10-26T18:45:00Z"/>
          <w:rFonts w:eastAsia="MS Mincho" w:cs="Times New Roman"/>
          <w:b/>
          <w:bCs/>
          <w:sz w:val="20"/>
          <w:szCs w:val="20"/>
          <w:lang w:eastAsia="ar-SA" w:bidi="ar-SA"/>
        </w:rPr>
      </w:pPr>
      <w:ins w:id="98" w:author="Raphael Malyankar" w:date="2021-10-26T18:45:00Z">
        <w:r w:rsidRPr="00812ACD">
          <w:rPr>
            <w:rFonts w:eastAsia="MS Mincho" w:cs="Times New Roman"/>
            <w:b/>
            <w:bCs/>
            <w:sz w:val="20"/>
            <w:szCs w:val="20"/>
            <w:lang w:eastAsia="ar-SA" w:bidi="ar-SA"/>
          </w:rPr>
          <w:t>CI_DateTypeCode</w:t>
        </w:r>
      </w:ins>
    </w:p>
    <w:p w14:paraId="627C02A2" w14:textId="212063BD" w:rsidR="009C6A9C" w:rsidRDefault="00DD6684" w:rsidP="00DD6684">
      <w:pPr>
        <w:rPr>
          <w:ins w:id="99" w:author="Raphael Malyankar" w:date="2021-10-26T18:45:00Z"/>
          <w:rFonts w:eastAsia="MS Mincho" w:cs="Times New Roman"/>
          <w:sz w:val="20"/>
          <w:szCs w:val="20"/>
          <w:lang w:eastAsia="ar-SA" w:bidi="ar-SA"/>
        </w:rPr>
      </w:pPr>
      <w:ins w:id="100" w:author="Raphael Malyankar" w:date="2021-10-26T18:45:00Z">
        <w:r>
          <w:rPr>
            <w:rFonts w:eastAsia="MS Mincho" w:cs="Times New Roman"/>
            <w:sz w:val="20"/>
            <w:szCs w:val="20"/>
            <w:lang w:eastAsia="ar-SA" w:bidi="ar-SA"/>
          </w:rPr>
          <w:t>This codelist is documented in the ISO schemas documentation, available in the S-100 schemas distribution. It is used in several places in S-100 metadata.</w:t>
        </w:r>
      </w:ins>
    </w:p>
    <w:p w14:paraId="729F1F3A" w14:textId="5D7DDE8B" w:rsidR="00DD6684" w:rsidRDefault="00DD6684" w:rsidP="00DD6684">
      <w:pPr>
        <w:rPr>
          <w:ins w:id="101" w:author="Raphael Malyankar" w:date="2021-10-26T18:45:00Z"/>
          <w:rFonts w:eastAsia="MS Mincho" w:cs="Times New Roman"/>
          <w:sz w:val="20"/>
          <w:szCs w:val="20"/>
          <w:lang w:eastAsia="ar-SA" w:bidi="ar-SA"/>
        </w:rPr>
      </w:pPr>
    </w:p>
    <w:p w14:paraId="10E4DB0D" w14:textId="77777777" w:rsidR="00DD6684" w:rsidRDefault="00DD6684" w:rsidP="007F6215">
      <w:pPr>
        <w:widowControl/>
        <w:autoSpaceDE/>
        <w:autoSpaceDN/>
        <w:spacing w:after="60" w:line="230" w:lineRule="atLeast"/>
        <w:jc w:val="both"/>
        <w:rPr>
          <w:ins w:id="102" w:author="Raphael Malyankar" w:date="2021-10-26T18:47:00Z"/>
          <w:rFonts w:eastAsia="MS Mincho" w:cs="Times New Roman"/>
          <w:b/>
          <w:bCs/>
          <w:i/>
          <w:iCs/>
          <w:lang w:eastAsia="ar-SA" w:bidi="ar-SA"/>
        </w:rPr>
      </w:pPr>
    </w:p>
    <w:p w14:paraId="74A842B4" w14:textId="39AEDF9B" w:rsidR="00D17C15" w:rsidRPr="00DD6684" w:rsidRDefault="00DD6684" w:rsidP="007F6215">
      <w:pPr>
        <w:widowControl/>
        <w:autoSpaceDE/>
        <w:autoSpaceDN/>
        <w:spacing w:after="60" w:line="230" w:lineRule="atLeast"/>
        <w:jc w:val="both"/>
        <w:rPr>
          <w:ins w:id="103" w:author="Raphael Malyankar" w:date="2021-10-26T18:15:00Z"/>
          <w:rFonts w:eastAsia="MS Mincho" w:cs="Times New Roman"/>
          <w:b/>
          <w:bCs/>
          <w:i/>
          <w:iCs/>
          <w:lang w:eastAsia="ar-SA" w:bidi="ar-SA"/>
        </w:rPr>
      </w:pPr>
      <w:r w:rsidRPr="00DD6684">
        <w:rPr>
          <w:rFonts w:eastAsia="MS Mincho" w:cs="Times New Roman"/>
          <w:b/>
          <w:bCs/>
          <w:i/>
          <w:iCs/>
          <w:lang w:eastAsia="ar-SA" w:bidi="ar-SA"/>
        </w:rPr>
        <w:t xml:space="preserve">Item </w:t>
      </w:r>
      <w:ins w:id="104" w:author="Raphael Malyankar" w:date="2021-10-26T18:47:00Z">
        <w:r>
          <w:rPr>
            <w:rFonts w:eastAsia="MS Mincho" w:cs="Times New Roman"/>
            <w:b/>
            <w:bCs/>
            <w:i/>
            <w:iCs/>
            <w:lang w:eastAsia="ar-SA" w:bidi="ar-SA"/>
          </w:rPr>
          <w:t>(</w:t>
        </w:r>
      </w:ins>
      <w:r w:rsidRPr="00DD6684">
        <w:rPr>
          <w:rFonts w:eastAsia="MS Mincho" w:cs="Times New Roman"/>
          <w:b/>
          <w:bCs/>
          <w:i/>
          <w:iCs/>
          <w:lang w:eastAsia="ar-SA" w:bidi="ar-SA"/>
        </w:rPr>
        <w:t>5</w:t>
      </w:r>
      <w:ins w:id="105" w:author="Raphael Malyankar" w:date="2021-10-26T18:47:00Z">
        <w:r>
          <w:rPr>
            <w:rFonts w:eastAsia="MS Mincho" w:cs="Times New Roman"/>
            <w:b/>
            <w:bCs/>
            <w:i/>
            <w:iCs/>
            <w:lang w:eastAsia="ar-SA" w:bidi="ar-SA"/>
          </w:rPr>
          <w:t>)</w:t>
        </w:r>
      </w:ins>
      <w:r w:rsidRPr="00DD6684">
        <w:rPr>
          <w:rFonts w:eastAsia="MS Mincho" w:cs="Times New Roman"/>
          <w:b/>
          <w:bCs/>
          <w:i/>
          <w:iCs/>
          <w:lang w:eastAsia="ar-SA" w:bidi="ar-SA"/>
        </w:rPr>
        <w:t xml:space="preserve">: </w:t>
      </w:r>
      <w:ins w:id="106" w:author="Raphael Malyankar" w:date="2021-10-26T18:14:00Z">
        <w:r w:rsidR="00A137C5" w:rsidRPr="00DD6684">
          <w:rPr>
            <w:rFonts w:eastAsia="MS Mincho" w:cs="Times New Roman"/>
            <w:b/>
            <w:bCs/>
            <w:i/>
            <w:iCs/>
            <w:lang w:eastAsia="ar-SA" w:bidi="ar-SA"/>
          </w:rPr>
          <w:t xml:space="preserve">[New clause </w:t>
        </w:r>
      </w:ins>
      <w:ins w:id="107" w:author="Raphael Malyankar" w:date="2021-10-26T18:16:00Z">
        <w:r w:rsidR="00A137C5" w:rsidRPr="00DD6684">
          <w:rPr>
            <w:rFonts w:eastAsia="MS Mincho" w:cs="Times New Roman"/>
            <w:b/>
            <w:bCs/>
            <w:i/>
            <w:iCs/>
            <w:lang w:eastAsia="ar-SA" w:bidi="ar-SA"/>
          </w:rPr>
          <w:t>X</w:t>
        </w:r>
      </w:ins>
      <w:ins w:id="108" w:author="Raphael Malyankar" w:date="2021-10-26T18:14:00Z">
        <w:r w:rsidR="00A137C5" w:rsidRPr="00DD6684">
          <w:rPr>
            <w:rFonts w:eastAsia="MS Mincho" w:cs="Times New Roman"/>
            <w:b/>
            <w:bCs/>
            <w:i/>
            <w:iCs/>
            <w:lang w:eastAsia="ar-SA" w:bidi="ar-SA"/>
          </w:rPr>
          <w:t xml:space="preserve">-4.9 </w:t>
        </w:r>
      </w:ins>
      <w:ins w:id="109" w:author="Raphael Malyankar" w:date="2021-10-26T18:15:00Z">
        <w:r w:rsidR="00A137C5" w:rsidRPr="00DD6684">
          <w:rPr>
            <w:rFonts w:eastAsia="MS Mincho" w:cs="Times New Roman"/>
            <w:b/>
            <w:bCs/>
            <w:i/>
            <w:iCs/>
            <w:lang w:eastAsia="ar-SA" w:bidi="ar-SA"/>
          </w:rPr>
          <w:t>Encoding of maintenance information.</w:t>
        </w:r>
      </w:ins>
      <w:ins w:id="110" w:author="Raphael Malyankar" w:date="2021-10-26T18:16:00Z">
        <w:r w:rsidR="00A137C5" w:rsidRPr="00DD6684">
          <w:rPr>
            <w:rFonts w:eastAsia="MS Mincho" w:cs="Times New Roman"/>
            <w:b/>
            <w:bCs/>
            <w:i/>
            <w:iCs/>
            <w:lang w:eastAsia="ar-SA" w:bidi="ar-SA"/>
          </w:rPr>
          <w:t xml:space="preserve"> The</w:t>
        </w:r>
      </w:ins>
      <w:ins w:id="111" w:author="Raphael Malyankar" w:date="2021-10-26T18:15:00Z">
        <w:r w:rsidR="00A137C5" w:rsidRPr="00DD6684">
          <w:rPr>
            <w:rFonts w:eastAsia="MS Mincho" w:cs="Times New Roman"/>
            <w:b/>
            <w:bCs/>
            <w:i/>
            <w:iCs/>
            <w:lang w:eastAsia="ar-SA" w:bidi="ar-SA"/>
          </w:rPr>
          <w:t xml:space="preserve"> clause </w:t>
        </w:r>
      </w:ins>
      <w:ins w:id="112" w:author="Raphael Malyankar" w:date="2021-10-26T18:17:00Z">
        <w:r w:rsidR="009C6A9C" w:rsidRPr="00DD6684">
          <w:rPr>
            <w:rFonts w:eastAsia="MS Mincho" w:cs="Times New Roman"/>
            <w:b/>
            <w:bCs/>
            <w:i/>
            <w:iCs/>
            <w:lang w:eastAsia="ar-SA" w:bidi="ar-SA"/>
          </w:rPr>
          <w:t>n</w:t>
        </w:r>
      </w:ins>
      <w:ins w:id="113" w:author="Raphael Malyankar" w:date="2021-10-26T18:15:00Z">
        <w:r w:rsidR="00A137C5" w:rsidRPr="00DD6684">
          <w:rPr>
            <w:rFonts w:eastAsia="MS Mincho" w:cs="Times New Roman"/>
            <w:b/>
            <w:bCs/>
            <w:i/>
            <w:iCs/>
            <w:lang w:eastAsia="ar-SA" w:bidi="ar-SA"/>
          </w:rPr>
          <w:t>umber refers to</w:t>
        </w:r>
      </w:ins>
      <w:ins w:id="114" w:author="Raphael Malyankar" w:date="2021-10-26T18:16:00Z">
        <w:r w:rsidR="00A137C5" w:rsidRPr="00DD6684">
          <w:rPr>
            <w:rFonts w:eastAsia="MS Mincho" w:cs="Times New Roman"/>
            <w:b/>
            <w:bCs/>
            <w:i/>
            <w:iCs/>
            <w:lang w:eastAsia="ar-SA" w:bidi="ar-SA"/>
          </w:rPr>
          <w:t xml:space="preserve"> the new draft </w:t>
        </w:r>
      </w:ins>
      <w:ins w:id="115" w:author="Raphael Malyankar" w:date="2021-10-26T18:17:00Z">
        <w:r w:rsidR="009C6A9C" w:rsidRPr="00DD6684">
          <w:rPr>
            <w:rFonts w:eastAsia="MS Mincho" w:cs="Times New Roman"/>
            <w:b/>
            <w:bCs/>
            <w:i/>
            <w:iCs/>
            <w:lang w:eastAsia="ar-SA" w:bidi="ar-SA"/>
          </w:rPr>
          <w:t>Part describing the S-100</w:t>
        </w:r>
      </w:ins>
      <w:ins w:id="116" w:author="Raphael Malyankar" w:date="2021-10-26T18:16:00Z">
        <w:r w:rsidR="00A137C5" w:rsidRPr="00DD6684">
          <w:rPr>
            <w:rFonts w:eastAsia="MS Mincho" w:cs="Times New Roman"/>
            <w:b/>
            <w:bCs/>
            <w:i/>
            <w:iCs/>
            <w:lang w:eastAsia="ar-SA" w:bidi="ar-SA"/>
          </w:rPr>
          <w:t xml:space="preserve"> </w:t>
        </w:r>
      </w:ins>
      <w:ins w:id="117" w:author="Raphael Malyankar" w:date="2021-10-26T18:17:00Z">
        <w:r w:rsidR="009C6A9C" w:rsidRPr="00DD6684">
          <w:rPr>
            <w:rFonts w:eastAsia="MS Mincho" w:cs="Times New Roman"/>
            <w:b/>
            <w:bCs/>
            <w:i/>
            <w:iCs/>
            <w:lang w:eastAsia="ar-SA" w:bidi="ar-SA"/>
          </w:rPr>
          <w:t xml:space="preserve">exchange catalogue and </w:t>
        </w:r>
      </w:ins>
      <w:ins w:id="118" w:author="Raphael Malyankar" w:date="2021-10-26T18:16:00Z">
        <w:r w:rsidR="00A137C5" w:rsidRPr="00DD6684">
          <w:rPr>
            <w:rFonts w:eastAsia="MS Mincho" w:cs="Times New Roman"/>
            <w:b/>
            <w:bCs/>
            <w:i/>
            <w:iCs/>
            <w:lang w:eastAsia="ar-SA" w:bidi="ar-SA"/>
          </w:rPr>
          <w:t>metadata.</w:t>
        </w:r>
      </w:ins>
      <w:ins w:id="119" w:author="Raphael Malyankar" w:date="2021-10-26T18:15:00Z">
        <w:r w:rsidR="00A137C5" w:rsidRPr="00DD6684">
          <w:rPr>
            <w:rFonts w:eastAsia="MS Mincho" w:cs="Times New Roman"/>
            <w:b/>
            <w:bCs/>
            <w:i/>
            <w:iCs/>
            <w:lang w:eastAsia="ar-SA" w:bidi="ar-SA"/>
          </w:rPr>
          <w:t>]</w:t>
        </w:r>
      </w:ins>
    </w:p>
    <w:p w14:paraId="5C676CD3" w14:textId="77777777" w:rsidR="00DD6684" w:rsidRDefault="00DD6684" w:rsidP="007F6215">
      <w:pPr>
        <w:widowControl/>
        <w:autoSpaceDE/>
        <w:autoSpaceDN/>
        <w:spacing w:after="60" w:line="230" w:lineRule="atLeast"/>
        <w:jc w:val="both"/>
        <w:rPr>
          <w:ins w:id="120" w:author="Raphael Malyankar" w:date="2021-10-26T18:46:00Z"/>
          <w:rFonts w:eastAsia="MS Mincho" w:cs="Times New Roman"/>
          <w:b/>
          <w:sz w:val="20"/>
          <w:szCs w:val="20"/>
          <w:lang w:eastAsia="ar-SA" w:bidi="ar-SA"/>
        </w:rPr>
      </w:pPr>
    </w:p>
    <w:p w14:paraId="42D2D7CF" w14:textId="5295EB0E" w:rsidR="00A137C5" w:rsidRPr="009C6A9C" w:rsidRDefault="00A137C5" w:rsidP="007F6215">
      <w:pPr>
        <w:widowControl/>
        <w:autoSpaceDE/>
        <w:autoSpaceDN/>
        <w:spacing w:after="60" w:line="230" w:lineRule="atLeast"/>
        <w:jc w:val="both"/>
        <w:rPr>
          <w:rFonts w:eastAsia="MS Mincho" w:cs="Times New Roman"/>
          <w:b/>
          <w:sz w:val="20"/>
          <w:szCs w:val="20"/>
          <w:lang w:eastAsia="ar-SA" w:bidi="ar-SA"/>
        </w:rPr>
      </w:pPr>
      <w:ins w:id="121" w:author="Raphael Malyankar" w:date="2021-10-26T18:16:00Z">
        <w:r w:rsidRPr="009C6A9C">
          <w:rPr>
            <w:rFonts w:eastAsia="MS Mincho" w:cs="Times New Roman"/>
            <w:b/>
            <w:sz w:val="20"/>
            <w:szCs w:val="20"/>
            <w:lang w:eastAsia="ar-SA" w:bidi="ar-SA"/>
          </w:rPr>
          <w:t>X</w:t>
        </w:r>
      </w:ins>
      <w:ins w:id="122" w:author="Raphael Malyankar" w:date="2021-10-26T18:15:00Z">
        <w:r w:rsidRPr="009C6A9C">
          <w:rPr>
            <w:rFonts w:eastAsia="MS Mincho" w:cs="Times New Roman"/>
            <w:b/>
            <w:sz w:val="20"/>
            <w:szCs w:val="20"/>
            <w:lang w:eastAsia="ar-SA" w:bidi="ar-SA"/>
          </w:rPr>
          <w:t>-4.9</w:t>
        </w:r>
      </w:ins>
      <w:ins w:id="123" w:author="Raphael Malyankar" w:date="2021-10-26T18:34:00Z">
        <w:r w:rsidR="00742AA8">
          <w:rPr>
            <w:rFonts w:eastAsia="MS Mincho" w:cs="Times New Roman"/>
            <w:b/>
            <w:sz w:val="20"/>
            <w:szCs w:val="20"/>
            <w:lang w:eastAsia="ar-SA" w:bidi="ar-SA"/>
          </w:rPr>
          <w:t>(?)</w:t>
        </w:r>
      </w:ins>
      <w:ins w:id="124" w:author="Raphael Malyankar" w:date="2021-10-26T18:15:00Z">
        <w:r w:rsidRPr="009C6A9C">
          <w:rPr>
            <w:rFonts w:eastAsia="MS Mincho" w:cs="Times New Roman"/>
            <w:b/>
            <w:sz w:val="20"/>
            <w:szCs w:val="20"/>
            <w:lang w:eastAsia="ar-SA" w:bidi="ar-SA"/>
          </w:rPr>
          <w:t xml:space="preserve"> </w:t>
        </w:r>
      </w:ins>
      <w:ins w:id="125" w:author="Raphael Malyankar" w:date="2021-10-26T18:16:00Z">
        <w:r w:rsidR="009C6A9C" w:rsidRPr="009C6A9C">
          <w:rPr>
            <w:rFonts w:eastAsia="MS Mincho" w:cs="Times New Roman"/>
            <w:b/>
            <w:sz w:val="20"/>
            <w:szCs w:val="20"/>
            <w:lang w:eastAsia="ar-SA" w:bidi="ar-SA"/>
          </w:rPr>
          <w:t>Encoding of maintenance information</w:t>
        </w:r>
      </w:ins>
    </w:p>
    <w:p w14:paraId="0EFD2D12" w14:textId="17249911" w:rsidR="007F6215" w:rsidRPr="007F6215" w:rsidRDefault="007F6215" w:rsidP="007F6215">
      <w:pPr>
        <w:widowControl/>
        <w:autoSpaceDE/>
        <w:autoSpaceDN/>
        <w:spacing w:after="60" w:line="230" w:lineRule="atLeast"/>
        <w:jc w:val="both"/>
        <w:rPr>
          <w:rFonts w:eastAsia="MS Mincho" w:cs="Times New Roman"/>
          <w:bCs/>
          <w:sz w:val="20"/>
          <w:szCs w:val="20"/>
          <w:lang w:eastAsia="ar-SA" w:bidi="ar-SA"/>
        </w:rPr>
      </w:pPr>
      <w:del w:id="126" w:author="Raphael Malyankar" w:date="2021-10-26T18:20:00Z">
        <w:r w:rsidRPr="007F6215" w:rsidDel="009907BE">
          <w:rPr>
            <w:rFonts w:eastAsia="MS Mincho" w:cs="Times New Roman"/>
            <w:bCs/>
            <w:sz w:val="20"/>
            <w:szCs w:val="20"/>
            <w:lang w:eastAsia="ar-SA" w:bidi="ar-SA"/>
          </w:rPr>
          <w:delText>NOTE</w:delText>
        </w:r>
        <w:r w:rsidR="00A73D54" w:rsidDel="009907BE">
          <w:rPr>
            <w:rFonts w:eastAsia="MS Mincho" w:cs="Times New Roman"/>
            <w:bCs/>
            <w:sz w:val="20"/>
            <w:szCs w:val="20"/>
            <w:lang w:eastAsia="ar-SA" w:bidi="ar-SA"/>
          </w:rPr>
          <w:delText xml:space="preserve"> 1</w:delText>
        </w:r>
        <w:r w:rsidRPr="007F6215" w:rsidDel="009907BE">
          <w:rPr>
            <w:rFonts w:eastAsia="MS Mincho" w:cs="Times New Roman"/>
            <w:bCs/>
            <w:sz w:val="20"/>
            <w:szCs w:val="20"/>
            <w:lang w:eastAsia="ar-SA" w:bidi="ar-SA"/>
          </w:rPr>
          <w:delText>:</w:delText>
        </w:r>
        <w:r w:rsidR="00A73D54" w:rsidDel="009907BE">
          <w:rPr>
            <w:rFonts w:eastAsia="MS Mincho" w:cs="Times New Roman"/>
            <w:bCs/>
            <w:sz w:val="20"/>
            <w:szCs w:val="20"/>
            <w:lang w:eastAsia="ar-SA" w:bidi="ar-SA"/>
          </w:rPr>
          <w:delText xml:space="preserve"> </w:delText>
        </w:r>
      </w:del>
      <w:r w:rsidR="00A73D54">
        <w:rPr>
          <w:rFonts w:eastAsia="MS Mincho" w:cs="Times New Roman"/>
          <w:bCs/>
          <w:sz w:val="20"/>
          <w:szCs w:val="20"/>
          <w:lang w:eastAsia="ar-SA" w:bidi="ar-SA"/>
        </w:rPr>
        <w:t xml:space="preserve">The interval described by </w:t>
      </w:r>
      <w:r w:rsidR="00AB7BA9" w:rsidRPr="00AB7BA9">
        <w:rPr>
          <w:rFonts w:eastAsia="MS Mincho" w:cs="Times New Roman"/>
          <w:bCs/>
          <w:i/>
          <w:iCs/>
          <w:sz w:val="20"/>
          <w:szCs w:val="20"/>
          <w:lang w:eastAsia="ar-SA" w:bidi="ar-SA"/>
        </w:rPr>
        <w:t>userDefinedMaintenanceFrequency</w:t>
      </w:r>
      <w:r w:rsidR="00AB7BA9" w:rsidRPr="00AB7BA9" w:rsidDel="00AB7BA9">
        <w:rPr>
          <w:rFonts w:eastAsia="MS Mincho" w:cs="Times New Roman"/>
          <w:bCs/>
          <w:i/>
          <w:iCs/>
          <w:sz w:val="20"/>
          <w:szCs w:val="20"/>
          <w:lang w:eastAsia="ar-SA" w:bidi="ar-SA"/>
        </w:rPr>
        <w:t xml:space="preserve"> </w:t>
      </w:r>
      <w:r w:rsidR="00A73D54">
        <w:rPr>
          <w:rFonts w:eastAsia="MS Mincho" w:cs="Times New Roman"/>
          <w:bCs/>
          <w:sz w:val="20"/>
          <w:szCs w:val="20"/>
          <w:lang w:eastAsia="ar-SA" w:bidi="ar-SA"/>
        </w:rPr>
        <w:t xml:space="preserve">is with respect to the issue date and time of the dataset described by this dataset discovery metadata block. End-user’s and distributor’s systems should use this interval for planning any automated operations to obtain the successor dataset, but must </w:t>
      </w:r>
      <w:r w:rsidR="00755D67">
        <w:rPr>
          <w:rFonts w:eastAsia="MS Mincho" w:cs="Times New Roman"/>
          <w:bCs/>
          <w:sz w:val="20"/>
          <w:szCs w:val="20"/>
          <w:lang w:eastAsia="ar-SA" w:bidi="ar-SA"/>
        </w:rPr>
        <w:t>allow</w:t>
      </w:r>
      <w:r w:rsidR="00A73D54">
        <w:rPr>
          <w:rFonts w:eastAsia="MS Mincho" w:cs="Times New Roman"/>
          <w:bCs/>
          <w:sz w:val="20"/>
          <w:szCs w:val="20"/>
          <w:lang w:eastAsia="ar-SA" w:bidi="ar-SA"/>
        </w:rPr>
        <w:t xml:space="preserve"> for delays</w:t>
      </w:r>
      <w:r w:rsidR="00755D67">
        <w:rPr>
          <w:rFonts w:eastAsia="MS Mincho" w:cs="Times New Roman"/>
          <w:bCs/>
          <w:sz w:val="20"/>
          <w:szCs w:val="20"/>
          <w:lang w:eastAsia="ar-SA" w:bidi="ar-SA"/>
        </w:rPr>
        <w:t xml:space="preserve"> or variations in the actual availability of successor dataset(s).</w:t>
      </w:r>
    </w:p>
    <w:p w14:paraId="21B6B294" w14:textId="0BE5CEE5" w:rsidR="007F6215" w:rsidRPr="007F6215" w:rsidRDefault="00A73D54" w:rsidP="00BE3898">
      <w:pPr>
        <w:widowControl/>
        <w:autoSpaceDE/>
        <w:autoSpaceDN/>
        <w:spacing w:after="120" w:line="230" w:lineRule="atLeast"/>
        <w:jc w:val="both"/>
        <w:rPr>
          <w:rFonts w:eastAsia="MS Mincho" w:cs="Times New Roman"/>
          <w:bCs/>
          <w:sz w:val="20"/>
          <w:szCs w:val="20"/>
          <w:lang w:eastAsia="ar-SA" w:bidi="ar-SA"/>
        </w:rPr>
      </w:pPr>
      <w:del w:id="127" w:author="Raphael Malyankar" w:date="2021-10-26T18:20:00Z">
        <w:r w:rsidDel="009907BE">
          <w:rPr>
            <w:rFonts w:eastAsia="MS Mincho" w:cs="Times New Roman"/>
            <w:bCs/>
            <w:sz w:val="20"/>
            <w:szCs w:val="20"/>
            <w:lang w:eastAsia="ar-SA" w:bidi="ar-SA"/>
          </w:rPr>
          <w:delText xml:space="preserve">NOTE 2: </w:delText>
        </w:r>
      </w:del>
      <w:r w:rsidR="007F6215" w:rsidRPr="007F6215">
        <w:rPr>
          <w:rFonts w:eastAsia="MS Mincho" w:cs="Times New Roman"/>
          <w:bCs/>
          <w:sz w:val="20"/>
          <w:szCs w:val="20"/>
          <w:lang w:eastAsia="ar-SA" w:bidi="ar-SA"/>
        </w:rPr>
        <w:t xml:space="preserve">The format for </w:t>
      </w:r>
      <w:bookmarkStart w:id="128" w:name="_Hlk86074172"/>
      <w:r w:rsidR="00AB7BA9" w:rsidRPr="00AB7BA9">
        <w:rPr>
          <w:rFonts w:eastAsia="MS Mincho" w:cs="Times New Roman"/>
          <w:bCs/>
          <w:i/>
          <w:iCs/>
          <w:sz w:val="20"/>
          <w:szCs w:val="20"/>
          <w:lang w:eastAsia="ar-SA" w:bidi="ar-SA"/>
        </w:rPr>
        <w:t>userDefinedMaintenanceFrequency</w:t>
      </w:r>
      <w:r w:rsidR="00AB7BA9" w:rsidRPr="00AB7BA9" w:rsidDel="00AB7BA9">
        <w:rPr>
          <w:rFonts w:eastAsia="MS Mincho" w:cs="Times New Roman"/>
          <w:bCs/>
          <w:i/>
          <w:iCs/>
          <w:sz w:val="20"/>
          <w:szCs w:val="20"/>
          <w:lang w:eastAsia="ar-SA" w:bidi="ar-SA"/>
        </w:rPr>
        <w:t xml:space="preserve"> </w:t>
      </w:r>
      <w:bookmarkEnd w:id="128"/>
      <w:r w:rsidR="007F6215" w:rsidRPr="007F6215">
        <w:rPr>
          <w:rFonts w:eastAsia="MS Mincho" w:cs="Times New Roman"/>
          <w:bCs/>
          <w:sz w:val="20"/>
          <w:szCs w:val="20"/>
          <w:lang w:eastAsia="ar-SA" w:bidi="ar-SA"/>
        </w:rPr>
        <w:t xml:space="preserve">is given by the XML built-in datatype </w:t>
      </w:r>
      <w:r w:rsidR="007F6215" w:rsidRPr="007F6215">
        <w:rPr>
          <w:rFonts w:eastAsia="MS Mincho" w:cs="Times New Roman"/>
          <w:bCs/>
          <w:i/>
          <w:iCs/>
          <w:sz w:val="20"/>
          <w:szCs w:val="20"/>
          <w:lang w:eastAsia="ar-SA" w:bidi="ar-SA"/>
        </w:rPr>
        <w:t>duration</w:t>
      </w:r>
      <w:r w:rsidR="007F6215" w:rsidRPr="007F6215">
        <w:rPr>
          <w:rFonts w:eastAsia="MS Mincho" w:cs="Times New Roman"/>
          <w:bCs/>
          <w:sz w:val="20"/>
          <w:szCs w:val="20"/>
          <w:lang w:eastAsia="ar-SA" w:bidi="ar-SA"/>
        </w:rPr>
        <w:t>, which can be validated by off-the-shelf XML parsers. See “</w:t>
      </w:r>
      <w:r w:rsidR="007F6215" w:rsidRPr="007F6215">
        <w:rPr>
          <w:rFonts w:eastAsia="MS Mincho" w:cs="Times New Roman"/>
          <w:bCs/>
          <w:i/>
          <w:iCs/>
          <w:sz w:val="20"/>
          <w:szCs w:val="20"/>
          <w:lang w:eastAsia="ar-SA" w:bidi="ar-SA"/>
        </w:rPr>
        <w:t>XML Schema Part 2: Datatypes (2</w:t>
      </w:r>
      <w:r w:rsidR="007F6215" w:rsidRPr="007923E0">
        <w:rPr>
          <w:rFonts w:eastAsia="MS Mincho" w:cs="Times New Roman"/>
          <w:bCs/>
          <w:i/>
          <w:iCs/>
          <w:sz w:val="20"/>
          <w:szCs w:val="20"/>
          <w:vertAlign w:val="superscript"/>
          <w:lang w:eastAsia="ar-SA" w:bidi="ar-SA"/>
        </w:rPr>
        <w:t>nd</w:t>
      </w:r>
      <w:r w:rsidR="007F6215" w:rsidRPr="007F6215">
        <w:rPr>
          <w:rFonts w:eastAsia="MS Mincho" w:cs="Times New Roman"/>
          <w:bCs/>
          <w:i/>
          <w:iCs/>
          <w:sz w:val="20"/>
          <w:szCs w:val="20"/>
          <w:lang w:eastAsia="ar-SA" w:bidi="ar-SA"/>
        </w:rPr>
        <w:t xml:space="preserve"> edition) - Clause 3.2.6 duration</w:t>
      </w:r>
      <w:r w:rsidR="007F6215" w:rsidRPr="007F6215">
        <w:rPr>
          <w:rFonts w:eastAsia="MS Mincho" w:cs="Times New Roman"/>
          <w:bCs/>
          <w:sz w:val="20"/>
          <w:szCs w:val="20"/>
          <w:lang w:eastAsia="ar-SA" w:bidi="ar-SA"/>
        </w:rPr>
        <w:t>” (</w:t>
      </w:r>
      <w:r w:rsidR="00B26658">
        <w:rPr>
          <w:rFonts w:eastAsia="MS Mincho" w:cs="Times New Roman"/>
          <w:bCs/>
          <w:sz w:val="20"/>
          <w:szCs w:val="20"/>
          <w:lang w:eastAsia="ar-SA" w:bidi="ar-SA"/>
        </w:rPr>
        <w:t xml:space="preserve">relevant </w:t>
      </w:r>
      <w:r w:rsidR="007F6215" w:rsidRPr="007F6215">
        <w:rPr>
          <w:rFonts w:eastAsia="MS Mincho" w:cs="Times New Roman"/>
          <w:bCs/>
          <w:sz w:val="20"/>
          <w:szCs w:val="20"/>
          <w:lang w:eastAsia="ar-SA" w:bidi="ar-SA"/>
        </w:rPr>
        <w:t xml:space="preserve">extracts below): </w:t>
      </w:r>
    </w:p>
    <w:p w14:paraId="78EDA397" w14:textId="77777777" w:rsidR="007F6215" w:rsidRPr="007F6215" w:rsidRDefault="007F6215" w:rsidP="00BE3898">
      <w:pPr>
        <w:widowControl/>
        <w:autoSpaceDE/>
        <w:autoSpaceDN/>
        <w:spacing w:after="120" w:line="230" w:lineRule="atLeast"/>
        <w:ind w:left="720" w:right="864"/>
        <w:rPr>
          <w:rFonts w:eastAsia="MS Mincho" w:cs="Times New Roman"/>
          <w:sz w:val="20"/>
          <w:szCs w:val="20"/>
          <w:lang w:eastAsia="ar-SA" w:bidi="ar-SA"/>
        </w:rPr>
      </w:pPr>
      <w:r w:rsidRPr="007F6215">
        <w:rPr>
          <w:rFonts w:eastAsia="MS Mincho" w:cs="Times New Roman"/>
          <w:sz w:val="20"/>
          <w:szCs w:val="20"/>
          <w:lang w:eastAsia="ar-SA" w:bidi="ar-SA"/>
        </w:rPr>
        <w:t xml:space="preserve">The lexical representation for </w:t>
      </w:r>
      <w:r w:rsidRPr="007F6215">
        <w:rPr>
          <w:rFonts w:eastAsia="MS Mincho" w:cs="Times New Roman"/>
          <w:b/>
          <w:bCs/>
          <w:sz w:val="20"/>
          <w:szCs w:val="20"/>
          <w:lang w:eastAsia="ar-SA" w:bidi="ar-SA"/>
        </w:rPr>
        <w:t>duration</w:t>
      </w:r>
      <w:r w:rsidRPr="007F6215">
        <w:rPr>
          <w:rFonts w:eastAsia="MS Mincho" w:cs="Times New Roman"/>
          <w:sz w:val="20"/>
          <w:szCs w:val="20"/>
          <w:lang w:eastAsia="ar-SA" w:bidi="ar-SA"/>
        </w:rPr>
        <w:t xml:space="preserve"> is the ISO 8601 extended format PnYnMnDTnHnMnS, where nY represents the number of years, nM the number of months, nD the number of days, ‘T’ is the date/time separator, nH the number of hours, nM the number of minutes and nS the number of seconds. The number of seconds can include decimal digits to arbitrary precision.</w:t>
      </w:r>
    </w:p>
    <w:p w14:paraId="4FA9D12A" w14:textId="77777777" w:rsidR="007F6215" w:rsidRPr="007F6215" w:rsidRDefault="007F6215" w:rsidP="00BE3898">
      <w:pPr>
        <w:widowControl/>
        <w:autoSpaceDE/>
        <w:autoSpaceDN/>
        <w:spacing w:before="60" w:after="120" w:line="230" w:lineRule="atLeast"/>
        <w:ind w:left="720" w:right="864"/>
        <w:rPr>
          <w:rFonts w:eastAsia="MS Mincho" w:cs="Times New Roman"/>
          <w:sz w:val="20"/>
          <w:szCs w:val="20"/>
          <w:lang w:eastAsia="ar-SA" w:bidi="ar-SA"/>
        </w:rPr>
      </w:pPr>
      <w:r w:rsidRPr="007F6215">
        <w:rPr>
          <w:rFonts w:eastAsia="MS Mincho" w:cs="Times New Roman"/>
          <w:sz w:val="20"/>
          <w:szCs w:val="20"/>
          <w:lang w:eastAsia="ar-SA" w:bidi="ar-SA"/>
        </w:rPr>
        <w:t>The values of the Year, Month, Day, Hour and Minutes components are not restricted but allow an arbitrary unsigned integer, i.e., an integer that conforms to the pattern [0-9]+.. Similarly, the value of the Seconds component allows an arbitrary unsigned decimal.</w:t>
      </w:r>
      <w:r w:rsidRPr="007F6215">
        <w:rPr>
          <w:rFonts w:eastAsia="MS Mincho" w:cs="Times New Roman"/>
          <w:sz w:val="20"/>
          <w:szCs w:val="20"/>
          <w:lang w:eastAsia="ja-JP" w:bidi="ar-SA"/>
        </w:rPr>
        <w:t xml:space="preserve"> </w:t>
      </w:r>
      <w:r w:rsidRPr="007F6215">
        <w:rPr>
          <w:rFonts w:eastAsia="MS Mincho" w:cs="Times New Roman"/>
          <w:sz w:val="20"/>
          <w:szCs w:val="20"/>
          <w:lang w:eastAsia="ar-SA" w:bidi="ar-SA"/>
        </w:rPr>
        <w:t>Following ISO 8601, at least one digit must follow the decimal point if it appears.</w:t>
      </w:r>
    </w:p>
    <w:p w14:paraId="40CA1518" w14:textId="77777777" w:rsidR="007F6215" w:rsidRPr="007F6215" w:rsidRDefault="007F6215" w:rsidP="00BE3898">
      <w:pPr>
        <w:widowControl/>
        <w:autoSpaceDE/>
        <w:autoSpaceDN/>
        <w:spacing w:before="60" w:after="120" w:line="230" w:lineRule="atLeast"/>
        <w:ind w:left="720" w:right="864"/>
        <w:rPr>
          <w:rFonts w:eastAsia="MS Mincho" w:cs="Times New Roman"/>
          <w:sz w:val="20"/>
          <w:szCs w:val="20"/>
          <w:lang w:eastAsia="ar-SA" w:bidi="ar-SA"/>
        </w:rPr>
      </w:pPr>
      <w:r w:rsidRPr="007F6215">
        <w:rPr>
          <w:rFonts w:eastAsia="MS Mincho" w:cs="Times New Roman"/>
          <w:sz w:val="20"/>
          <w:szCs w:val="20"/>
          <w:lang w:eastAsia="ar-SA" w:bidi="ar-SA"/>
        </w:rPr>
        <w:t>Reduced precision and truncated representations of this format are allowed provided they conform to the following:</w:t>
      </w:r>
    </w:p>
    <w:p w14:paraId="6BBBB644" w14:textId="77777777" w:rsidR="00BE3898" w:rsidRDefault="007F6215" w:rsidP="00BE3898">
      <w:pPr>
        <w:pStyle w:val="ListParagraph"/>
        <w:widowControl/>
        <w:numPr>
          <w:ilvl w:val="0"/>
          <w:numId w:val="5"/>
        </w:numPr>
        <w:autoSpaceDE/>
        <w:autoSpaceDN/>
        <w:spacing w:before="60" w:after="120" w:line="230" w:lineRule="atLeast"/>
        <w:ind w:right="864"/>
        <w:jc w:val="both"/>
        <w:rPr>
          <w:rFonts w:eastAsia="MS Mincho" w:cs="Times New Roman"/>
          <w:sz w:val="20"/>
          <w:szCs w:val="20"/>
          <w:lang w:eastAsia="ar-SA" w:bidi="ar-SA"/>
        </w:rPr>
      </w:pPr>
      <w:r w:rsidRPr="00BE3898">
        <w:rPr>
          <w:rFonts w:eastAsia="MS Mincho" w:cs="Times New Roman"/>
          <w:sz w:val="20"/>
          <w:szCs w:val="20"/>
          <w:lang w:eastAsia="ar-SA" w:bidi="ar-SA"/>
        </w:rPr>
        <w:t>If the number of years, months, days, hours, minutes, or seconds in any expression equals zero, the number and its corresponding designator ·may· be omitted. However, at least one number and its designator ·must· be present.</w:t>
      </w:r>
    </w:p>
    <w:p w14:paraId="7673164D" w14:textId="77777777" w:rsidR="00BE3898" w:rsidRDefault="007F6215" w:rsidP="00BE3898">
      <w:pPr>
        <w:pStyle w:val="ListParagraph"/>
        <w:widowControl/>
        <w:numPr>
          <w:ilvl w:val="0"/>
          <w:numId w:val="5"/>
        </w:numPr>
        <w:autoSpaceDE/>
        <w:autoSpaceDN/>
        <w:spacing w:before="60" w:after="120" w:line="230" w:lineRule="atLeast"/>
        <w:ind w:right="864"/>
        <w:jc w:val="both"/>
        <w:rPr>
          <w:rFonts w:eastAsia="MS Mincho" w:cs="Times New Roman"/>
          <w:sz w:val="20"/>
          <w:szCs w:val="20"/>
          <w:lang w:eastAsia="ar-SA" w:bidi="ar-SA"/>
        </w:rPr>
      </w:pPr>
      <w:r w:rsidRPr="00BE3898">
        <w:rPr>
          <w:rFonts w:eastAsia="MS Mincho" w:cs="Times New Roman"/>
          <w:sz w:val="20"/>
          <w:szCs w:val="20"/>
          <w:lang w:eastAsia="ar-SA" w:bidi="ar-SA"/>
        </w:rPr>
        <w:t>The seconds part ·may· have a decimal fraction.</w:t>
      </w:r>
    </w:p>
    <w:p w14:paraId="12CAA634" w14:textId="33C14649" w:rsidR="007F6215" w:rsidRPr="00BE3898" w:rsidRDefault="007F6215" w:rsidP="00BE3898">
      <w:pPr>
        <w:pStyle w:val="ListParagraph"/>
        <w:widowControl/>
        <w:numPr>
          <w:ilvl w:val="0"/>
          <w:numId w:val="5"/>
        </w:numPr>
        <w:autoSpaceDE/>
        <w:autoSpaceDN/>
        <w:spacing w:before="60" w:after="120" w:line="230" w:lineRule="atLeast"/>
        <w:ind w:right="864"/>
        <w:jc w:val="both"/>
        <w:rPr>
          <w:rFonts w:eastAsia="MS Mincho" w:cs="Times New Roman"/>
          <w:sz w:val="20"/>
          <w:szCs w:val="20"/>
          <w:lang w:eastAsia="ar-SA" w:bidi="ar-SA"/>
        </w:rPr>
      </w:pPr>
      <w:r w:rsidRPr="00BE3898">
        <w:rPr>
          <w:rFonts w:eastAsia="MS Mincho" w:cs="Times New Roman"/>
          <w:sz w:val="20"/>
          <w:szCs w:val="20"/>
          <w:lang w:eastAsia="ar-SA" w:bidi="ar-SA"/>
        </w:rPr>
        <w:t xml:space="preserve">The designator </w:t>
      </w:r>
      <w:r w:rsidR="003B52E0">
        <w:rPr>
          <w:rFonts w:eastAsia="MS Mincho" w:cs="Times New Roman"/>
          <w:sz w:val="20"/>
          <w:szCs w:val="20"/>
          <w:lang w:eastAsia="ar-SA" w:bidi="ar-SA"/>
        </w:rPr>
        <w:t>‘</w:t>
      </w:r>
      <w:r w:rsidRPr="00BE3898">
        <w:rPr>
          <w:rFonts w:eastAsia="MS Mincho" w:cs="Times New Roman"/>
          <w:sz w:val="20"/>
          <w:szCs w:val="20"/>
          <w:lang w:eastAsia="ar-SA" w:bidi="ar-SA"/>
        </w:rPr>
        <w:t>T</w:t>
      </w:r>
      <w:r w:rsidR="003B52E0">
        <w:rPr>
          <w:rFonts w:eastAsia="MS Mincho" w:cs="Times New Roman"/>
          <w:sz w:val="20"/>
          <w:szCs w:val="20"/>
          <w:lang w:eastAsia="ar-SA" w:bidi="ar-SA"/>
        </w:rPr>
        <w:t>’</w:t>
      </w:r>
      <w:r w:rsidRPr="00BE3898">
        <w:rPr>
          <w:rFonts w:eastAsia="MS Mincho" w:cs="Times New Roman"/>
          <w:sz w:val="20"/>
          <w:szCs w:val="20"/>
          <w:lang w:eastAsia="ar-SA" w:bidi="ar-SA"/>
        </w:rPr>
        <w:t xml:space="preserve"> must be absent if and only if all of the time items are absent. The designator </w:t>
      </w:r>
      <w:r w:rsidR="003B52E0">
        <w:rPr>
          <w:rFonts w:eastAsia="MS Mincho" w:cs="Times New Roman"/>
          <w:sz w:val="20"/>
          <w:szCs w:val="20"/>
          <w:lang w:eastAsia="ar-SA" w:bidi="ar-SA"/>
        </w:rPr>
        <w:t>‘</w:t>
      </w:r>
      <w:r w:rsidRPr="00BE3898">
        <w:rPr>
          <w:rFonts w:eastAsia="MS Mincho" w:cs="Times New Roman"/>
          <w:sz w:val="20"/>
          <w:szCs w:val="20"/>
          <w:lang w:eastAsia="ar-SA" w:bidi="ar-SA"/>
        </w:rPr>
        <w:t>P</w:t>
      </w:r>
      <w:r w:rsidR="003B52E0">
        <w:rPr>
          <w:rFonts w:eastAsia="MS Mincho" w:cs="Times New Roman"/>
          <w:sz w:val="20"/>
          <w:szCs w:val="20"/>
          <w:lang w:eastAsia="ar-SA" w:bidi="ar-SA"/>
        </w:rPr>
        <w:t>’</w:t>
      </w:r>
      <w:r w:rsidRPr="00BE3898">
        <w:rPr>
          <w:rFonts w:eastAsia="MS Mincho" w:cs="Times New Roman"/>
          <w:sz w:val="20"/>
          <w:szCs w:val="20"/>
          <w:lang w:eastAsia="ar-SA" w:bidi="ar-SA"/>
        </w:rPr>
        <w:t xml:space="preserve"> must always be present.</w:t>
      </w:r>
    </w:p>
    <w:p w14:paraId="17D16888" w14:textId="6BF3889D" w:rsidR="003B2D35" w:rsidRPr="003B2D35" w:rsidRDefault="009907BE" w:rsidP="007F6215">
      <w:pPr>
        <w:widowControl/>
        <w:autoSpaceDE/>
        <w:autoSpaceDN/>
        <w:spacing w:before="120" w:after="240" w:line="230" w:lineRule="atLeast"/>
        <w:jc w:val="both"/>
        <w:rPr>
          <w:rFonts w:eastAsia="MS Mincho" w:cs="Times New Roman"/>
          <w:b/>
          <w:bCs/>
          <w:sz w:val="20"/>
          <w:szCs w:val="20"/>
          <w:lang w:eastAsia="ar-SA" w:bidi="ar-SA"/>
        </w:rPr>
      </w:pPr>
      <w:ins w:id="129" w:author="Raphael Malyankar" w:date="2021-10-26T18:20:00Z">
        <w:r>
          <w:rPr>
            <w:rFonts w:eastAsia="MS Mincho" w:cs="Times New Roman"/>
            <w:b/>
            <w:bCs/>
            <w:sz w:val="20"/>
            <w:szCs w:val="20"/>
            <w:lang w:eastAsia="ar-SA" w:bidi="ar-SA"/>
          </w:rPr>
          <w:t xml:space="preserve">X.4.9.1 </w:t>
        </w:r>
      </w:ins>
      <w:r w:rsidR="003B2D35" w:rsidRPr="003B2D35">
        <w:rPr>
          <w:rFonts w:eastAsia="MS Mincho" w:cs="Times New Roman"/>
          <w:b/>
          <w:bCs/>
          <w:sz w:val="20"/>
          <w:szCs w:val="20"/>
          <w:lang w:eastAsia="ar-SA" w:bidi="ar-SA"/>
        </w:rPr>
        <w:t xml:space="preserve">Encoding and interpretation rules </w:t>
      </w:r>
      <w:r w:rsidR="00C343D0">
        <w:rPr>
          <w:rFonts w:eastAsia="MS Mincho" w:cs="Times New Roman"/>
          <w:b/>
          <w:bCs/>
          <w:sz w:val="20"/>
          <w:szCs w:val="20"/>
          <w:lang w:eastAsia="ar-SA" w:bidi="ar-SA"/>
        </w:rPr>
        <w:t>in</w:t>
      </w:r>
      <w:r w:rsidR="003B2D35" w:rsidRPr="003B2D35">
        <w:rPr>
          <w:rFonts w:eastAsia="MS Mincho" w:cs="Times New Roman"/>
          <w:b/>
          <w:bCs/>
          <w:sz w:val="20"/>
          <w:szCs w:val="20"/>
          <w:lang w:eastAsia="ar-SA" w:bidi="ar-SA"/>
        </w:rPr>
        <w:t xml:space="preserve"> S-100 metadata</w:t>
      </w:r>
      <w:r w:rsidR="006F5DCB">
        <w:rPr>
          <w:rFonts w:eastAsia="MS Mincho" w:cs="Times New Roman"/>
          <w:b/>
          <w:bCs/>
          <w:sz w:val="20"/>
          <w:szCs w:val="20"/>
          <w:lang w:eastAsia="ar-SA" w:bidi="ar-SA"/>
        </w:rPr>
        <w:t>:</w:t>
      </w:r>
    </w:p>
    <w:p w14:paraId="0356CADF" w14:textId="610344BC" w:rsidR="007F6215" w:rsidRPr="003B2D35" w:rsidRDefault="003B2D35" w:rsidP="003B2D35">
      <w:pPr>
        <w:pStyle w:val="ListParagraph"/>
        <w:widowControl/>
        <w:numPr>
          <w:ilvl w:val="0"/>
          <w:numId w:val="10"/>
        </w:numPr>
        <w:autoSpaceDE/>
        <w:autoSpaceDN/>
        <w:spacing w:before="120" w:after="240" w:line="230" w:lineRule="atLeast"/>
        <w:jc w:val="both"/>
        <w:rPr>
          <w:rFonts w:eastAsia="MS Mincho" w:cs="Times New Roman"/>
          <w:sz w:val="20"/>
          <w:szCs w:val="20"/>
          <w:lang w:eastAsia="ar-SA" w:bidi="ar-SA"/>
        </w:rPr>
      </w:pPr>
      <w:r w:rsidRPr="00812ACD">
        <w:rPr>
          <w:rFonts w:eastAsia="MS Mincho" w:cs="Times New Roman"/>
          <w:sz w:val="20"/>
          <w:szCs w:val="20"/>
          <w:u w:val="single"/>
          <w:lang w:eastAsia="ar-SA" w:bidi="ar-SA"/>
        </w:rPr>
        <w:t>Restriction to non-negative durations</w:t>
      </w:r>
      <w:r w:rsidRPr="003B2D35">
        <w:rPr>
          <w:rFonts w:eastAsia="MS Mincho" w:cs="Times New Roman"/>
          <w:sz w:val="20"/>
          <w:szCs w:val="20"/>
          <w:lang w:eastAsia="ar-SA" w:bidi="ar-SA"/>
        </w:rPr>
        <w:t xml:space="preserve">: </w:t>
      </w:r>
      <w:r w:rsidR="007F6215" w:rsidRPr="003B2D35">
        <w:rPr>
          <w:rFonts w:eastAsia="MS Mincho" w:cs="Times New Roman"/>
          <w:sz w:val="20"/>
          <w:szCs w:val="20"/>
          <w:lang w:eastAsia="ar-SA" w:bidi="ar-SA"/>
        </w:rPr>
        <w:t>S-10</w:t>
      </w:r>
      <w:r w:rsidR="007B0EA5" w:rsidRPr="003B2D35">
        <w:rPr>
          <w:rFonts w:eastAsia="MS Mincho" w:cs="Times New Roman"/>
          <w:sz w:val="20"/>
          <w:szCs w:val="20"/>
          <w:lang w:eastAsia="ar-SA" w:bidi="ar-SA"/>
        </w:rPr>
        <w:t>0</w:t>
      </w:r>
      <w:r w:rsidR="007F6215" w:rsidRPr="003B2D35">
        <w:rPr>
          <w:rFonts w:eastAsia="MS Mincho" w:cs="Times New Roman"/>
          <w:sz w:val="20"/>
          <w:szCs w:val="20"/>
          <w:lang w:eastAsia="ar-SA" w:bidi="ar-SA"/>
        </w:rPr>
        <w:t xml:space="preserve"> restricts the </w:t>
      </w:r>
      <w:r w:rsidR="00F5135B" w:rsidRPr="003B2D35">
        <w:rPr>
          <w:rFonts w:eastAsia="MS Mincho" w:cs="Times New Roman"/>
          <w:i/>
          <w:iCs/>
          <w:sz w:val="20"/>
          <w:szCs w:val="20"/>
          <w:lang w:eastAsia="ar-SA" w:bidi="ar-SA"/>
        </w:rPr>
        <w:t>duration</w:t>
      </w:r>
      <w:r w:rsidR="007F6215" w:rsidRPr="003B2D35">
        <w:rPr>
          <w:rFonts w:eastAsia="MS Mincho" w:cs="Times New Roman"/>
          <w:sz w:val="20"/>
          <w:szCs w:val="20"/>
          <w:lang w:eastAsia="ar-SA" w:bidi="ar-SA"/>
        </w:rPr>
        <w:t xml:space="preserve"> </w:t>
      </w:r>
      <w:r w:rsidR="00F5135B" w:rsidRPr="003B2D35">
        <w:rPr>
          <w:rFonts w:eastAsia="MS Mincho" w:cs="Times New Roman"/>
          <w:sz w:val="20"/>
          <w:szCs w:val="20"/>
          <w:lang w:eastAsia="ar-SA" w:bidi="ar-SA"/>
        </w:rPr>
        <w:t xml:space="preserve">type </w:t>
      </w:r>
      <w:r w:rsidR="007F6215" w:rsidRPr="003B2D35">
        <w:rPr>
          <w:rFonts w:eastAsia="MS Mincho" w:cs="Times New Roman"/>
          <w:sz w:val="20"/>
          <w:szCs w:val="20"/>
          <w:lang w:eastAsia="ar-SA" w:bidi="ar-SA"/>
        </w:rPr>
        <w:t xml:space="preserve">by </w:t>
      </w:r>
      <w:r w:rsidR="00F5135B" w:rsidRPr="003B2D35">
        <w:rPr>
          <w:rFonts w:eastAsia="MS Mincho" w:cs="Times New Roman"/>
          <w:sz w:val="20"/>
          <w:szCs w:val="20"/>
          <w:lang w:eastAsia="ar-SA" w:bidi="ar-SA"/>
        </w:rPr>
        <w:t xml:space="preserve">prohibiting zero or </w:t>
      </w:r>
      <w:r w:rsidR="007F6215" w:rsidRPr="003B2D35">
        <w:rPr>
          <w:rFonts w:eastAsia="MS Mincho" w:cs="Times New Roman"/>
          <w:sz w:val="20"/>
          <w:szCs w:val="20"/>
          <w:lang w:eastAsia="ar-SA" w:bidi="ar-SA"/>
        </w:rPr>
        <w:t>negative values</w:t>
      </w:r>
      <w:r w:rsidR="00F5135B" w:rsidRPr="003B2D35">
        <w:rPr>
          <w:rFonts w:eastAsia="MS Mincho" w:cs="Times New Roman"/>
          <w:sz w:val="20"/>
          <w:szCs w:val="20"/>
          <w:lang w:eastAsia="ar-SA" w:bidi="ar-SA"/>
        </w:rPr>
        <w:t xml:space="preserve"> of duration in</w:t>
      </w:r>
      <w:r w:rsidR="00F5135B" w:rsidRPr="00F5135B">
        <w:t xml:space="preserve"> </w:t>
      </w:r>
      <w:r w:rsidR="00F5135B" w:rsidRPr="003B2D35">
        <w:rPr>
          <w:rFonts w:eastAsia="MS Mincho" w:cs="Times New Roman"/>
          <w:i/>
          <w:iCs/>
          <w:sz w:val="20"/>
          <w:szCs w:val="20"/>
          <w:lang w:eastAsia="ar-SA" w:bidi="ar-SA"/>
        </w:rPr>
        <w:t>userDefinedMaintenanceFrequency</w:t>
      </w:r>
      <w:r w:rsidR="007F6215" w:rsidRPr="003B2D35">
        <w:rPr>
          <w:rFonts w:eastAsia="MS Mincho" w:cs="Times New Roman"/>
          <w:sz w:val="20"/>
          <w:szCs w:val="20"/>
          <w:lang w:eastAsia="ar-SA" w:bidi="ar-SA"/>
        </w:rPr>
        <w:t>.</w:t>
      </w:r>
    </w:p>
    <w:p w14:paraId="33B18668" w14:textId="23E3299D" w:rsidR="007F6215" w:rsidRPr="003B2D35" w:rsidRDefault="003B2D35" w:rsidP="003B2D35">
      <w:pPr>
        <w:pStyle w:val="ListParagraph"/>
        <w:widowControl/>
        <w:numPr>
          <w:ilvl w:val="0"/>
          <w:numId w:val="10"/>
        </w:numPr>
        <w:autoSpaceDE/>
        <w:autoSpaceDN/>
        <w:spacing w:before="120" w:after="240" w:line="230" w:lineRule="atLeast"/>
        <w:jc w:val="both"/>
        <w:rPr>
          <w:rFonts w:eastAsia="MS Mincho" w:cs="Times New Roman"/>
          <w:sz w:val="20"/>
          <w:szCs w:val="20"/>
          <w:lang w:eastAsia="ar-SA" w:bidi="ar-SA"/>
        </w:rPr>
      </w:pPr>
      <w:r w:rsidRPr="00812ACD">
        <w:rPr>
          <w:rFonts w:eastAsia="MS Mincho" w:cs="Times New Roman"/>
          <w:sz w:val="20"/>
          <w:szCs w:val="20"/>
          <w:u w:val="single"/>
          <w:lang w:eastAsia="ar-SA" w:bidi="ar-SA"/>
        </w:rPr>
        <w:lastRenderedPageBreak/>
        <w:t>Number of digits</w:t>
      </w:r>
      <w:r w:rsidRPr="003B2D35">
        <w:rPr>
          <w:rFonts w:eastAsia="MS Mincho" w:cs="Times New Roman"/>
          <w:sz w:val="20"/>
          <w:szCs w:val="20"/>
          <w:lang w:eastAsia="ar-SA" w:bidi="ar-SA"/>
        </w:rPr>
        <w:t xml:space="preserve">: </w:t>
      </w:r>
      <w:r w:rsidR="007F6215" w:rsidRPr="003B2D35">
        <w:rPr>
          <w:rFonts w:eastAsia="MS Mincho" w:cs="Times New Roman"/>
          <w:sz w:val="20"/>
          <w:szCs w:val="20"/>
          <w:lang w:eastAsia="ar-SA" w:bidi="ar-SA"/>
        </w:rPr>
        <w:t>S-10</w:t>
      </w:r>
      <w:r w:rsidR="007B0EA5" w:rsidRPr="003B2D35">
        <w:rPr>
          <w:rFonts w:eastAsia="MS Mincho" w:cs="Times New Roman"/>
          <w:sz w:val="20"/>
          <w:szCs w:val="20"/>
          <w:lang w:eastAsia="ar-SA" w:bidi="ar-SA"/>
        </w:rPr>
        <w:t>0</w:t>
      </w:r>
      <w:r w:rsidR="007F6215" w:rsidRPr="003B2D35">
        <w:rPr>
          <w:rFonts w:eastAsia="MS Mincho" w:cs="Times New Roman"/>
          <w:sz w:val="20"/>
          <w:szCs w:val="20"/>
          <w:lang w:eastAsia="ar-SA" w:bidi="ar-SA"/>
        </w:rPr>
        <w:t xml:space="preserve"> recommends (but does not require) using 2 digits for the months, days, hours, minutes, components, when they are present. If the seconds component is encoded, two digits are recommended for the number of whole seconds (for example, encode 0.5 seconds as PT00.5S; encode 100 seconds as PT01M40S).</w:t>
      </w:r>
    </w:p>
    <w:p w14:paraId="4297DDFE" w14:textId="6687826D" w:rsidR="004B14A2" w:rsidRPr="003B2D35" w:rsidRDefault="003B2D35"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r w:rsidRPr="00812ACD">
        <w:rPr>
          <w:rFonts w:eastAsia="MS Mincho" w:cs="Times New Roman"/>
          <w:sz w:val="20"/>
          <w:szCs w:val="20"/>
          <w:u w:val="single"/>
          <w:lang w:eastAsia="ar-SA" w:bidi="ar-SA"/>
        </w:rPr>
        <w:t>Start and end instants</w:t>
      </w:r>
      <w:r w:rsidRPr="003B2D35">
        <w:rPr>
          <w:rFonts w:eastAsia="MS Mincho" w:cs="Times New Roman"/>
          <w:sz w:val="20"/>
          <w:szCs w:val="20"/>
          <w:lang w:eastAsia="ar-SA" w:bidi="ar-SA"/>
        </w:rPr>
        <w:t xml:space="preserve">: </w:t>
      </w:r>
      <w:r w:rsidR="004B14A2" w:rsidRPr="003B2D35">
        <w:rPr>
          <w:rFonts w:eastAsia="MS Mincho" w:cs="Times New Roman"/>
          <w:sz w:val="20"/>
          <w:szCs w:val="20"/>
          <w:lang w:eastAsia="ar-SA" w:bidi="ar-SA"/>
        </w:rPr>
        <w:t xml:space="preserve">The start and end instants of the interval </w:t>
      </w:r>
      <w:r w:rsidRPr="003B2D35">
        <w:rPr>
          <w:rFonts w:eastAsia="MS Mincho" w:cs="Times New Roman"/>
          <w:sz w:val="20"/>
          <w:szCs w:val="20"/>
          <w:lang w:eastAsia="ar-SA" w:bidi="ar-SA"/>
        </w:rPr>
        <w:t xml:space="preserve">calculated by combining </w:t>
      </w:r>
      <w:r w:rsidRPr="003B2D35">
        <w:rPr>
          <w:rFonts w:eastAsia="MS Mincho" w:cs="Times New Roman"/>
          <w:i/>
          <w:iCs/>
          <w:sz w:val="20"/>
          <w:szCs w:val="20"/>
          <w:lang w:eastAsia="ar-SA" w:bidi="ar-SA"/>
        </w:rPr>
        <w:t>userDefinedMaintenanceFrequency</w:t>
      </w:r>
      <w:r w:rsidRPr="003B2D35">
        <w:rPr>
          <w:rFonts w:eastAsia="MS Mincho" w:cs="Times New Roman"/>
          <w:sz w:val="20"/>
          <w:szCs w:val="20"/>
          <w:lang w:eastAsia="ar-SA" w:bidi="ar-SA"/>
        </w:rPr>
        <w:t xml:space="preserve"> with the issue date/time </w:t>
      </w:r>
      <w:r w:rsidR="004B14A2" w:rsidRPr="003B2D35">
        <w:rPr>
          <w:rFonts w:eastAsia="MS Mincho" w:cs="Times New Roman"/>
          <w:sz w:val="20"/>
          <w:szCs w:val="20"/>
          <w:lang w:eastAsia="ar-SA" w:bidi="ar-SA"/>
        </w:rPr>
        <w:t xml:space="preserve">must be interpreted </w:t>
      </w:r>
      <w:r w:rsidR="00F06C62" w:rsidRPr="003B2D35">
        <w:rPr>
          <w:rFonts w:eastAsia="MS Mincho" w:cs="Times New Roman"/>
          <w:sz w:val="20"/>
          <w:szCs w:val="20"/>
          <w:lang w:eastAsia="ar-SA" w:bidi="ar-SA"/>
        </w:rPr>
        <w:t>according to</w:t>
      </w:r>
      <w:r w:rsidR="004B14A2" w:rsidRPr="003B2D35">
        <w:rPr>
          <w:rFonts w:eastAsia="MS Mincho" w:cs="Times New Roman"/>
          <w:sz w:val="20"/>
          <w:szCs w:val="20"/>
          <w:lang w:eastAsia="ar-SA" w:bidi="ar-SA"/>
        </w:rPr>
        <w:t xml:space="preserve"> Part 3 Clause 3-8</w:t>
      </w:r>
      <w:r w:rsidR="00F06C62" w:rsidRPr="003B2D35">
        <w:rPr>
          <w:rFonts w:eastAsia="MS Mincho" w:cs="Times New Roman"/>
          <w:sz w:val="20"/>
          <w:szCs w:val="20"/>
          <w:lang w:eastAsia="ar-SA" w:bidi="ar-SA"/>
        </w:rPr>
        <w:t xml:space="preserve">. The value must be encoded appropriately; this means that smaller </w:t>
      </w:r>
      <w:r w:rsidR="00482AF9" w:rsidRPr="003B2D35">
        <w:rPr>
          <w:rFonts w:eastAsia="MS Mincho" w:cs="Times New Roman"/>
          <w:sz w:val="20"/>
          <w:szCs w:val="20"/>
          <w:lang w:eastAsia="ar-SA" w:bidi="ar-SA"/>
        </w:rPr>
        <w:t xml:space="preserve">date/time </w:t>
      </w:r>
      <w:r w:rsidR="00F06C62" w:rsidRPr="003B2D35">
        <w:rPr>
          <w:rFonts w:eastAsia="MS Mincho" w:cs="Times New Roman"/>
          <w:sz w:val="20"/>
          <w:szCs w:val="20"/>
          <w:lang w:eastAsia="ar-SA" w:bidi="ar-SA"/>
        </w:rPr>
        <w:t xml:space="preserve">components must not be encoded unless the availability of the successor dataset is </w:t>
      </w:r>
      <w:r w:rsidR="00482AF9" w:rsidRPr="003B2D35">
        <w:rPr>
          <w:rFonts w:eastAsia="MS Mincho" w:cs="Times New Roman"/>
          <w:sz w:val="20"/>
          <w:szCs w:val="20"/>
          <w:lang w:eastAsia="ar-SA" w:bidi="ar-SA"/>
        </w:rPr>
        <w:t>known to the corresponding level of precision.</w:t>
      </w:r>
      <w:r w:rsidR="00124965" w:rsidRPr="003B2D35">
        <w:rPr>
          <w:rFonts w:eastAsia="MS Mincho" w:cs="Times New Roman"/>
          <w:bCs/>
          <w:sz w:val="20"/>
          <w:szCs w:val="20"/>
          <w:lang w:eastAsia="ar-SA" w:bidi="ar-SA"/>
        </w:rPr>
        <w:t xml:space="preserve"> Smaller units should be used when the availability is known to the corresponding precision, such as “48 hours” instead of “2 days” when the successor dataset availability is planned to the hour.</w:t>
      </w:r>
    </w:p>
    <w:p w14:paraId="5A14D153" w14:textId="4DD6B18C" w:rsidR="001C6FB5" w:rsidRPr="003B2D35" w:rsidRDefault="003B2D35"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r w:rsidRPr="00812ACD">
        <w:rPr>
          <w:rFonts w:eastAsia="MS Mincho" w:cs="Times New Roman"/>
          <w:bCs/>
          <w:sz w:val="20"/>
          <w:szCs w:val="20"/>
          <w:u w:val="single"/>
          <w:lang w:eastAsia="ar-SA" w:bidi="ar-SA"/>
        </w:rPr>
        <w:t>Encoding of zero components</w:t>
      </w:r>
      <w:r w:rsidRPr="003B2D35">
        <w:rPr>
          <w:rFonts w:eastAsia="MS Mincho" w:cs="Times New Roman"/>
          <w:bCs/>
          <w:sz w:val="20"/>
          <w:szCs w:val="20"/>
          <w:lang w:eastAsia="ar-SA" w:bidi="ar-SA"/>
        </w:rPr>
        <w:t xml:space="preserve">: </w:t>
      </w:r>
      <w:r w:rsidR="001C6FB5" w:rsidRPr="003B2D35">
        <w:rPr>
          <w:rFonts w:eastAsia="MS Mincho" w:cs="Times New Roman"/>
          <w:bCs/>
          <w:sz w:val="20"/>
          <w:szCs w:val="20"/>
          <w:lang w:eastAsia="ar-SA" w:bidi="ar-SA"/>
        </w:rPr>
        <w:t>Zero components must be encoded if and only if they are significant</w:t>
      </w:r>
      <w:r w:rsidR="00D6173E" w:rsidRPr="003B2D35">
        <w:rPr>
          <w:rFonts w:eastAsia="MS Mincho" w:cs="Times New Roman"/>
          <w:bCs/>
          <w:sz w:val="20"/>
          <w:szCs w:val="20"/>
          <w:lang w:eastAsia="ar-SA" w:bidi="ar-SA"/>
        </w:rPr>
        <w:t xml:space="preserve"> for indicating the granularity of the start/end instants of the interval.</w:t>
      </w:r>
    </w:p>
    <w:p w14:paraId="496375DE" w14:textId="360F4F69" w:rsidR="006A0FBF" w:rsidRPr="003B2D35" w:rsidRDefault="003B2D35"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commentRangeStart w:id="130"/>
      <w:r w:rsidRPr="00812ACD">
        <w:rPr>
          <w:rFonts w:eastAsia="MS Mincho" w:cs="Times New Roman"/>
          <w:bCs/>
          <w:sz w:val="20"/>
          <w:szCs w:val="20"/>
          <w:u w:val="single"/>
          <w:lang w:eastAsia="ar-SA" w:bidi="ar-SA"/>
        </w:rPr>
        <w:t>Variability</w:t>
      </w:r>
      <w:r w:rsidRPr="003B2D35">
        <w:rPr>
          <w:rFonts w:eastAsia="MS Mincho" w:cs="Times New Roman"/>
          <w:bCs/>
          <w:sz w:val="20"/>
          <w:szCs w:val="20"/>
          <w:lang w:eastAsia="ar-SA" w:bidi="ar-SA"/>
        </w:rPr>
        <w:t xml:space="preserve">: </w:t>
      </w:r>
      <w:r w:rsidR="00851EAA" w:rsidRPr="003B2D35">
        <w:rPr>
          <w:rFonts w:eastAsia="MS Mincho" w:cs="Times New Roman"/>
          <w:bCs/>
          <w:sz w:val="20"/>
          <w:szCs w:val="20"/>
          <w:lang w:eastAsia="ar-SA" w:bidi="ar-SA"/>
        </w:rPr>
        <w:t xml:space="preserve">A variation of </w:t>
      </w:r>
      <w:r w:rsidR="00851EAA" w:rsidRPr="003B2D35">
        <w:rPr>
          <w:rFonts w:eastAsia="MS Mincho"/>
          <w:bCs/>
          <w:i/>
          <w:iCs/>
          <w:sz w:val="20"/>
          <w:szCs w:val="20"/>
          <w:lang w:eastAsia="ar-SA" w:bidi="ar-SA"/>
        </w:rPr>
        <w:t>±</w:t>
      </w:r>
      <w:r w:rsidR="00851EAA" w:rsidRPr="003B2D35">
        <w:rPr>
          <w:rFonts w:eastAsia="MS Mincho" w:cs="Times New Roman"/>
          <w:bCs/>
          <w:i/>
          <w:iCs/>
          <w:sz w:val="20"/>
          <w:szCs w:val="20"/>
          <w:lang w:eastAsia="ar-SA" w:bidi="ar-SA"/>
        </w:rPr>
        <w:t>X</w:t>
      </w:r>
      <w:r w:rsidR="00851EAA" w:rsidRPr="003B2D35">
        <w:rPr>
          <w:rFonts w:eastAsia="MS Mincho" w:cs="Times New Roman"/>
          <w:bCs/>
          <w:sz w:val="20"/>
          <w:szCs w:val="20"/>
          <w:lang w:eastAsia="ar-SA" w:bidi="ar-SA"/>
        </w:rPr>
        <w:t xml:space="preserve"> should be allowed for, where </w:t>
      </w:r>
      <w:r w:rsidR="00851EAA" w:rsidRPr="003B2D35">
        <w:rPr>
          <w:rFonts w:eastAsia="MS Mincho" w:cs="Times New Roman"/>
          <w:bCs/>
          <w:i/>
          <w:iCs/>
          <w:sz w:val="20"/>
          <w:szCs w:val="20"/>
          <w:lang w:eastAsia="ar-SA" w:bidi="ar-SA"/>
        </w:rPr>
        <w:t>X</w:t>
      </w:r>
      <w:r w:rsidR="00851EAA" w:rsidRPr="003B2D35">
        <w:rPr>
          <w:rFonts w:eastAsia="MS Mincho" w:cs="Times New Roman"/>
          <w:bCs/>
          <w:sz w:val="20"/>
          <w:szCs w:val="20"/>
          <w:lang w:eastAsia="ar-SA" w:bidi="ar-SA"/>
        </w:rPr>
        <w:t xml:space="preserve"> is the component of smallest granularity</w:t>
      </w:r>
      <w:r w:rsidR="0072720C" w:rsidRPr="003B2D35">
        <w:rPr>
          <w:rFonts w:eastAsia="MS Mincho" w:cs="Times New Roman"/>
          <w:bCs/>
          <w:sz w:val="20"/>
          <w:szCs w:val="20"/>
          <w:lang w:eastAsia="ar-SA" w:bidi="ar-SA"/>
        </w:rPr>
        <w:t>; if the value of the smallest component is 1, variability is unspecified</w:t>
      </w:r>
      <w:r w:rsidR="00851EAA" w:rsidRPr="003B2D35">
        <w:rPr>
          <w:rFonts w:eastAsia="MS Mincho" w:cs="Times New Roman"/>
          <w:bCs/>
          <w:sz w:val="20"/>
          <w:szCs w:val="20"/>
          <w:lang w:eastAsia="ar-SA" w:bidi="ar-SA"/>
        </w:rPr>
        <w:t>.</w:t>
      </w:r>
      <w:commentRangeEnd w:id="130"/>
      <w:r w:rsidR="00DD2BF9">
        <w:rPr>
          <w:rStyle w:val="CommentReference"/>
        </w:rPr>
        <w:commentReference w:id="130"/>
      </w:r>
    </w:p>
    <w:p w14:paraId="4DA7D4C2" w14:textId="7B545F6D" w:rsidR="006E2386" w:rsidRDefault="00520F79"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u w:val="single"/>
          <w:lang w:eastAsia="ar-SA" w:bidi="ar-SA"/>
        </w:rPr>
        <w:t>Stability</w:t>
      </w:r>
      <w:r w:rsidR="003B2D35" w:rsidRPr="00812ACD">
        <w:rPr>
          <w:rFonts w:eastAsia="MS Mincho" w:cs="Times New Roman"/>
          <w:bCs/>
          <w:sz w:val="20"/>
          <w:szCs w:val="20"/>
          <w:u w:val="single"/>
          <w:lang w:eastAsia="ar-SA" w:bidi="ar-SA"/>
        </w:rPr>
        <w:t xml:space="preserve"> </w:t>
      </w:r>
      <w:r w:rsidR="003B0670">
        <w:rPr>
          <w:rFonts w:eastAsia="MS Mincho" w:cs="Times New Roman"/>
          <w:bCs/>
          <w:sz w:val="20"/>
          <w:szCs w:val="20"/>
          <w:u w:val="single"/>
          <w:lang w:eastAsia="ar-SA" w:bidi="ar-SA"/>
        </w:rPr>
        <w:t>for successive datasets</w:t>
      </w:r>
      <w:r>
        <w:rPr>
          <w:rFonts w:eastAsia="MS Mincho" w:cs="Times New Roman"/>
          <w:bCs/>
          <w:sz w:val="20"/>
          <w:szCs w:val="20"/>
          <w:u w:val="single"/>
          <w:lang w:eastAsia="ar-SA" w:bidi="ar-SA"/>
        </w:rPr>
        <w:t>, and</w:t>
      </w:r>
      <w:r w:rsidR="003B0670">
        <w:rPr>
          <w:rFonts w:eastAsia="MS Mincho" w:cs="Times New Roman"/>
          <w:bCs/>
          <w:sz w:val="20"/>
          <w:szCs w:val="20"/>
          <w:u w:val="single"/>
          <w:lang w:eastAsia="ar-SA" w:bidi="ar-SA"/>
        </w:rPr>
        <w:t xml:space="preserve"> exceptions</w:t>
      </w:r>
      <w:r w:rsidR="003B2D35" w:rsidRPr="003B2D35">
        <w:rPr>
          <w:rFonts w:eastAsia="MS Mincho" w:cs="Times New Roman"/>
          <w:bCs/>
          <w:sz w:val="20"/>
          <w:szCs w:val="20"/>
          <w:lang w:eastAsia="ar-SA" w:bidi="ar-SA"/>
        </w:rPr>
        <w:t xml:space="preserve">: </w:t>
      </w:r>
      <w:r w:rsidR="000D67E1" w:rsidRPr="003B2D35">
        <w:rPr>
          <w:rFonts w:eastAsia="MS Mincho" w:cs="Times New Roman"/>
          <w:bCs/>
          <w:sz w:val="20"/>
          <w:szCs w:val="20"/>
          <w:lang w:eastAsia="ar-SA" w:bidi="ar-SA"/>
        </w:rPr>
        <w:t xml:space="preserve">The value </w:t>
      </w:r>
      <w:r w:rsidR="006A0FBF" w:rsidRPr="003B2D35">
        <w:rPr>
          <w:rFonts w:eastAsia="MS Mincho" w:cs="Times New Roman"/>
          <w:bCs/>
          <w:sz w:val="20"/>
          <w:szCs w:val="20"/>
          <w:lang w:eastAsia="ar-SA" w:bidi="ar-SA"/>
        </w:rPr>
        <w:t xml:space="preserve">of this attribute </w:t>
      </w:r>
      <w:r w:rsidR="00F5135B" w:rsidRPr="003B2D35">
        <w:rPr>
          <w:rFonts w:eastAsia="MS Mincho" w:cs="Times New Roman"/>
          <w:bCs/>
          <w:sz w:val="20"/>
          <w:szCs w:val="20"/>
          <w:lang w:eastAsia="ar-SA" w:bidi="ar-SA"/>
        </w:rPr>
        <w:t xml:space="preserve">will normally be stable over a </w:t>
      </w:r>
      <w:r w:rsidR="00A81ACC" w:rsidRPr="003B2D35">
        <w:rPr>
          <w:rFonts w:eastAsia="MS Mincho" w:cs="Times New Roman"/>
          <w:bCs/>
          <w:sz w:val="20"/>
          <w:szCs w:val="20"/>
          <w:lang w:eastAsia="ar-SA" w:bidi="ar-SA"/>
        </w:rPr>
        <w:t>sequence of</w:t>
      </w:r>
      <w:r w:rsidR="00F5135B" w:rsidRPr="003B2D35">
        <w:rPr>
          <w:rFonts w:eastAsia="MS Mincho" w:cs="Times New Roman"/>
          <w:bCs/>
          <w:sz w:val="20"/>
          <w:szCs w:val="20"/>
          <w:lang w:eastAsia="ar-SA" w:bidi="ar-SA"/>
        </w:rPr>
        <w:t xml:space="preserve"> predecessor/successor datasets</w:t>
      </w:r>
      <w:r w:rsidR="006E2386">
        <w:rPr>
          <w:rFonts w:eastAsia="MS Mincho" w:cs="Times New Roman"/>
          <w:bCs/>
          <w:sz w:val="20"/>
          <w:szCs w:val="20"/>
          <w:lang w:eastAsia="ar-SA" w:bidi="ar-SA"/>
        </w:rPr>
        <w:t>.</w:t>
      </w:r>
      <w:r w:rsidR="00F5135B" w:rsidRPr="003B2D35">
        <w:rPr>
          <w:rFonts w:eastAsia="MS Mincho" w:cs="Times New Roman"/>
          <w:bCs/>
          <w:sz w:val="20"/>
          <w:szCs w:val="20"/>
          <w:lang w:eastAsia="ar-SA" w:bidi="ar-SA"/>
        </w:rPr>
        <w:t xml:space="preserve"> </w:t>
      </w:r>
      <w:r w:rsidR="006E2386">
        <w:rPr>
          <w:rFonts w:eastAsia="MS Mincho" w:cs="Times New Roman"/>
          <w:bCs/>
          <w:sz w:val="20"/>
          <w:szCs w:val="20"/>
          <w:lang w:eastAsia="ar-SA" w:bidi="ar-SA"/>
        </w:rPr>
        <w:t xml:space="preserve">The alternate encoding using </w:t>
      </w:r>
      <w:r w:rsidR="006E2386" w:rsidRPr="00812ACD">
        <w:rPr>
          <w:rFonts w:eastAsia="MS Mincho" w:cs="Times New Roman"/>
          <w:bCs/>
          <w:i/>
          <w:iCs/>
          <w:sz w:val="20"/>
          <w:szCs w:val="20"/>
          <w:lang w:eastAsia="ar-SA" w:bidi="ar-SA"/>
        </w:rPr>
        <w:t>maintenanceDate</w:t>
      </w:r>
      <w:r w:rsidR="006E2386">
        <w:rPr>
          <w:rFonts w:eastAsia="MS Mincho" w:cs="Times New Roman"/>
          <w:bCs/>
          <w:sz w:val="20"/>
          <w:szCs w:val="20"/>
          <w:lang w:eastAsia="ar-SA" w:bidi="ar-SA"/>
        </w:rPr>
        <w:t xml:space="preserve"> should be used for known </w:t>
      </w:r>
      <w:r w:rsidR="000D67E1" w:rsidRPr="003B2D35">
        <w:rPr>
          <w:rFonts w:eastAsia="MS Mincho" w:cs="Times New Roman"/>
          <w:bCs/>
          <w:sz w:val="20"/>
          <w:szCs w:val="20"/>
          <w:lang w:eastAsia="ar-SA" w:bidi="ar-SA"/>
        </w:rPr>
        <w:t xml:space="preserve">exceptional </w:t>
      </w:r>
      <w:r w:rsidR="006A0FBF" w:rsidRPr="003B2D35">
        <w:rPr>
          <w:rFonts w:eastAsia="MS Mincho" w:cs="Times New Roman"/>
          <w:bCs/>
          <w:sz w:val="20"/>
          <w:szCs w:val="20"/>
          <w:lang w:eastAsia="ar-SA" w:bidi="ar-SA"/>
        </w:rPr>
        <w:t xml:space="preserve">circumstances affecting the release of </w:t>
      </w:r>
      <w:r w:rsidR="006E2386">
        <w:rPr>
          <w:rFonts w:eastAsia="MS Mincho" w:cs="Times New Roman"/>
          <w:bCs/>
          <w:sz w:val="20"/>
          <w:szCs w:val="20"/>
          <w:lang w:eastAsia="ar-SA" w:bidi="ar-SA"/>
        </w:rPr>
        <w:t>a</w:t>
      </w:r>
      <w:r w:rsidR="006A0FBF" w:rsidRPr="003B2D35">
        <w:rPr>
          <w:rFonts w:eastAsia="MS Mincho" w:cs="Times New Roman"/>
          <w:bCs/>
          <w:sz w:val="20"/>
          <w:szCs w:val="20"/>
          <w:lang w:eastAsia="ar-SA" w:bidi="ar-SA"/>
        </w:rPr>
        <w:t xml:space="preserve"> successor, such as an office closure at the end of the intervening period</w:t>
      </w:r>
      <w:r w:rsidR="006E2386">
        <w:rPr>
          <w:rFonts w:eastAsia="MS Mincho" w:cs="Times New Roman"/>
          <w:bCs/>
          <w:sz w:val="20"/>
          <w:szCs w:val="20"/>
          <w:lang w:eastAsia="ar-SA" w:bidi="ar-SA"/>
        </w:rPr>
        <w:t xml:space="preserve">, reverting to normal encoding </w:t>
      </w:r>
      <w:r w:rsidR="00E51C1A">
        <w:rPr>
          <w:rFonts w:eastAsia="MS Mincho" w:cs="Times New Roman"/>
          <w:bCs/>
          <w:sz w:val="20"/>
          <w:szCs w:val="20"/>
          <w:lang w:eastAsia="ar-SA" w:bidi="ar-SA"/>
        </w:rPr>
        <w:t xml:space="preserve">with </w:t>
      </w:r>
      <w:r w:rsidR="00E51C1A" w:rsidRPr="00812ACD">
        <w:rPr>
          <w:rFonts w:eastAsia="MS Mincho" w:cs="Times New Roman"/>
          <w:bCs/>
          <w:i/>
          <w:iCs/>
          <w:sz w:val="20"/>
          <w:szCs w:val="20"/>
          <w:lang w:eastAsia="ar-SA" w:bidi="ar-SA"/>
        </w:rPr>
        <w:t>userDefinedMaintenanceFrequency</w:t>
      </w:r>
      <w:r w:rsidR="00E51C1A" w:rsidRPr="00E51C1A">
        <w:rPr>
          <w:rFonts w:eastAsia="MS Mincho" w:cs="Times New Roman"/>
          <w:bCs/>
          <w:sz w:val="20"/>
          <w:szCs w:val="20"/>
          <w:lang w:eastAsia="ar-SA" w:bidi="ar-SA"/>
        </w:rPr>
        <w:t xml:space="preserve"> </w:t>
      </w:r>
      <w:r w:rsidR="006E2386">
        <w:rPr>
          <w:rFonts w:eastAsia="MS Mincho" w:cs="Times New Roman"/>
          <w:bCs/>
          <w:sz w:val="20"/>
          <w:szCs w:val="20"/>
          <w:lang w:eastAsia="ar-SA" w:bidi="ar-SA"/>
        </w:rPr>
        <w:t>when the normal update schedule is restored.</w:t>
      </w:r>
    </w:p>
    <w:p w14:paraId="2F3193FC" w14:textId="2A8C52B0" w:rsidR="00681830" w:rsidRDefault="006E2386"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r w:rsidRPr="005C0EF8">
        <w:rPr>
          <w:rFonts w:eastAsia="MS Mincho" w:cs="Times New Roman"/>
          <w:bCs/>
          <w:sz w:val="20"/>
          <w:szCs w:val="20"/>
          <w:u w:val="single"/>
          <w:lang w:eastAsia="ar-SA" w:bidi="ar-SA"/>
        </w:rPr>
        <w:t>Off</w:t>
      </w:r>
      <w:r w:rsidRPr="00812ACD">
        <w:rPr>
          <w:rFonts w:eastAsia="MS Mincho" w:cs="Times New Roman"/>
          <w:bCs/>
          <w:sz w:val="20"/>
          <w:szCs w:val="20"/>
          <w:u w:val="single"/>
          <w:lang w:eastAsia="ar-SA" w:bidi="ar-SA"/>
        </w:rPr>
        <w:t>-schedule updates</w:t>
      </w:r>
      <w:r>
        <w:rPr>
          <w:rFonts w:eastAsia="MS Mincho" w:cs="Times New Roman"/>
          <w:bCs/>
          <w:sz w:val="20"/>
          <w:szCs w:val="20"/>
          <w:lang w:eastAsia="ar-SA" w:bidi="ar-SA"/>
        </w:rPr>
        <w:t xml:space="preserve">: </w:t>
      </w:r>
      <w:r w:rsidR="00FA52F8" w:rsidRPr="003B2D35">
        <w:rPr>
          <w:rFonts w:eastAsia="MS Mincho" w:cs="Times New Roman"/>
          <w:bCs/>
          <w:sz w:val="20"/>
          <w:szCs w:val="20"/>
          <w:lang w:eastAsia="ar-SA" w:bidi="ar-SA"/>
        </w:rPr>
        <w:t>Communication of e</w:t>
      </w:r>
      <w:r w:rsidR="006A0FBF" w:rsidRPr="003B2D35">
        <w:rPr>
          <w:rFonts w:eastAsia="MS Mincho" w:cs="Times New Roman"/>
          <w:bCs/>
          <w:sz w:val="20"/>
          <w:szCs w:val="20"/>
          <w:lang w:eastAsia="ar-SA" w:bidi="ar-SA"/>
        </w:rPr>
        <w:t>xceptional, unforeseeable off-schedule issues of data such as emergency hurricane forecasts should be provided for by other means</w:t>
      </w:r>
      <w:r w:rsidR="00B43ACA" w:rsidRPr="003B2D35">
        <w:rPr>
          <w:rFonts w:eastAsia="MS Mincho" w:cs="Times New Roman"/>
          <w:bCs/>
          <w:sz w:val="20"/>
          <w:szCs w:val="20"/>
          <w:lang w:eastAsia="ar-SA" w:bidi="ar-SA"/>
        </w:rPr>
        <w:t xml:space="preserve"> than </w:t>
      </w:r>
      <w:r w:rsidR="006D287D" w:rsidRPr="003B2D35">
        <w:rPr>
          <w:rFonts w:eastAsia="MS Mincho" w:cs="Times New Roman"/>
          <w:bCs/>
          <w:i/>
          <w:iCs/>
          <w:sz w:val="20"/>
          <w:szCs w:val="20"/>
          <w:lang w:eastAsia="ar-SA" w:bidi="ar-SA"/>
        </w:rPr>
        <w:t xml:space="preserve">userDefinedMaintenanceFrequency </w:t>
      </w:r>
      <w:r w:rsidRPr="00812ACD">
        <w:rPr>
          <w:rFonts w:eastAsia="MS Mincho" w:cs="Times New Roman"/>
          <w:bCs/>
          <w:sz w:val="20"/>
          <w:szCs w:val="20"/>
          <w:lang w:eastAsia="ar-SA" w:bidi="ar-SA"/>
        </w:rPr>
        <w:t>or</w:t>
      </w:r>
      <w:r>
        <w:rPr>
          <w:rFonts w:eastAsia="MS Mincho" w:cs="Times New Roman"/>
          <w:bCs/>
          <w:i/>
          <w:iCs/>
          <w:sz w:val="20"/>
          <w:szCs w:val="20"/>
          <w:lang w:eastAsia="ar-SA" w:bidi="ar-SA"/>
        </w:rPr>
        <w:t xml:space="preserve"> maintenanceDate </w:t>
      </w:r>
      <w:r w:rsidR="00B43ACA" w:rsidRPr="003B2D35">
        <w:rPr>
          <w:rFonts w:eastAsia="MS Mincho" w:cs="Times New Roman"/>
          <w:bCs/>
          <w:sz w:val="20"/>
          <w:szCs w:val="20"/>
          <w:lang w:eastAsia="ar-SA" w:bidi="ar-SA"/>
        </w:rPr>
        <w:t>attributes</w:t>
      </w:r>
      <w:r>
        <w:rPr>
          <w:rFonts w:eastAsia="MS Mincho" w:cs="Times New Roman"/>
          <w:bCs/>
          <w:sz w:val="20"/>
          <w:szCs w:val="20"/>
          <w:lang w:eastAsia="ar-SA" w:bidi="ar-SA"/>
        </w:rPr>
        <w:t>,</w:t>
      </w:r>
      <w:r w:rsidR="006A0FBF" w:rsidRPr="003B2D35">
        <w:rPr>
          <w:rFonts w:eastAsia="MS Mincho" w:cs="Times New Roman"/>
          <w:bCs/>
          <w:sz w:val="20"/>
          <w:szCs w:val="20"/>
          <w:lang w:eastAsia="ar-SA" w:bidi="ar-SA"/>
        </w:rPr>
        <w:t xml:space="preserve"> since they are by definition unforeseeable.</w:t>
      </w:r>
    </w:p>
    <w:p w14:paraId="644CE13C" w14:textId="476645E2" w:rsidR="006E2386" w:rsidRPr="003B2D35" w:rsidRDefault="006E2386" w:rsidP="003B2D35">
      <w:pPr>
        <w:pStyle w:val="ListParagraph"/>
        <w:widowControl/>
        <w:numPr>
          <w:ilvl w:val="0"/>
          <w:numId w:val="10"/>
        </w:numPr>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u w:val="single"/>
          <w:lang w:eastAsia="ar-SA" w:bidi="ar-SA"/>
        </w:rPr>
        <w:t>Supersession</w:t>
      </w:r>
      <w:r w:rsidRPr="00812ACD">
        <w:rPr>
          <w:rFonts w:eastAsia="MS Mincho" w:cs="Times New Roman"/>
          <w:bCs/>
          <w:sz w:val="20"/>
          <w:szCs w:val="20"/>
          <w:lang w:eastAsia="ar-SA" w:bidi="ar-SA"/>
        </w:rPr>
        <w:t>:</w:t>
      </w:r>
      <w:r>
        <w:rPr>
          <w:rFonts w:eastAsia="MS Mincho" w:cs="Times New Roman"/>
          <w:bCs/>
          <w:sz w:val="20"/>
          <w:szCs w:val="20"/>
          <w:lang w:eastAsia="ar-SA" w:bidi="ar-SA"/>
        </w:rPr>
        <w:t xml:space="preserve"> If both </w:t>
      </w:r>
      <w:r w:rsidRPr="00812ACD">
        <w:rPr>
          <w:rFonts w:eastAsia="MS Mincho" w:cs="Times New Roman"/>
          <w:bCs/>
          <w:i/>
          <w:iCs/>
          <w:sz w:val="20"/>
          <w:szCs w:val="20"/>
          <w:lang w:eastAsia="ar-SA" w:bidi="ar-SA"/>
        </w:rPr>
        <w:t>userDefinedMaintenanceFrequency</w:t>
      </w:r>
      <w:r w:rsidRPr="006E2386">
        <w:rPr>
          <w:rFonts w:eastAsia="MS Mincho" w:cs="Times New Roman"/>
          <w:bCs/>
          <w:sz w:val="20"/>
          <w:szCs w:val="20"/>
          <w:lang w:eastAsia="ar-SA" w:bidi="ar-SA"/>
        </w:rPr>
        <w:t xml:space="preserve"> </w:t>
      </w:r>
      <w:r>
        <w:rPr>
          <w:rFonts w:eastAsia="MS Mincho" w:cs="Times New Roman"/>
          <w:bCs/>
          <w:sz w:val="20"/>
          <w:szCs w:val="20"/>
          <w:lang w:eastAsia="ar-SA" w:bidi="ar-SA"/>
        </w:rPr>
        <w:t>and</w:t>
      </w:r>
      <w:r w:rsidRPr="006E2386">
        <w:rPr>
          <w:rFonts w:eastAsia="MS Mincho" w:cs="Times New Roman"/>
          <w:bCs/>
          <w:sz w:val="20"/>
          <w:szCs w:val="20"/>
          <w:lang w:eastAsia="ar-SA" w:bidi="ar-SA"/>
        </w:rPr>
        <w:t xml:space="preserve"> </w:t>
      </w:r>
      <w:r w:rsidRPr="00812ACD">
        <w:rPr>
          <w:rFonts w:eastAsia="MS Mincho" w:cs="Times New Roman"/>
          <w:bCs/>
          <w:i/>
          <w:iCs/>
          <w:sz w:val="20"/>
          <w:szCs w:val="20"/>
          <w:lang w:eastAsia="ar-SA" w:bidi="ar-SA"/>
        </w:rPr>
        <w:t>maintenanceDate</w:t>
      </w:r>
      <w:r>
        <w:rPr>
          <w:rFonts w:eastAsia="MS Mincho" w:cs="Times New Roman"/>
          <w:bCs/>
          <w:sz w:val="20"/>
          <w:szCs w:val="20"/>
          <w:lang w:eastAsia="ar-SA" w:bidi="ar-SA"/>
        </w:rPr>
        <w:t xml:space="preserve"> are encoded in the same discovery metadata block, the </w:t>
      </w:r>
      <w:r w:rsidRPr="00812ACD">
        <w:rPr>
          <w:rFonts w:eastAsia="MS Mincho" w:cs="Times New Roman"/>
          <w:bCs/>
          <w:i/>
          <w:iCs/>
          <w:sz w:val="20"/>
          <w:szCs w:val="20"/>
          <w:lang w:eastAsia="ar-SA" w:bidi="ar-SA"/>
        </w:rPr>
        <w:t>maintenanceDate</w:t>
      </w:r>
      <w:r>
        <w:rPr>
          <w:rFonts w:eastAsia="MS Mincho" w:cs="Times New Roman"/>
          <w:bCs/>
          <w:sz w:val="20"/>
          <w:szCs w:val="20"/>
          <w:lang w:eastAsia="ar-SA" w:bidi="ar-SA"/>
        </w:rPr>
        <w:t xml:space="preserve"> supersedes the </w:t>
      </w:r>
      <w:r w:rsidRPr="00812ACD">
        <w:rPr>
          <w:rFonts w:eastAsia="MS Mincho" w:cs="Times New Roman"/>
          <w:bCs/>
          <w:i/>
          <w:iCs/>
          <w:sz w:val="20"/>
          <w:szCs w:val="20"/>
          <w:lang w:eastAsia="ar-SA" w:bidi="ar-SA"/>
        </w:rPr>
        <w:t>userDefinedMaintenanceFrequency</w:t>
      </w:r>
      <w:r>
        <w:rPr>
          <w:rFonts w:eastAsia="MS Mincho" w:cs="Times New Roman"/>
          <w:bCs/>
          <w:sz w:val="20"/>
          <w:szCs w:val="20"/>
          <w:lang w:eastAsia="ar-SA" w:bidi="ar-SA"/>
        </w:rPr>
        <w:t>.</w:t>
      </w:r>
    </w:p>
    <w:p w14:paraId="527C7B79" w14:textId="185C44A0" w:rsidR="006D287D" w:rsidRDefault="006D287D" w:rsidP="007F6215">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EXAMPLES</w:t>
      </w:r>
    </w:p>
    <w:tbl>
      <w:tblPr>
        <w:tblStyle w:val="TableGrid"/>
        <w:tblW w:w="0" w:type="auto"/>
        <w:tblCellMar>
          <w:left w:w="58" w:type="dxa"/>
          <w:right w:w="58" w:type="dxa"/>
        </w:tblCellMar>
        <w:tblLook w:val="04A0" w:firstRow="1" w:lastRow="0" w:firstColumn="1" w:lastColumn="0" w:noHBand="0" w:noVBand="1"/>
      </w:tblPr>
      <w:tblGrid>
        <w:gridCol w:w="428"/>
        <w:gridCol w:w="1798"/>
        <w:gridCol w:w="2381"/>
        <w:gridCol w:w="1500"/>
        <w:gridCol w:w="2773"/>
      </w:tblGrid>
      <w:tr w:rsidR="00E64818" w:rsidRPr="00CF02A0" w14:paraId="05FEBCC8" w14:textId="77777777" w:rsidTr="00F51E67">
        <w:trPr>
          <w:cantSplit/>
        </w:trPr>
        <w:tc>
          <w:tcPr>
            <w:tcW w:w="0" w:type="auto"/>
          </w:tcPr>
          <w:p w14:paraId="7588739F" w14:textId="2C7CF7D9"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No.</w:t>
            </w:r>
          </w:p>
        </w:tc>
        <w:tc>
          <w:tcPr>
            <w:tcW w:w="0" w:type="auto"/>
          </w:tcPr>
          <w:p w14:paraId="5B0D76B4" w14:textId="29351C39"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maintenance</w:t>
            </w:r>
            <w:r>
              <w:rPr>
                <w:rFonts w:eastAsia="MS Mincho" w:cs="Times New Roman"/>
                <w:bCs/>
                <w:sz w:val="20"/>
                <w:szCs w:val="20"/>
                <w:lang w:eastAsia="ar-SA" w:bidi="ar-SA"/>
              </w:rPr>
              <w:t>‌‌‌</w:t>
            </w:r>
            <w:r w:rsidRPr="00CF02A0">
              <w:rPr>
                <w:rFonts w:eastAsia="MS Mincho" w:cs="Times New Roman"/>
                <w:bCs/>
                <w:sz w:val="20"/>
                <w:szCs w:val="20"/>
                <w:lang w:eastAsia="ar-SA" w:bidi="ar-SA"/>
              </w:rPr>
              <w:t>And</w:t>
            </w:r>
            <w:r>
              <w:rPr>
                <w:rFonts w:eastAsia="MS Mincho" w:cs="Times New Roman"/>
                <w:bCs/>
                <w:sz w:val="20"/>
                <w:szCs w:val="20"/>
                <w:lang w:eastAsia="ar-SA" w:bidi="ar-SA"/>
              </w:rPr>
              <w:t>‌</w:t>
            </w:r>
            <w:r w:rsidRPr="00CF02A0">
              <w:rPr>
                <w:rFonts w:eastAsia="MS Mincho" w:cs="Times New Roman"/>
                <w:bCs/>
                <w:sz w:val="20"/>
                <w:szCs w:val="20"/>
                <w:lang w:eastAsia="ar-SA" w:bidi="ar-SA"/>
              </w:rPr>
              <w:t>UpdateFrequency</w:t>
            </w:r>
          </w:p>
        </w:tc>
        <w:tc>
          <w:tcPr>
            <w:tcW w:w="0" w:type="auto"/>
          </w:tcPr>
          <w:p w14:paraId="2E8FAC70" w14:textId="6EF4CDA5"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maintenance</w:t>
            </w:r>
            <w:r>
              <w:rPr>
                <w:rFonts w:eastAsia="MS Mincho" w:cs="Times New Roman"/>
                <w:bCs/>
                <w:sz w:val="20"/>
                <w:szCs w:val="20"/>
                <w:lang w:eastAsia="ar-SA" w:bidi="ar-SA"/>
              </w:rPr>
              <w:t>‌</w:t>
            </w:r>
            <w:r w:rsidRPr="00CF02A0">
              <w:rPr>
                <w:rFonts w:eastAsia="MS Mincho" w:cs="Times New Roman"/>
                <w:bCs/>
                <w:sz w:val="20"/>
                <w:szCs w:val="20"/>
                <w:lang w:eastAsia="ar-SA" w:bidi="ar-SA"/>
              </w:rPr>
              <w:t>Date</w:t>
            </w:r>
          </w:p>
        </w:tc>
        <w:tc>
          <w:tcPr>
            <w:tcW w:w="0" w:type="auto"/>
          </w:tcPr>
          <w:p w14:paraId="58D6FE62" w14:textId="06CF9BC8"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userDefined</w:t>
            </w:r>
            <w:r>
              <w:rPr>
                <w:rFonts w:eastAsia="MS Mincho" w:cs="Times New Roman"/>
                <w:bCs/>
                <w:sz w:val="20"/>
                <w:szCs w:val="20"/>
                <w:lang w:eastAsia="ar-SA" w:bidi="ar-SA"/>
              </w:rPr>
              <w:t>‌</w:t>
            </w:r>
            <w:r w:rsidRPr="00CF02A0">
              <w:rPr>
                <w:rFonts w:eastAsia="MS Mincho" w:cs="Times New Roman"/>
                <w:bCs/>
                <w:sz w:val="20"/>
                <w:szCs w:val="20"/>
                <w:lang w:eastAsia="ar-SA" w:bidi="ar-SA"/>
              </w:rPr>
              <w:t>Maintenance</w:t>
            </w:r>
            <w:r>
              <w:rPr>
                <w:rFonts w:eastAsia="MS Mincho" w:cs="Times New Roman"/>
                <w:bCs/>
                <w:sz w:val="20"/>
                <w:szCs w:val="20"/>
                <w:lang w:eastAsia="ar-SA" w:bidi="ar-SA"/>
              </w:rPr>
              <w:t>‌</w:t>
            </w:r>
            <w:r w:rsidRPr="00CF02A0">
              <w:rPr>
                <w:rFonts w:eastAsia="MS Mincho" w:cs="Times New Roman"/>
                <w:bCs/>
                <w:sz w:val="20"/>
                <w:szCs w:val="20"/>
                <w:lang w:eastAsia="ar-SA" w:bidi="ar-SA"/>
              </w:rPr>
              <w:t>Frequency</w:t>
            </w:r>
          </w:p>
        </w:tc>
        <w:tc>
          <w:tcPr>
            <w:tcW w:w="0" w:type="auto"/>
          </w:tcPr>
          <w:p w14:paraId="4AE9CA32" w14:textId="77777777"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Remarks</w:t>
            </w:r>
          </w:p>
        </w:tc>
      </w:tr>
      <w:tr w:rsidR="00E64818" w:rsidRPr="00CF02A0" w14:paraId="1F3C8F79" w14:textId="77777777" w:rsidTr="00F51E67">
        <w:trPr>
          <w:cantSplit/>
        </w:trPr>
        <w:tc>
          <w:tcPr>
            <w:tcW w:w="0" w:type="auto"/>
          </w:tcPr>
          <w:p w14:paraId="3F0DBD00" w14:textId="513D1912"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1</w:t>
            </w:r>
          </w:p>
        </w:tc>
        <w:tc>
          <w:tcPr>
            <w:tcW w:w="0" w:type="auto"/>
          </w:tcPr>
          <w:p w14:paraId="189CE541" w14:textId="0EC88E74"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5613A29D" w14:textId="77777777"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4A523D1F" w14:textId="77777777"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P3DT10H30M</w:t>
            </w:r>
          </w:p>
        </w:tc>
        <w:tc>
          <w:tcPr>
            <w:tcW w:w="0" w:type="auto"/>
          </w:tcPr>
          <w:p w14:paraId="4FFFB12B" w14:textId="1DD6F6F8" w:rsidR="002D7E2B" w:rsidRPr="00CF02A0" w:rsidRDefault="002D7E2B" w:rsidP="00F51E67">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An interval of 3 days, 10 hours, and 30 minutes</w:t>
            </w:r>
            <w:r w:rsidR="00482E05">
              <w:rPr>
                <w:rFonts w:eastAsia="MS Mincho" w:cs="Times New Roman"/>
                <w:bCs/>
                <w:sz w:val="20"/>
                <w:szCs w:val="20"/>
                <w:lang w:eastAsia="ar-SA" w:bidi="ar-SA"/>
              </w:rPr>
              <w:t xml:space="preserve">. Variability +/-1 </w:t>
            </w:r>
            <w:r w:rsidR="0072720C">
              <w:rPr>
                <w:rFonts w:eastAsia="MS Mincho" w:cs="Times New Roman"/>
                <w:bCs/>
                <w:sz w:val="20"/>
                <w:szCs w:val="20"/>
                <w:lang w:eastAsia="ar-SA" w:bidi="ar-SA"/>
              </w:rPr>
              <w:t>minute</w:t>
            </w:r>
            <w:r w:rsidR="00482E05">
              <w:rPr>
                <w:rFonts w:eastAsia="MS Mincho" w:cs="Times New Roman"/>
                <w:bCs/>
                <w:sz w:val="20"/>
                <w:szCs w:val="20"/>
                <w:lang w:eastAsia="ar-SA" w:bidi="ar-SA"/>
              </w:rPr>
              <w:t>.</w:t>
            </w:r>
          </w:p>
        </w:tc>
      </w:tr>
      <w:tr w:rsidR="00E64818" w:rsidRPr="00CF02A0" w14:paraId="05B28C86" w14:textId="77777777" w:rsidTr="00F51E67">
        <w:trPr>
          <w:cantSplit/>
        </w:trPr>
        <w:tc>
          <w:tcPr>
            <w:tcW w:w="0" w:type="auto"/>
          </w:tcPr>
          <w:p w14:paraId="7FF5E88F" w14:textId="2FF7AE31"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2</w:t>
            </w:r>
          </w:p>
        </w:tc>
        <w:tc>
          <w:tcPr>
            <w:tcW w:w="0" w:type="auto"/>
          </w:tcPr>
          <w:p w14:paraId="406C785F" w14:textId="6BC5DC7B"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1C52BD90" w14:textId="20A84E00"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2D3F0A1E" w14:textId="27274DCB"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PT6H</w:t>
            </w:r>
          </w:p>
        </w:tc>
        <w:tc>
          <w:tcPr>
            <w:tcW w:w="0" w:type="auto"/>
          </w:tcPr>
          <w:p w14:paraId="6673DB57" w14:textId="147B3F98"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A</w:t>
            </w:r>
            <w:r w:rsidRPr="002D7E2B">
              <w:rPr>
                <w:rFonts w:eastAsia="MS Mincho" w:cs="Times New Roman"/>
                <w:bCs/>
                <w:sz w:val="20"/>
                <w:szCs w:val="20"/>
                <w:lang w:eastAsia="ar-SA" w:bidi="ar-SA"/>
              </w:rPr>
              <w:t>n interval of exactly 6 hours</w:t>
            </w:r>
            <w:r w:rsidR="00482E05">
              <w:rPr>
                <w:rFonts w:eastAsia="MS Mincho" w:cs="Times New Roman"/>
                <w:bCs/>
                <w:sz w:val="20"/>
                <w:szCs w:val="20"/>
                <w:lang w:eastAsia="ar-SA" w:bidi="ar-SA"/>
              </w:rPr>
              <w:t>, with a variability of +/1 hour.</w:t>
            </w:r>
          </w:p>
        </w:tc>
      </w:tr>
      <w:tr w:rsidR="00E64818" w:rsidRPr="00CF02A0" w14:paraId="04E0B3FB" w14:textId="77777777" w:rsidTr="00F51E67">
        <w:trPr>
          <w:cantSplit/>
        </w:trPr>
        <w:tc>
          <w:tcPr>
            <w:tcW w:w="0" w:type="auto"/>
          </w:tcPr>
          <w:p w14:paraId="2F0D2A4C" w14:textId="4BE261CC"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3</w:t>
            </w:r>
          </w:p>
        </w:tc>
        <w:tc>
          <w:tcPr>
            <w:tcW w:w="0" w:type="auto"/>
          </w:tcPr>
          <w:p w14:paraId="43B1AB26" w14:textId="73C51E74"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11FFAEC5" w14:textId="6C2E3AC7"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18E06681" w14:textId="4CA42568" w:rsidR="00826F56" w:rsidRPr="002D7E2B"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P30M</w:t>
            </w:r>
          </w:p>
        </w:tc>
        <w:tc>
          <w:tcPr>
            <w:tcW w:w="0" w:type="auto"/>
          </w:tcPr>
          <w:p w14:paraId="73C91969" w14:textId="4360B9AC" w:rsidR="00826F56"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an interval of 30 months</w:t>
            </w:r>
            <w:r w:rsidR="00F5135B">
              <w:rPr>
                <w:rFonts w:eastAsia="MS Mincho" w:cs="Times New Roman"/>
                <w:bCs/>
                <w:sz w:val="20"/>
                <w:szCs w:val="20"/>
                <w:lang w:eastAsia="ar-SA" w:bidi="ar-SA"/>
              </w:rPr>
              <w:t>.</w:t>
            </w:r>
          </w:p>
        </w:tc>
      </w:tr>
      <w:tr w:rsidR="00E64818" w:rsidRPr="00CF02A0" w14:paraId="317834EC" w14:textId="77777777" w:rsidTr="00F51E67">
        <w:trPr>
          <w:cantSplit/>
        </w:trPr>
        <w:tc>
          <w:tcPr>
            <w:tcW w:w="0" w:type="auto"/>
          </w:tcPr>
          <w:p w14:paraId="0B7D4E83" w14:textId="46CE9A56"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4</w:t>
            </w:r>
          </w:p>
        </w:tc>
        <w:tc>
          <w:tcPr>
            <w:tcW w:w="0" w:type="auto"/>
          </w:tcPr>
          <w:p w14:paraId="2FC2FBC4" w14:textId="4491E133"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66414DD1" w14:textId="2B793393"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72532CEE" w14:textId="22C23CAB" w:rsidR="00826F56" w:rsidRPr="002D7E2B"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PT30M</w:t>
            </w:r>
          </w:p>
        </w:tc>
        <w:tc>
          <w:tcPr>
            <w:tcW w:w="0" w:type="auto"/>
          </w:tcPr>
          <w:p w14:paraId="7BEF96C6" w14:textId="1717D8B7" w:rsidR="00826F56" w:rsidRPr="002D7E2B"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an interval of 30 minutes</w:t>
            </w:r>
            <w:r w:rsidR="00F5135B">
              <w:rPr>
                <w:rFonts w:eastAsia="MS Mincho" w:cs="Times New Roman"/>
                <w:bCs/>
                <w:sz w:val="20"/>
                <w:szCs w:val="20"/>
                <w:lang w:eastAsia="ar-SA" w:bidi="ar-SA"/>
              </w:rPr>
              <w:t>.</w:t>
            </w:r>
          </w:p>
        </w:tc>
      </w:tr>
      <w:tr w:rsidR="00E64818" w:rsidRPr="00CF02A0" w14:paraId="3C6EBF22" w14:textId="77777777" w:rsidTr="00F51E67">
        <w:trPr>
          <w:cantSplit/>
        </w:trPr>
        <w:tc>
          <w:tcPr>
            <w:tcW w:w="0" w:type="auto"/>
          </w:tcPr>
          <w:p w14:paraId="7E8F43E2" w14:textId="7F03BD2A"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5</w:t>
            </w:r>
          </w:p>
        </w:tc>
        <w:tc>
          <w:tcPr>
            <w:tcW w:w="0" w:type="auto"/>
          </w:tcPr>
          <w:p w14:paraId="19CF5DB8" w14:textId="63BC6445"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434B1DB5" w14:textId="4D5F8B0D" w:rsidR="00826F56" w:rsidRPr="00CF02A0"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0A6A8CB5" w14:textId="7B3EBBAD" w:rsidR="00826F56"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P6H</w:t>
            </w:r>
          </w:p>
          <w:p w14:paraId="30B2E771" w14:textId="6E48CD15" w:rsidR="00826F56"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P30S</w:t>
            </w:r>
          </w:p>
          <w:p w14:paraId="33BF75A2" w14:textId="72DA0FD1" w:rsidR="00826F56" w:rsidRPr="002D7E2B"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P30M10S</w:t>
            </w:r>
          </w:p>
        </w:tc>
        <w:tc>
          <w:tcPr>
            <w:tcW w:w="0" w:type="auto"/>
          </w:tcPr>
          <w:p w14:paraId="53108943" w14:textId="3A92485C" w:rsidR="00826F56" w:rsidRPr="002D7E2B" w:rsidRDefault="00826F56" w:rsidP="00826F56">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invalid (they contain time components but lack the ‘T’ designator)</w:t>
            </w:r>
          </w:p>
        </w:tc>
      </w:tr>
      <w:tr w:rsidR="00E64818" w:rsidRPr="00CF02A0" w14:paraId="6C9A5E68" w14:textId="77777777" w:rsidTr="00F51E67">
        <w:trPr>
          <w:cantSplit/>
        </w:trPr>
        <w:tc>
          <w:tcPr>
            <w:tcW w:w="0" w:type="auto"/>
          </w:tcPr>
          <w:p w14:paraId="117E5238" w14:textId="2554C4A4" w:rsidR="00826F56" w:rsidRPr="00CF02A0" w:rsidRDefault="00826F56" w:rsidP="00812ACD">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6</w:t>
            </w:r>
          </w:p>
        </w:tc>
        <w:tc>
          <w:tcPr>
            <w:tcW w:w="0" w:type="auto"/>
          </w:tcPr>
          <w:p w14:paraId="11AC1C86" w14:textId="65663F59" w:rsidR="00826F56" w:rsidRPr="00CF02A0" w:rsidRDefault="00826F56" w:rsidP="00812ACD">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12CF052B" w14:textId="1E991A11" w:rsidR="00826F56" w:rsidRPr="00CF02A0" w:rsidRDefault="00826F56" w:rsidP="00812ACD">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2B05F6D9" w14:textId="329DBB17" w:rsidR="00826F56" w:rsidRPr="002D7E2B" w:rsidRDefault="00826F56" w:rsidP="00812ACD">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PT30m</w:t>
            </w:r>
          </w:p>
        </w:tc>
        <w:tc>
          <w:tcPr>
            <w:tcW w:w="0" w:type="auto"/>
          </w:tcPr>
          <w:p w14:paraId="1EDBAD77" w14:textId="5C04C579" w:rsidR="00826F56" w:rsidRPr="002D7E2B" w:rsidRDefault="00826F56" w:rsidP="00812ACD">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I</w:t>
            </w:r>
            <w:r w:rsidRPr="002D7E2B">
              <w:rPr>
                <w:rFonts w:eastAsia="MS Mincho" w:cs="Times New Roman"/>
                <w:bCs/>
                <w:sz w:val="20"/>
                <w:szCs w:val="20"/>
                <w:lang w:eastAsia="ar-SA" w:bidi="ar-SA"/>
              </w:rPr>
              <w:t>nvalid (‘m’ should be upper-case).</w:t>
            </w:r>
          </w:p>
        </w:tc>
      </w:tr>
      <w:tr w:rsidR="00E64818" w:rsidRPr="00CF02A0" w14:paraId="7F6EDABA" w14:textId="77777777" w:rsidTr="00F51E67">
        <w:trPr>
          <w:cantSplit/>
        </w:trPr>
        <w:tc>
          <w:tcPr>
            <w:tcW w:w="0" w:type="auto"/>
          </w:tcPr>
          <w:p w14:paraId="41931478" w14:textId="4008895E"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lastRenderedPageBreak/>
              <w:t>7</w:t>
            </w:r>
          </w:p>
        </w:tc>
        <w:tc>
          <w:tcPr>
            <w:tcW w:w="0" w:type="auto"/>
          </w:tcPr>
          <w:p w14:paraId="560B6108" w14:textId="7289C4C1"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0D964AFC" w14:textId="2A4E245D"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6DF9DC3E" w14:textId="3D8AFC99" w:rsidR="00826F56"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PT12:30</w:t>
            </w:r>
          </w:p>
          <w:p w14:paraId="18094B2F" w14:textId="7882378C" w:rsidR="00826F56"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P3DT10H 30M</w:t>
            </w:r>
          </w:p>
          <w:p w14:paraId="59C763E3" w14:textId="05717DF5"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p>
        </w:tc>
        <w:tc>
          <w:tcPr>
            <w:tcW w:w="0" w:type="auto"/>
          </w:tcPr>
          <w:p w14:paraId="514FDA19" w14:textId="4F9939E3" w:rsidR="00826F56" w:rsidRDefault="00482E05"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I</w:t>
            </w:r>
            <w:r w:rsidR="00826F56" w:rsidRPr="002D7E2B">
              <w:rPr>
                <w:rFonts w:eastAsia="MS Mincho" w:cs="Times New Roman"/>
                <w:bCs/>
                <w:sz w:val="20"/>
                <w:szCs w:val="20"/>
                <w:lang w:eastAsia="ar-SA" w:bidi="ar-SA"/>
              </w:rPr>
              <w:t xml:space="preserve">nvalid (the ‘:’ or space separators are not allowed, only the separators specified by the XML Schema datatypes specification for </w:t>
            </w:r>
            <w:r w:rsidR="00826F56" w:rsidRPr="00812ACD">
              <w:rPr>
                <w:rFonts w:eastAsia="MS Mincho" w:cs="Times New Roman"/>
                <w:bCs/>
                <w:i/>
                <w:iCs/>
                <w:sz w:val="20"/>
                <w:szCs w:val="20"/>
                <w:lang w:eastAsia="ar-SA" w:bidi="ar-SA"/>
              </w:rPr>
              <w:t>duration</w:t>
            </w:r>
            <w:r w:rsidR="00826F56" w:rsidRPr="002D7E2B">
              <w:rPr>
                <w:rFonts w:eastAsia="MS Mincho" w:cs="Times New Roman"/>
                <w:bCs/>
                <w:sz w:val="20"/>
                <w:szCs w:val="20"/>
                <w:lang w:eastAsia="ar-SA" w:bidi="ar-SA"/>
              </w:rPr>
              <w:t xml:space="preserve"> are allowed)</w:t>
            </w:r>
          </w:p>
        </w:tc>
      </w:tr>
      <w:tr w:rsidR="00E64818" w:rsidRPr="00CF02A0" w14:paraId="72DB08CE" w14:textId="77777777" w:rsidTr="00F51E67">
        <w:trPr>
          <w:cantSplit/>
        </w:trPr>
        <w:tc>
          <w:tcPr>
            <w:tcW w:w="0" w:type="auto"/>
          </w:tcPr>
          <w:p w14:paraId="050881B4" w14:textId="228AA10F"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8</w:t>
            </w:r>
          </w:p>
        </w:tc>
        <w:tc>
          <w:tcPr>
            <w:tcW w:w="0" w:type="auto"/>
          </w:tcPr>
          <w:p w14:paraId="5B0AB279" w14:textId="3BAC504F"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446DBA1A" w14:textId="5C91CB67"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40895D33" w14:textId="1C6E6D52"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P1M</w:t>
            </w:r>
          </w:p>
        </w:tc>
        <w:tc>
          <w:tcPr>
            <w:tcW w:w="0" w:type="auto"/>
          </w:tcPr>
          <w:p w14:paraId="5C6AD2EC" w14:textId="0AAFA0CE" w:rsidR="00482E05" w:rsidRDefault="00826F56" w:rsidP="00826F56">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One</w:t>
            </w:r>
            <w:r w:rsidRPr="002D7E2B">
              <w:rPr>
                <w:rFonts w:eastAsia="MS Mincho" w:cs="Times New Roman"/>
                <w:bCs/>
                <w:sz w:val="20"/>
                <w:szCs w:val="20"/>
                <w:lang w:eastAsia="ar-SA" w:bidi="ar-SA"/>
              </w:rPr>
              <w:t xml:space="preserve"> month,</w:t>
            </w:r>
            <w:r w:rsidR="00482E05">
              <w:rPr>
                <w:rFonts w:eastAsia="MS Mincho" w:cs="Times New Roman"/>
                <w:bCs/>
                <w:sz w:val="20"/>
                <w:szCs w:val="20"/>
                <w:lang w:eastAsia="ar-SA" w:bidi="ar-SA"/>
              </w:rPr>
              <w:t xml:space="preserve"> </w:t>
            </w:r>
            <w:r w:rsidR="0072720C">
              <w:rPr>
                <w:rFonts w:eastAsia="MS Mincho" w:cs="Times New Roman"/>
                <w:bCs/>
                <w:sz w:val="20"/>
                <w:szCs w:val="20"/>
                <w:lang w:eastAsia="ar-SA" w:bidi="ar-SA"/>
              </w:rPr>
              <w:t>variability</w:t>
            </w:r>
            <w:r w:rsidR="008E1F30">
              <w:rPr>
                <w:rFonts w:eastAsia="MS Mincho" w:cs="Times New Roman"/>
                <w:bCs/>
                <w:sz w:val="20"/>
                <w:szCs w:val="20"/>
                <w:lang w:eastAsia="ar-SA" w:bidi="ar-SA"/>
              </w:rPr>
              <w:t xml:space="preserve"> unknown</w:t>
            </w:r>
            <w:r w:rsidR="00482E05">
              <w:rPr>
                <w:rFonts w:eastAsia="MS Mincho" w:cs="Times New Roman"/>
                <w:bCs/>
                <w:sz w:val="20"/>
                <w:szCs w:val="20"/>
                <w:lang w:eastAsia="ar-SA" w:bidi="ar-SA"/>
              </w:rPr>
              <w:t>. A</w:t>
            </w:r>
            <w:r w:rsidRPr="002D7E2B">
              <w:rPr>
                <w:rFonts w:eastAsia="MS Mincho" w:cs="Times New Roman"/>
                <w:bCs/>
                <w:sz w:val="20"/>
                <w:szCs w:val="20"/>
                <w:lang w:eastAsia="ar-SA" w:bidi="ar-SA"/>
              </w:rPr>
              <w:t xml:space="preserve">ccording to the </w:t>
            </w:r>
            <w:r w:rsidR="008E1F30">
              <w:rPr>
                <w:rFonts w:eastAsia="MS Mincho" w:cs="Times New Roman"/>
                <w:bCs/>
                <w:sz w:val="20"/>
                <w:szCs w:val="20"/>
                <w:lang w:eastAsia="ar-SA" w:bidi="ar-SA"/>
              </w:rPr>
              <w:t xml:space="preserve">“Start and end instants” </w:t>
            </w:r>
            <w:r w:rsidRPr="002D7E2B">
              <w:rPr>
                <w:rFonts w:eastAsia="MS Mincho" w:cs="Times New Roman"/>
                <w:bCs/>
                <w:sz w:val="20"/>
                <w:szCs w:val="20"/>
                <w:lang w:eastAsia="ar-SA" w:bidi="ar-SA"/>
              </w:rPr>
              <w:t>rule</w:t>
            </w:r>
            <w:r w:rsidR="00482E05">
              <w:rPr>
                <w:rFonts w:eastAsia="MS Mincho" w:cs="Times New Roman"/>
                <w:bCs/>
                <w:sz w:val="20"/>
                <w:szCs w:val="20"/>
                <w:lang w:eastAsia="ar-SA" w:bidi="ar-SA"/>
              </w:rPr>
              <w:t>,</w:t>
            </w:r>
            <w:r w:rsidRPr="002D7E2B">
              <w:rPr>
                <w:rFonts w:eastAsia="MS Mincho" w:cs="Times New Roman"/>
                <w:bCs/>
                <w:sz w:val="20"/>
                <w:szCs w:val="20"/>
                <w:lang w:eastAsia="ar-SA" w:bidi="ar-SA"/>
              </w:rPr>
              <w:t xml:space="preserve"> will be interpreted as the same day in the following month, or the nearest preceding day if there is no such date in the following month.</w:t>
            </w:r>
          </w:p>
          <w:p w14:paraId="70C93AA0" w14:textId="5E654C29"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If the issue date of the current dataset is 30 August, the successor dataset can be expected to be issued between midnight at the beginning of 30 September and midnight at the end of 30 September.</w:t>
            </w:r>
          </w:p>
        </w:tc>
      </w:tr>
      <w:tr w:rsidR="00E64818" w:rsidRPr="00CF02A0" w14:paraId="05D92372" w14:textId="77777777" w:rsidTr="00F51E67">
        <w:trPr>
          <w:cantSplit/>
        </w:trPr>
        <w:tc>
          <w:tcPr>
            <w:tcW w:w="0" w:type="auto"/>
          </w:tcPr>
          <w:p w14:paraId="53329C0A" w14:textId="3B5181FC"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9</w:t>
            </w:r>
          </w:p>
        </w:tc>
        <w:tc>
          <w:tcPr>
            <w:tcW w:w="0" w:type="auto"/>
          </w:tcPr>
          <w:p w14:paraId="04C40BC0" w14:textId="60350D0D"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70038988" w14:textId="6E42955E"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52C01CDE" w14:textId="04F93EA3"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P1M00D</w:t>
            </w:r>
          </w:p>
        </w:tc>
        <w:tc>
          <w:tcPr>
            <w:tcW w:w="0" w:type="auto"/>
          </w:tcPr>
          <w:p w14:paraId="2F20513B" w14:textId="47E81B0F" w:rsidR="00826F56"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One month, with  a variability of +/- 1 day. W</w:t>
            </w:r>
            <w:r w:rsidRPr="002D7E2B">
              <w:rPr>
                <w:rFonts w:eastAsia="MS Mincho" w:cs="Times New Roman"/>
                <w:bCs/>
                <w:sz w:val="20"/>
                <w:szCs w:val="20"/>
                <w:lang w:eastAsia="ar-SA" w:bidi="ar-SA"/>
              </w:rPr>
              <w:t>ith a dataset issued on January 31 2021</w:t>
            </w:r>
            <w:r>
              <w:rPr>
                <w:rFonts w:eastAsia="MS Mincho" w:cs="Times New Roman"/>
                <w:bCs/>
                <w:sz w:val="20"/>
                <w:szCs w:val="20"/>
                <w:lang w:eastAsia="ar-SA" w:bidi="ar-SA"/>
              </w:rPr>
              <w:t xml:space="preserve">, </w:t>
            </w:r>
            <w:r w:rsidRPr="002D7E2B">
              <w:rPr>
                <w:rFonts w:eastAsia="MS Mincho" w:cs="Times New Roman"/>
                <w:bCs/>
                <w:sz w:val="20"/>
                <w:szCs w:val="20"/>
                <w:lang w:eastAsia="ar-SA" w:bidi="ar-SA"/>
              </w:rPr>
              <w:t xml:space="preserve">the next dataset is expected </w:t>
            </w:r>
            <w:r>
              <w:rPr>
                <w:rFonts w:eastAsia="MS Mincho" w:cs="Times New Roman"/>
                <w:bCs/>
                <w:sz w:val="20"/>
                <w:szCs w:val="20"/>
                <w:lang w:eastAsia="ar-SA" w:bidi="ar-SA"/>
              </w:rPr>
              <w:t xml:space="preserve">on </w:t>
            </w:r>
            <w:r w:rsidRPr="002D7E2B">
              <w:rPr>
                <w:rFonts w:eastAsia="MS Mincho" w:cs="Times New Roman"/>
                <w:bCs/>
                <w:sz w:val="20"/>
                <w:szCs w:val="20"/>
                <w:lang w:eastAsia="ar-SA" w:bidi="ar-SA"/>
              </w:rPr>
              <w:t>February 28, 2021; with a dataset issued on January 31, 2024 means the next dataset is expected February 29, 2024</w:t>
            </w:r>
            <w:r>
              <w:rPr>
                <w:rFonts w:eastAsia="MS Mincho" w:cs="Times New Roman"/>
                <w:bCs/>
                <w:sz w:val="20"/>
                <w:szCs w:val="20"/>
                <w:lang w:eastAsia="ar-SA" w:bidi="ar-SA"/>
              </w:rPr>
              <w:t>. A 1-day variation before after those dates should be anticipated.</w:t>
            </w:r>
          </w:p>
        </w:tc>
      </w:tr>
      <w:tr w:rsidR="00E64818" w:rsidRPr="00CF02A0" w14:paraId="0761723F" w14:textId="77777777" w:rsidTr="00F51E67">
        <w:trPr>
          <w:cantSplit/>
        </w:trPr>
        <w:tc>
          <w:tcPr>
            <w:tcW w:w="0" w:type="auto"/>
          </w:tcPr>
          <w:p w14:paraId="256819A3" w14:textId="7B84169A"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10</w:t>
            </w:r>
          </w:p>
        </w:tc>
        <w:tc>
          <w:tcPr>
            <w:tcW w:w="0" w:type="auto"/>
          </w:tcPr>
          <w:p w14:paraId="0A1AFD65" w14:textId="0B693BB3"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4877B461" w14:textId="5F2401F1" w:rsidR="00826F56" w:rsidRPr="00CF02A0"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CF02A0">
              <w:rPr>
                <w:rFonts w:eastAsia="MS Mincho" w:cs="Times New Roman"/>
                <w:bCs/>
                <w:sz w:val="20"/>
                <w:szCs w:val="20"/>
                <w:lang w:eastAsia="ar-SA" w:bidi="ar-SA"/>
              </w:rPr>
              <w:t>--</w:t>
            </w:r>
          </w:p>
        </w:tc>
        <w:tc>
          <w:tcPr>
            <w:tcW w:w="0" w:type="auto"/>
          </w:tcPr>
          <w:p w14:paraId="334FB8EB" w14:textId="426ABA69"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r w:rsidRPr="002D7E2B">
              <w:rPr>
                <w:rFonts w:eastAsia="MS Mincho" w:cs="Times New Roman"/>
                <w:bCs/>
                <w:sz w:val="20"/>
                <w:szCs w:val="20"/>
                <w:lang w:eastAsia="ar-SA" w:bidi="ar-SA"/>
              </w:rPr>
              <w:t>P30D</w:t>
            </w:r>
          </w:p>
        </w:tc>
        <w:tc>
          <w:tcPr>
            <w:tcW w:w="0" w:type="auto"/>
          </w:tcPr>
          <w:p w14:paraId="1475D462" w14:textId="4AFAC98F" w:rsidR="00826F56" w:rsidRPr="002D7E2B" w:rsidRDefault="00826F56"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30</w:t>
            </w:r>
            <w:r w:rsidRPr="002D7E2B">
              <w:rPr>
                <w:rFonts w:eastAsia="MS Mincho" w:cs="Times New Roman"/>
                <w:bCs/>
                <w:sz w:val="20"/>
                <w:szCs w:val="20"/>
                <w:lang w:eastAsia="ar-SA" w:bidi="ar-SA"/>
              </w:rPr>
              <w:t xml:space="preserve"> days</w:t>
            </w:r>
            <w:r>
              <w:rPr>
                <w:rFonts w:eastAsia="MS Mincho" w:cs="Times New Roman"/>
                <w:bCs/>
                <w:sz w:val="20"/>
                <w:szCs w:val="20"/>
                <w:lang w:eastAsia="ar-SA" w:bidi="ar-SA"/>
              </w:rPr>
              <w:t xml:space="preserve">, </w:t>
            </w:r>
            <w:r w:rsidR="006F5DCB">
              <w:rPr>
                <w:rFonts w:eastAsia="MS Mincho" w:cs="Times New Roman"/>
                <w:bCs/>
                <w:sz w:val="20"/>
                <w:szCs w:val="20"/>
                <w:lang w:eastAsia="ar-SA" w:bidi="ar-SA"/>
              </w:rPr>
              <w:t>variability +/- 1 day</w:t>
            </w:r>
            <w:r>
              <w:rPr>
                <w:rFonts w:eastAsia="MS Mincho" w:cs="Times New Roman"/>
                <w:bCs/>
                <w:sz w:val="20"/>
                <w:szCs w:val="20"/>
                <w:lang w:eastAsia="ar-SA" w:bidi="ar-SA"/>
              </w:rPr>
              <w:t>.</w:t>
            </w:r>
            <w:r w:rsidRPr="002D7E2B">
              <w:rPr>
                <w:rFonts w:eastAsia="MS Mincho" w:cs="Times New Roman"/>
                <w:bCs/>
                <w:sz w:val="20"/>
                <w:szCs w:val="20"/>
                <w:lang w:eastAsia="ar-SA" w:bidi="ar-SA"/>
              </w:rPr>
              <w:t xml:space="preserve"> </w:t>
            </w:r>
            <w:r>
              <w:rPr>
                <w:rFonts w:eastAsia="MS Mincho" w:cs="Times New Roman"/>
                <w:bCs/>
                <w:sz w:val="20"/>
                <w:szCs w:val="20"/>
                <w:lang w:eastAsia="ar-SA" w:bidi="ar-SA"/>
              </w:rPr>
              <w:t>W</w:t>
            </w:r>
            <w:r w:rsidRPr="002D7E2B">
              <w:rPr>
                <w:rFonts w:eastAsia="MS Mincho" w:cs="Times New Roman"/>
                <w:bCs/>
                <w:sz w:val="20"/>
                <w:szCs w:val="20"/>
                <w:lang w:eastAsia="ar-SA" w:bidi="ar-SA"/>
              </w:rPr>
              <w:t>ith a dataset issued on January 31, 2021 it means the next dataset is expected on March 2, 2021; with a dataset issued on January 31, 2024 it means the next dataset is expected on March 1, 2024</w:t>
            </w:r>
            <w:r>
              <w:rPr>
                <w:rFonts w:eastAsia="MS Mincho" w:cs="Times New Roman"/>
                <w:bCs/>
                <w:sz w:val="20"/>
                <w:szCs w:val="20"/>
                <w:lang w:eastAsia="ar-SA" w:bidi="ar-SA"/>
              </w:rPr>
              <w:t>.</w:t>
            </w:r>
            <w:r w:rsidR="006F5DCB">
              <w:rPr>
                <w:rFonts w:eastAsia="MS Mincho" w:cs="Times New Roman"/>
                <w:bCs/>
                <w:sz w:val="20"/>
                <w:szCs w:val="20"/>
                <w:lang w:eastAsia="ar-SA" w:bidi="ar-SA"/>
              </w:rPr>
              <w:t xml:space="preserve"> A 1-day variation should be allowed for in both cases.</w:t>
            </w:r>
          </w:p>
        </w:tc>
      </w:tr>
      <w:tr w:rsidR="00E64818" w:rsidRPr="00CF02A0" w14:paraId="320A3D48" w14:textId="77777777" w:rsidTr="00F51E67">
        <w:trPr>
          <w:cantSplit/>
        </w:trPr>
        <w:tc>
          <w:tcPr>
            <w:tcW w:w="0" w:type="auto"/>
          </w:tcPr>
          <w:p w14:paraId="3B8EB73E" w14:textId="63E9003B" w:rsidR="006F5DCB" w:rsidRDefault="00127795"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11</w:t>
            </w:r>
          </w:p>
        </w:tc>
        <w:tc>
          <w:tcPr>
            <w:tcW w:w="0" w:type="auto"/>
          </w:tcPr>
          <w:p w14:paraId="6D1887C2" w14:textId="05BDD91B" w:rsidR="006F5DCB" w:rsidRPr="00CF02A0" w:rsidRDefault="00C343D0"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irregular</w:t>
            </w:r>
          </w:p>
        </w:tc>
        <w:tc>
          <w:tcPr>
            <w:tcW w:w="0" w:type="auto"/>
          </w:tcPr>
          <w:p w14:paraId="48F50D56" w14:textId="7A28A6A8" w:rsidR="00E64818" w:rsidRDefault="00E64818"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cit:CI_Date &gt;</w:t>
            </w:r>
          </w:p>
          <w:p w14:paraId="3F5E5925" w14:textId="0094563E" w:rsidR="006F5DCB" w:rsidRDefault="00E64818"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6F5DCB">
              <w:rPr>
                <w:rFonts w:eastAsia="MS Mincho" w:cs="Times New Roman"/>
                <w:bCs/>
                <w:sz w:val="20"/>
                <w:szCs w:val="20"/>
                <w:lang w:eastAsia="ar-SA" w:bidi="ar-SA"/>
              </w:rPr>
              <w:t>dateType=nextUpdate</w:t>
            </w:r>
          </w:p>
          <w:p w14:paraId="611D0D31" w14:textId="6C625A5F" w:rsidR="006F5DCB" w:rsidRPr="00CF02A0" w:rsidRDefault="00E64818"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6F5DCB">
              <w:rPr>
                <w:rFonts w:eastAsia="MS Mincho" w:cs="Times New Roman"/>
                <w:bCs/>
                <w:sz w:val="20"/>
                <w:szCs w:val="20"/>
                <w:lang w:eastAsia="ar-SA" w:bidi="ar-SA"/>
              </w:rPr>
              <w:t>date=2021-10-25</w:t>
            </w:r>
          </w:p>
        </w:tc>
        <w:tc>
          <w:tcPr>
            <w:tcW w:w="0" w:type="auto"/>
          </w:tcPr>
          <w:p w14:paraId="32900A69" w14:textId="637D46FC" w:rsidR="006F5DCB" w:rsidRPr="002D7E2B" w:rsidRDefault="006F5DCB"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w:t>
            </w:r>
          </w:p>
        </w:tc>
        <w:tc>
          <w:tcPr>
            <w:tcW w:w="0" w:type="auto"/>
          </w:tcPr>
          <w:p w14:paraId="5AEC306A" w14:textId="4B33E6FC" w:rsidR="006F5DCB" w:rsidRDefault="006F5DCB" w:rsidP="006F5DCB">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 xml:space="preserve">On 25 October 2021, at an unspecified time </w:t>
            </w:r>
            <w:r w:rsidR="00127795">
              <w:rPr>
                <w:rFonts w:eastAsia="MS Mincho" w:cs="Times New Roman"/>
                <w:bCs/>
                <w:sz w:val="20"/>
                <w:szCs w:val="20"/>
                <w:lang w:eastAsia="ar-SA" w:bidi="ar-SA"/>
              </w:rPr>
              <w:t>on that date.</w:t>
            </w:r>
          </w:p>
        </w:tc>
      </w:tr>
      <w:tr w:rsidR="00E64818" w:rsidRPr="00CF02A0" w14:paraId="46747120" w14:textId="77777777" w:rsidTr="00F51E67">
        <w:trPr>
          <w:cantSplit/>
        </w:trPr>
        <w:tc>
          <w:tcPr>
            <w:tcW w:w="0" w:type="auto"/>
          </w:tcPr>
          <w:p w14:paraId="1476BE5F" w14:textId="718719C8" w:rsidR="00127795" w:rsidRDefault="00127795"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12</w:t>
            </w:r>
          </w:p>
        </w:tc>
        <w:tc>
          <w:tcPr>
            <w:tcW w:w="0" w:type="auto"/>
          </w:tcPr>
          <w:p w14:paraId="2A721203" w14:textId="02A34233" w:rsidR="00127795" w:rsidRDefault="00C343D0"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irregular</w:t>
            </w:r>
          </w:p>
        </w:tc>
        <w:tc>
          <w:tcPr>
            <w:tcW w:w="0" w:type="auto"/>
          </w:tcPr>
          <w:p w14:paraId="7B778CF0" w14:textId="56B57582" w:rsidR="00E64818"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cit:CI_Date &gt;</w:t>
            </w:r>
          </w:p>
          <w:p w14:paraId="427379D3" w14:textId="7B219F1E" w:rsidR="00127795"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127795">
              <w:rPr>
                <w:rFonts w:eastAsia="MS Mincho" w:cs="Times New Roman"/>
                <w:bCs/>
                <w:sz w:val="20"/>
                <w:szCs w:val="20"/>
                <w:lang w:eastAsia="ar-SA" w:bidi="ar-SA"/>
              </w:rPr>
              <w:t>dateType=nextUpdate</w:t>
            </w:r>
          </w:p>
          <w:p w14:paraId="7529CC36" w14:textId="5EF13FFF" w:rsidR="00127795"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127795">
              <w:rPr>
                <w:rFonts w:eastAsia="MS Mincho" w:cs="Times New Roman"/>
                <w:bCs/>
                <w:sz w:val="20"/>
                <w:szCs w:val="20"/>
                <w:lang w:eastAsia="ar-SA" w:bidi="ar-SA"/>
              </w:rPr>
              <w:t>date=2021-10-25T14:00:00Z</w:t>
            </w:r>
          </w:p>
        </w:tc>
        <w:tc>
          <w:tcPr>
            <w:tcW w:w="0" w:type="auto"/>
          </w:tcPr>
          <w:p w14:paraId="5F8C2CA0" w14:textId="482A6B8A" w:rsidR="00127795" w:rsidRDefault="00127795"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w:t>
            </w:r>
          </w:p>
        </w:tc>
        <w:tc>
          <w:tcPr>
            <w:tcW w:w="0" w:type="auto"/>
          </w:tcPr>
          <w:p w14:paraId="1F98DD74" w14:textId="7D5910FA" w:rsidR="00127795" w:rsidRDefault="00127795"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 xml:space="preserve">On 25 October 2021, at </w:t>
            </w:r>
            <w:r w:rsidRPr="00127795">
              <w:rPr>
                <w:rFonts w:eastAsia="MS Mincho" w:cs="Times New Roman"/>
                <w:bCs/>
                <w:sz w:val="20"/>
                <w:szCs w:val="20"/>
                <w:lang w:eastAsia="ar-SA" w:bidi="ar-SA"/>
              </w:rPr>
              <w:t>2 p.m. UTC</w:t>
            </w:r>
            <w:r>
              <w:rPr>
                <w:rFonts w:eastAsia="MS Mincho" w:cs="Times New Roman"/>
                <w:bCs/>
                <w:sz w:val="20"/>
                <w:szCs w:val="20"/>
                <w:lang w:eastAsia="ar-SA" w:bidi="ar-SA"/>
              </w:rPr>
              <w:t>.</w:t>
            </w:r>
          </w:p>
        </w:tc>
      </w:tr>
      <w:tr w:rsidR="00E64818" w:rsidRPr="00CF02A0" w14:paraId="6E3603A2" w14:textId="77777777" w:rsidTr="00F51E67">
        <w:trPr>
          <w:cantSplit/>
        </w:trPr>
        <w:tc>
          <w:tcPr>
            <w:tcW w:w="0" w:type="auto"/>
          </w:tcPr>
          <w:p w14:paraId="57B34D79" w14:textId="5E392FAC" w:rsidR="00127795" w:rsidRDefault="00127795"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13</w:t>
            </w:r>
          </w:p>
        </w:tc>
        <w:tc>
          <w:tcPr>
            <w:tcW w:w="0" w:type="auto"/>
          </w:tcPr>
          <w:p w14:paraId="14AFF4E0" w14:textId="33B894DE" w:rsidR="00127795" w:rsidRDefault="00C343D0"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asNeeded</w:t>
            </w:r>
          </w:p>
        </w:tc>
        <w:tc>
          <w:tcPr>
            <w:tcW w:w="0" w:type="auto"/>
          </w:tcPr>
          <w:p w14:paraId="755D203B" w14:textId="495E2F7B" w:rsidR="00E64818"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cit:CI_Date &gt;</w:t>
            </w:r>
          </w:p>
          <w:p w14:paraId="15245133" w14:textId="47D2F12B" w:rsidR="00127795"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127795">
              <w:rPr>
                <w:rFonts w:eastAsia="MS Mincho" w:cs="Times New Roman"/>
                <w:bCs/>
                <w:sz w:val="20"/>
                <w:szCs w:val="20"/>
                <w:lang w:eastAsia="ar-SA" w:bidi="ar-SA"/>
              </w:rPr>
              <w:t>dateType=nextUpdate</w:t>
            </w:r>
          </w:p>
          <w:p w14:paraId="3D51F31E" w14:textId="2E3E8318" w:rsidR="00127795" w:rsidRDefault="00E64818"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cit:</w:t>
            </w:r>
            <w:r w:rsidR="00127795">
              <w:rPr>
                <w:rFonts w:eastAsia="MS Mincho" w:cs="Times New Roman"/>
                <w:bCs/>
                <w:sz w:val="20"/>
                <w:szCs w:val="20"/>
                <w:lang w:eastAsia="ar-SA" w:bidi="ar-SA"/>
              </w:rPr>
              <w:t>date=2021-10-25T14:00:00Z</w:t>
            </w:r>
          </w:p>
        </w:tc>
        <w:tc>
          <w:tcPr>
            <w:tcW w:w="0" w:type="auto"/>
          </w:tcPr>
          <w:p w14:paraId="0BE89327" w14:textId="2B5B3B1D" w:rsidR="00127795" w:rsidRDefault="00127795"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w:t>
            </w:r>
          </w:p>
        </w:tc>
        <w:tc>
          <w:tcPr>
            <w:tcW w:w="0" w:type="auto"/>
          </w:tcPr>
          <w:p w14:paraId="7461FD0E" w14:textId="60F99510" w:rsidR="00127795" w:rsidRDefault="00C343D0" w:rsidP="00127795">
            <w:pPr>
              <w:widowControl/>
              <w:autoSpaceDE/>
              <w:autoSpaceDN/>
              <w:spacing w:before="60" w:after="6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To encode an exception to a dataset sequence normally on a regular schedule.</w:t>
            </w:r>
            <w:r w:rsidR="00127795">
              <w:rPr>
                <w:rFonts w:eastAsia="MS Mincho" w:cs="Times New Roman"/>
                <w:bCs/>
                <w:sz w:val="20"/>
                <w:szCs w:val="20"/>
                <w:lang w:eastAsia="ar-SA" w:bidi="ar-SA"/>
              </w:rPr>
              <w:t xml:space="preserve"> </w:t>
            </w:r>
            <w:r>
              <w:rPr>
                <w:rFonts w:eastAsia="MS Mincho" w:cs="Times New Roman"/>
                <w:bCs/>
                <w:sz w:val="20"/>
                <w:szCs w:val="20"/>
                <w:lang w:eastAsia="ar-SA" w:bidi="ar-SA"/>
              </w:rPr>
              <w:t>Next dataset will be available o</w:t>
            </w:r>
            <w:r w:rsidR="00127795">
              <w:rPr>
                <w:rFonts w:eastAsia="MS Mincho" w:cs="Times New Roman"/>
                <w:bCs/>
                <w:sz w:val="20"/>
                <w:szCs w:val="20"/>
                <w:lang w:eastAsia="ar-SA" w:bidi="ar-SA"/>
              </w:rPr>
              <w:t>n 25 October 2021, at 2 p.m. UTC.</w:t>
            </w:r>
          </w:p>
        </w:tc>
      </w:tr>
    </w:tbl>
    <w:p w14:paraId="2E52FE78" w14:textId="530DED3E" w:rsidR="003803EA" w:rsidRDefault="004859D7" w:rsidP="007F6215">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NOTES:</w:t>
      </w:r>
    </w:p>
    <w:p w14:paraId="58534634" w14:textId="759917AC" w:rsidR="004859D7" w:rsidRPr="00812ACD" w:rsidRDefault="004859D7" w:rsidP="00812ACD">
      <w:pPr>
        <w:pStyle w:val="ListParagraph"/>
        <w:widowControl/>
        <w:numPr>
          <w:ilvl w:val="0"/>
          <w:numId w:val="11"/>
        </w:numPr>
        <w:autoSpaceDE/>
        <w:autoSpaceDN/>
        <w:spacing w:before="120" w:after="240" w:line="230" w:lineRule="atLeast"/>
        <w:jc w:val="both"/>
        <w:rPr>
          <w:rFonts w:eastAsia="MS Mincho" w:cs="Times New Roman"/>
          <w:bCs/>
          <w:sz w:val="20"/>
          <w:szCs w:val="20"/>
          <w:lang w:eastAsia="ar-SA" w:bidi="ar-SA"/>
        </w:rPr>
      </w:pPr>
      <w:r w:rsidRPr="00812ACD">
        <w:rPr>
          <w:rFonts w:eastAsia="MS Mincho" w:cs="Times New Roman"/>
          <w:bCs/>
          <w:sz w:val="20"/>
          <w:szCs w:val="20"/>
          <w:lang w:eastAsia="ar-SA" w:bidi="ar-SA"/>
        </w:rPr>
        <w:lastRenderedPageBreak/>
        <w:t>The codeList attributes must be populated with the URL of the appropriate codelist, which will be made known in the S-100 schema distribution documentation.</w:t>
      </w:r>
    </w:p>
    <w:p w14:paraId="0D2E2044" w14:textId="07FD99F5" w:rsidR="004859D7" w:rsidRPr="00812ACD" w:rsidRDefault="004859D7" w:rsidP="00812ACD">
      <w:pPr>
        <w:pStyle w:val="ListParagraph"/>
        <w:widowControl/>
        <w:numPr>
          <w:ilvl w:val="0"/>
          <w:numId w:val="11"/>
        </w:numPr>
        <w:autoSpaceDE/>
        <w:autoSpaceDN/>
        <w:spacing w:before="120" w:after="240" w:line="230" w:lineRule="atLeast"/>
        <w:jc w:val="both"/>
        <w:rPr>
          <w:rFonts w:eastAsia="MS Mincho" w:cs="Times New Roman"/>
          <w:bCs/>
          <w:sz w:val="20"/>
          <w:szCs w:val="20"/>
          <w:lang w:eastAsia="ar-SA" w:bidi="ar-SA"/>
        </w:rPr>
      </w:pPr>
      <w:r w:rsidRPr="00812ACD">
        <w:rPr>
          <w:rFonts w:eastAsia="MS Mincho" w:cs="Times New Roman"/>
          <w:bCs/>
          <w:sz w:val="20"/>
          <w:szCs w:val="20"/>
          <w:lang w:eastAsia="ar-SA" w:bidi="ar-SA"/>
        </w:rPr>
        <w:t>The ISO schemas permit a codelist element to have its content empty, or any text in any single language, but not multilingual text, ISO schemas do</w:t>
      </w:r>
      <w:r w:rsidR="00F23C25" w:rsidRPr="00812ACD">
        <w:rPr>
          <w:rFonts w:eastAsia="MS Mincho" w:cs="Times New Roman"/>
          <w:bCs/>
          <w:sz w:val="20"/>
          <w:szCs w:val="20"/>
          <w:lang w:eastAsia="ar-SA" w:bidi="ar-SA"/>
        </w:rPr>
        <w:t xml:space="preserve"> not</w:t>
      </w:r>
      <w:r w:rsidRPr="00812ACD">
        <w:rPr>
          <w:rFonts w:eastAsia="MS Mincho" w:cs="Times New Roman"/>
          <w:bCs/>
          <w:sz w:val="20"/>
          <w:szCs w:val="20"/>
          <w:lang w:eastAsia="ar-SA" w:bidi="ar-SA"/>
        </w:rPr>
        <w:t xml:space="preserve"> allow free text here.</w:t>
      </w:r>
      <w:r w:rsidR="00844134" w:rsidRPr="00812ACD">
        <w:rPr>
          <w:rFonts w:eastAsia="MS Mincho" w:cs="Times New Roman"/>
          <w:bCs/>
          <w:sz w:val="20"/>
          <w:szCs w:val="20"/>
          <w:lang w:eastAsia="ar-SA" w:bidi="ar-SA"/>
        </w:rPr>
        <w:t xml:space="preserve"> Product specification authors may prescribe content, but note that applications are not required to do any processing of the element content, and may or may not display it. (To obtain information about the value, the key encoded in the XML attribute </w:t>
      </w:r>
      <w:r w:rsidR="00844134" w:rsidRPr="00812ACD">
        <w:rPr>
          <w:rFonts w:eastAsia="MS Mincho" w:cs="Times New Roman"/>
          <w:bCs/>
          <w:i/>
          <w:iCs/>
          <w:sz w:val="20"/>
          <w:szCs w:val="20"/>
          <w:lang w:eastAsia="ar-SA" w:bidi="ar-SA"/>
        </w:rPr>
        <w:t>codelistValue</w:t>
      </w:r>
      <w:r w:rsidR="00844134" w:rsidRPr="00812ACD">
        <w:rPr>
          <w:rFonts w:eastAsia="MS Mincho" w:cs="Times New Roman"/>
          <w:bCs/>
          <w:sz w:val="20"/>
          <w:szCs w:val="20"/>
          <w:lang w:eastAsia="ar-SA" w:bidi="ar-SA"/>
        </w:rPr>
        <w:t xml:space="preserve"> must be used to look up the entry in the codelist identified by attribute </w:t>
      </w:r>
      <w:r w:rsidR="00844134" w:rsidRPr="00812ACD">
        <w:rPr>
          <w:rFonts w:eastAsia="MS Mincho" w:cs="Times New Roman"/>
          <w:bCs/>
          <w:i/>
          <w:iCs/>
          <w:sz w:val="20"/>
          <w:szCs w:val="20"/>
          <w:lang w:eastAsia="ar-SA" w:bidi="ar-SA"/>
        </w:rPr>
        <w:t>codeList</w:t>
      </w:r>
      <w:r w:rsidR="00844134" w:rsidRPr="00812ACD">
        <w:rPr>
          <w:rFonts w:eastAsia="MS Mincho" w:cs="Times New Roman"/>
          <w:bCs/>
          <w:sz w:val="20"/>
          <w:szCs w:val="20"/>
          <w:lang w:eastAsia="ar-SA" w:bidi="ar-SA"/>
        </w:rPr>
        <w:t>.)</w:t>
      </w:r>
    </w:p>
    <w:p w14:paraId="5D880810" w14:textId="686964F5" w:rsidR="006D287D" w:rsidRDefault="00FF4F20" w:rsidP="007F6215">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XML encoding examples:</w:t>
      </w:r>
    </w:p>
    <w:p w14:paraId="539A951B" w14:textId="51FA7D5D" w:rsidR="003C12DC" w:rsidRDefault="003C12DC" w:rsidP="007F6215">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EXAMPLE 1: Dataset is updated at an interval of 6 hours:</w:t>
      </w:r>
    </w:p>
    <w:p w14:paraId="626B1044" w14:textId="34E44D60" w:rsidR="003C12DC" w:rsidRPr="00812ACD" w:rsidRDefault="003C12DC" w:rsidP="003C12DC">
      <w:pPr>
        <w:widowControl/>
        <w:shd w:val="clear" w:color="auto" w:fill="FFFFFF"/>
        <w:adjustRightInd w:val="0"/>
        <w:rPr>
          <w:rFonts w:ascii="Courier New" w:eastAsiaTheme="minorHAnsi" w:hAnsi="Courier New" w:cs="Courier New"/>
          <w:sz w:val="20"/>
          <w:szCs w:val="20"/>
          <w:highlight w:val="white"/>
          <w:lang w:val="en-US" w:eastAsia="en-US" w:bidi="ar-SA"/>
        </w:rPr>
      </w:pPr>
      <w:r w:rsidRPr="00812ACD">
        <w:rPr>
          <w:rFonts w:ascii="Courier New" w:eastAsiaTheme="minorHAnsi" w:hAnsi="Courier New" w:cs="Courier New"/>
          <w:color w:val="000096"/>
          <w:sz w:val="20"/>
          <w:szCs w:val="20"/>
          <w:highlight w:val="white"/>
          <w:lang w:val="en-US" w:eastAsia="en-US" w:bidi="ar-SA"/>
        </w:rPr>
        <w:t>&lt;mri:resourceMaintenance&gt;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&lt;mmi:MD_MaintenanceInformation&gt;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&lt;mmi:userDefinedMaintenanceFrequency&gt;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&lt;gco:TM_PeriodDuration&gt;</w:t>
      </w:r>
      <w:r w:rsidRPr="00812ACD">
        <w:rPr>
          <w:rFonts w:ascii="Courier New" w:eastAsiaTheme="minorHAnsi" w:hAnsi="Courier New" w:cs="Courier New"/>
          <w:color w:val="000000"/>
          <w:sz w:val="20"/>
          <w:szCs w:val="20"/>
          <w:highlight w:val="white"/>
          <w:lang w:val="en-US" w:eastAsia="en-US" w:bidi="ar-SA"/>
        </w:rPr>
        <w:t>PT06H</w:t>
      </w:r>
      <w:r w:rsidRPr="00812ACD">
        <w:rPr>
          <w:rFonts w:ascii="Courier New" w:eastAsiaTheme="minorHAnsi" w:hAnsi="Courier New" w:cs="Courier New"/>
          <w:color w:val="000096"/>
          <w:sz w:val="20"/>
          <w:szCs w:val="20"/>
          <w:highlight w:val="white"/>
          <w:lang w:val="en-US" w:eastAsia="en-US" w:bidi="ar-SA"/>
        </w:rPr>
        <w:t>&lt;/gco:TM_PeriodDuration&gt;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&lt;/mmi:userDefinedMaintenanceFrequency&gt;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&lt;/mmi:MD_MaintenanceInformation&gt;</w:t>
      </w:r>
      <w:r w:rsidRPr="00812ACD">
        <w:rPr>
          <w:rFonts w:ascii="Courier New" w:eastAsiaTheme="minorHAnsi" w:hAnsi="Courier New" w:cs="Courier New"/>
          <w:color w:val="000000"/>
          <w:sz w:val="20"/>
          <w:szCs w:val="20"/>
          <w:highlight w:val="white"/>
          <w:lang w:val="en-US" w:eastAsia="en-US" w:bidi="ar-SA"/>
        </w:rPr>
        <w:br/>
      </w:r>
      <w:r w:rsidRPr="00812ACD">
        <w:rPr>
          <w:rFonts w:ascii="Courier New" w:eastAsiaTheme="minorHAnsi" w:hAnsi="Courier New" w:cs="Courier New"/>
          <w:color w:val="000096"/>
          <w:sz w:val="20"/>
          <w:szCs w:val="20"/>
          <w:highlight w:val="white"/>
          <w:lang w:val="en-US" w:eastAsia="en-US" w:bidi="ar-SA"/>
        </w:rPr>
        <w:t>&lt;/mri:resourceMaintenance&gt;</w:t>
      </w:r>
    </w:p>
    <w:p w14:paraId="2F172913" w14:textId="77777777" w:rsidR="003803EA" w:rsidRDefault="003803EA" w:rsidP="007F6215">
      <w:pPr>
        <w:widowControl/>
        <w:autoSpaceDE/>
        <w:autoSpaceDN/>
        <w:spacing w:before="120" w:after="240" w:line="230" w:lineRule="atLeast"/>
        <w:jc w:val="both"/>
        <w:rPr>
          <w:rFonts w:eastAsia="MS Mincho" w:cs="Times New Roman"/>
          <w:bCs/>
          <w:sz w:val="20"/>
          <w:szCs w:val="20"/>
          <w:lang w:eastAsia="ar-SA" w:bidi="ar-SA"/>
        </w:rPr>
      </w:pPr>
    </w:p>
    <w:p w14:paraId="1709472E" w14:textId="634FFD87" w:rsidR="00FF4F20" w:rsidRDefault="003C12DC" w:rsidP="007F6215">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 xml:space="preserve">EXAMPLE 2: Dataset is normally updated </w:t>
      </w:r>
      <w:r w:rsidR="008406E7">
        <w:rPr>
          <w:rFonts w:eastAsia="MS Mincho" w:cs="Times New Roman"/>
          <w:bCs/>
          <w:sz w:val="20"/>
          <w:szCs w:val="20"/>
          <w:lang w:eastAsia="ar-SA" w:bidi="ar-SA"/>
        </w:rPr>
        <w:t>on a regular schedule</w:t>
      </w:r>
      <w:r>
        <w:rPr>
          <w:rFonts w:eastAsia="MS Mincho" w:cs="Times New Roman"/>
          <w:bCs/>
          <w:sz w:val="20"/>
          <w:szCs w:val="20"/>
          <w:lang w:eastAsia="ar-SA" w:bidi="ar-SA"/>
        </w:rPr>
        <w:t xml:space="preserve">, but the next update will be on 1 January 2022 at </w:t>
      </w:r>
      <w:r w:rsidR="00DC5F8D">
        <w:rPr>
          <w:rFonts w:eastAsia="MS Mincho" w:cs="Times New Roman"/>
          <w:bCs/>
          <w:sz w:val="20"/>
          <w:szCs w:val="20"/>
          <w:lang w:eastAsia="ar-SA" w:bidi="ar-SA"/>
        </w:rPr>
        <w:t xml:space="preserve">5 a.m. local time in </w:t>
      </w:r>
      <w:r w:rsidR="00520F79">
        <w:rPr>
          <w:rFonts w:eastAsia="MS Mincho" w:cs="Times New Roman"/>
          <w:bCs/>
          <w:sz w:val="20"/>
          <w:szCs w:val="20"/>
          <w:lang w:eastAsia="ar-SA" w:bidi="ar-SA"/>
        </w:rPr>
        <w:t>the</w:t>
      </w:r>
      <w:r w:rsidR="00DC5F8D">
        <w:rPr>
          <w:rFonts w:eastAsia="MS Mincho" w:cs="Times New Roman"/>
          <w:bCs/>
          <w:sz w:val="20"/>
          <w:szCs w:val="20"/>
          <w:lang w:eastAsia="ar-SA" w:bidi="ar-SA"/>
        </w:rPr>
        <w:t xml:space="preserve"> time zone with UTC offset -5 hours</w:t>
      </w:r>
      <w:r w:rsidR="00520F79">
        <w:rPr>
          <w:rFonts w:eastAsia="MS Mincho" w:cs="Times New Roman"/>
          <w:bCs/>
          <w:sz w:val="20"/>
          <w:szCs w:val="20"/>
          <w:lang w:eastAsia="ar-SA" w:bidi="ar-SA"/>
        </w:rPr>
        <w:t xml:space="preserve"> (e.g., 5 a.m. US Eastern Standard Time)</w:t>
      </w:r>
      <w:r w:rsidR="00DC5F8D">
        <w:rPr>
          <w:rFonts w:eastAsia="MS Mincho" w:cs="Times New Roman"/>
          <w:bCs/>
          <w:sz w:val="20"/>
          <w:szCs w:val="20"/>
          <w:lang w:eastAsia="ar-SA" w:bidi="ar-SA"/>
        </w:rPr>
        <w:t>.</w:t>
      </w:r>
      <w:r w:rsidR="00F73D58">
        <w:rPr>
          <w:rFonts w:eastAsia="MS Mincho" w:cs="Times New Roman"/>
          <w:bCs/>
          <w:sz w:val="20"/>
          <w:szCs w:val="20"/>
          <w:lang w:eastAsia="ar-SA" w:bidi="ar-SA"/>
        </w:rPr>
        <w:t xml:space="preserve"> The codeList attributes must be populated with the URL of the appropriate codelist, which will be in the </w:t>
      </w:r>
      <w:r w:rsidR="00520F79">
        <w:rPr>
          <w:rFonts w:eastAsia="MS Mincho" w:cs="Times New Roman"/>
          <w:bCs/>
          <w:sz w:val="20"/>
          <w:szCs w:val="20"/>
          <w:lang w:eastAsia="ar-SA" w:bidi="ar-SA"/>
        </w:rPr>
        <w:t xml:space="preserve">ISO or </w:t>
      </w:r>
      <w:r w:rsidR="00F73D58">
        <w:rPr>
          <w:rFonts w:eastAsia="MS Mincho" w:cs="Times New Roman"/>
          <w:bCs/>
          <w:sz w:val="20"/>
          <w:szCs w:val="20"/>
          <w:lang w:eastAsia="ar-SA" w:bidi="ar-SA"/>
        </w:rPr>
        <w:t>S-100 schema distribution</w:t>
      </w:r>
      <w:r w:rsidR="00D56D14">
        <w:rPr>
          <w:rFonts w:eastAsia="MS Mincho" w:cs="Times New Roman"/>
          <w:bCs/>
          <w:sz w:val="20"/>
          <w:szCs w:val="20"/>
          <w:lang w:eastAsia="ar-SA" w:bidi="ar-SA"/>
        </w:rPr>
        <w:t xml:space="preserve"> package</w:t>
      </w:r>
      <w:r w:rsidR="00F73D58">
        <w:rPr>
          <w:rFonts w:eastAsia="MS Mincho" w:cs="Times New Roman"/>
          <w:bCs/>
          <w:sz w:val="20"/>
          <w:szCs w:val="20"/>
          <w:lang w:eastAsia="ar-SA" w:bidi="ar-SA"/>
        </w:rPr>
        <w:t>.</w:t>
      </w:r>
    </w:p>
    <w:p w14:paraId="1BD81924" w14:textId="7B747B30" w:rsidR="00DC5F8D" w:rsidRPr="00812ACD" w:rsidRDefault="003C12DC" w:rsidP="003C12DC">
      <w:pPr>
        <w:widowControl/>
        <w:shd w:val="clear" w:color="auto" w:fill="FFFFFF"/>
        <w:adjustRightInd w:val="0"/>
        <w:rPr>
          <w:rFonts w:ascii="Courier New" w:eastAsiaTheme="minorHAnsi" w:hAnsi="Courier New" w:cs="Courier New"/>
          <w:color w:val="000096"/>
          <w:sz w:val="20"/>
          <w:szCs w:val="20"/>
          <w:highlight w:val="white"/>
          <w:lang w:val="en-US" w:eastAsia="en-US" w:bidi="ar-SA"/>
        </w:rPr>
      </w:pPr>
      <w:r w:rsidRPr="00812ACD">
        <w:rPr>
          <w:rFonts w:ascii="Courier New" w:eastAsiaTheme="minorHAnsi" w:hAnsi="Courier New" w:cs="Courier New"/>
          <w:color w:val="000096"/>
          <w:sz w:val="20"/>
          <w:szCs w:val="20"/>
          <w:highlight w:val="white"/>
          <w:lang w:val="en-US" w:eastAsia="en-US" w:bidi="ar-SA"/>
        </w:rPr>
        <w:t>&lt;mri:resourceMaintenance&gt;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&lt;mmi:MD_MaintenanceInformation&gt;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&lt;mmi:maintenanceAndUpdateFrequency&gt;</w:t>
      </w:r>
      <w:r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96"/>
          <w:sz w:val="20"/>
          <w:szCs w:val="20"/>
          <w:highlight w:val="white"/>
          <w:lang w:val="en-US" w:eastAsia="en-US" w:bidi="ar-SA"/>
        </w:rPr>
        <w:t>&lt;mmi:MD_MaintenanceFrequencyCode</w:t>
      </w:r>
      <w:r w:rsidRPr="00812ACD">
        <w:rPr>
          <w:rFonts w:ascii="Courier New" w:eastAsiaTheme="minorHAnsi" w:hAnsi="Courier New" w:cs="Courier New"/>
          <w:color w:val="F5844C"/>
          <w:sz w:val="20"/>
          <w:szCs w:val="20"/>
          <w:highlight w:val="white"/>
          <w:lang w:val="en-US" w:eastAsia="en-US" w:bidi="ar-SA"/>
        </w:rPr>
        <w:t xml:space="preserve"> codeList</w:t>
      </w:r>
      <w:r w:rsidRPr="00812ACD">
        <w:rPr>
          <w:rFonts w:ascii="Courier New" w:eastAsiaTheme="minorHAnsi" w:hAnsi="Courier New" w:cs="Courier New"/>
          <w:color w:val="FF8040"/>
          <w:sz w:val="20"/>
          <w:szCs w:val="20"/>
          <w:highlight w:val="white"/>
          <w:lang w:val="en-US" w:eastAsia="en-US" w:bidi="ar-SA"/>
        </w:rPr>
        <w:t>=</w:t>
      </w:r>
      <w:r w:rsidRPr="00812ACD">
        <w:rPr>
          <w:rFonts w:ascii="Courier New" w:eastAsiaTheme="minorHAnsi" w:hAnsi="Courier New" w:cs="Courier New"/>
          <w:color w:val="993300"/>
          <w:sz w:val="20"/>
          <w:szCs w:val="20"/>
          <w:highlight w:val="white"/>
          <w:lang w:val="en-US" w:eastAsia="en-US" w:bidi="ar-SA"/>
        </w:rPr>
        <w:t>"http://...."</w:t>
      </w:r>
      <w:r w:rsidRPr="00812ACD">
        <w:rPr>
          <w:rFonts w:ascii="Courier New" w:eastAsiaTheme="minorHAnsi" w:hAnsi="Courier New" w:cs="Courier New"/>
          <w:color w:val="F5844C"/>
          <w:sz w:val="20"/>
          <w:szCs w:val="20"/>
          <w:highlight w:val="white"/>
          <w:lang w:val="en-US" w:eastAsia="en-US" w:bidi="ar-SA"/>
        </w:rPr>
        <w:t xml:space="preserve"> codeListValue</w:t>
      </w:r>
      <w:r w:rsidRPr="00812ACD">
        <w:rPr>
          <w:rFonts w:ascii="Courier New" w:eastAsiaTheme="minorHAnsi" w:hAnsi="Courier New" w:cs="Courier New"/>
          <w:color w:val="FF8040"/>
          <w:sz w:val="20"/>
          <w:szCs w:val="20"/>
          <w:highlight w:val="white"/>
          <w:lang w:val="en-US" w:eastAsia="en-US" w:bidi="ar-SA"/>
        </w:rPr>
        <w:t>=</w:t>
      </w:r>
      <w:r w:rsidRPr="00812ACD">
        <w:rPr>
          <w:rFonts w:ascii="Courier New" w:eastAsiaTheme="minorHAnsi" w:hAnsi="Courier New" w:cs="Courier New"/>
          <w:color w:val="993300"/>
          <w:sz w:val="20"/>
          <w:szCs w:val="20"/>
          <w:highlight w:val="white"/>
          <w:lang w:val="en-US" w:eastAsia="en-US" w:bidi="ar-SA"/>
        </w:rPr>
        <w:t>"asNeeded"</w:t>
      </w:r>
      <w:r w:rsidRPr="00812ACD">
        <w:rPr>
          <w:rFonts w:ascii="Courier New" w:eastAsiaTheme="minorHAnsi" w:hAnsi="Courier New" w:cs="Courier New"/>
          <w:color w:val="000096"/>
          <w:sz w:val="20"/>
          <w:szCs w:val="20"/>
          <w:highlight w:val="white"/>
          <w:lang w:val="en-US" w:eastAsia="en-US" w:bidi="ar-SA"/>
        </w:rPr>
        <w:t>&gt;</w:t>
      </w:r>
      <w:r w:rsidRPr="00812ACD">
        <w:rPr>
          <w:rFonts w:ascii="Courier New" w:eastAsiaTheme="minorHAnsi" w:hAnsi="Courier New" w:cs="Courier New"/>
          <w:color w:val="000000"/>
          <w:sz w:val="20"/>
          <w:szCs w:val="20"/>
          <w:highlight w:val="white"/>
          <w:lang w:val="en-US" w:eastAsia="en-US" w:bidi="ar-SA"/>
        </w:rPr>
        <w:br/>
        <w:t xml:space="preserve">                  empty, or any text in any single language</w:t>
      </w:r>
    </w:p>
    <w:p w14:paraId="28BFEFB6" w14:textId="77777777" w:rsidR="00DC5F8D" w:rsidRPr="00812ACD" w:rsidRDefault="00DC5F8D" w:rsidP="003C12DC">
      <w:pPr>
        <w:widowControl/>
        <w:shd w:val="clear" w:color="auto" w:fill="FFFFFF"/>
        <w:adjustRightInd w:val="0"/>
        <w:rPr>
          <w:rFonts w:ascii="Courier New" w:eastAsiaTheme="minorHAnsi" w:hAnsi="Courier New" w:cs="Courier New"/>
          <w:color w:val="000096"/>
          <w:sz w:val="20"/>
          <w:szCs w:val="20"/>
          <w:highlight w:val="white"/>
          <w:lang w:val="en-US" w:eastAsia="en-US" w:bidi="ar-SA"/>
        </w:rPr>
      </w:pPr>
      <w:r w:rsidRPr="00812ACD">
        <w:rPr>
          <w:rFonts w:ascii="Courier New" w:eastAsiaTheme="minorHAnsi" w:hAnsi="Courier New" w:cs="Courier New"/>
          <w:color w:val="000096"/>
          <w:sz w:val="20"/>
          <w:szCs w:val="20"/>
          <w:highlight w:val="white"/>
          <w:lang w:val="en-US" w:eastAsia="en-US" w:bidi="ar-SA"/>
        </w:rPr>
        <w:t xml:space="preserve">            </w:t>
      </w:r>
      <w:r w:rsidR="003C12DC" w:rsidRPr="00812ACD">
        <w:rPr>
          <w:rFonts w:ascii="Courier New" w:eastAsiaTheme="minorHAnsi" w:hAnsi="Courier New" w:cs="Courier New"/>
          <w:color w:val="000096"/>
          <w:sz w:val="20"/>
          <w:szCs w:val="20"/>
          <w:highlight w:val="white"/>
          <w:lang w:val="en-US" w:eastAsia="en-US" w:bidi="ar-SA"/>
        </w:rPr>
        <w:t>&lt;/mmi:MD_MaintenanceFrequencyCode&gt;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&lt;/mmi:maintenanceAndUpdateFrequency&gt;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&lt;mmi:maintenanceDate&gt;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&lt;cit:CI_Date&gt;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&lt;gco:DateTime&gt;</w:t>
      </w:r>
      <w:r w:rsidR="003C12DC" w:rsidRPr="00812ACD">
        <w:rPr>
          <w:rFonts w:ascii="Courier New" w:eastAsiaTheme="minorHAnsi" w:hAnsi="Courier New" w:cs="Courier New"/>
          <w:color w:val="000000"/>
          <w:sz w:val="20"/>
          <w:szCs w:val="20"/>
          <w:highlight w:val="white"/>
          <w:lang w:val="en-US" w:eastAsia="en-US" w:bidi="ar-SA"/>
        </w:rPr>
        <w:t>2022-01-01T05:00:00-05:00</w:t>
      </w:r>
      <w:r w:rsidR="003C12DC" w:rsidRPr="00812ACD">
        <w:rPr>
          <w:rFonts w:ascii="Courier New" w:eastAsiaTheme="minorHAnsi" w:hAnsi="Courier New" w:cs="Courier New"/>
          <w:color w:val="000096"/>
          <w:sz w:val="20"/>
          <w:szCs w:val="20"/>
          <w:highlight w:val="white"/>
          <w:lang w:val="en-US" w:eastAsia="en-US" w:bidi="ar-SA"/>
        </w:rPr>
        <w:t>&lt;/gco:DateTime&gt;</w:t>
      </w:r>
      <w:r w:rsidR="003C12DC" w:rsidRPr="00812ACD">
        <w:rPr>
          <w:rFonts w:ascii="Courier New" w:eastAsiaTheme="minorHAnsi" w:hAnsi="Courier New" w:cs="Courier New"/>
          <w:color w:val="000000"/>
          <w:sz w:val="20"/>
          <w:szCs w:val="20"/>
          <w:highlight w:val="white"/>
          <w:lang w:val="en-US" w:eastAsia="en-US" w:bidi="ar-SA"/>
        </w:rPr>
        <w:br/>
        <w:t xml:space="preserve">               </w:t>
      </w:r>
      <w:r w:rsidRPr="00812ACD">
        <w:rPr>
          <w:rFonts w:ascii="Courier New" w:eastAsiaTheme="minorHAnsi" w:hAnsi="Courier New" w:cs="Courier New"/>
          <w:color w:val="000000"/>
          <w:sz w:val="20"/>
          <w:szCs w:val="20"/>
          <w:highlight w:val="white"/>
          <w:lang w:val="en-US" w:eastAsia="en-US" w:bidi="ar-SA"/>
        </w:rPr>
        <w:t xml:space="preserve"> </w:t>
      </w:r>
      <w:r w:rsidR="003C12DC" w:rsidRPr="00812ACD">
        <w:rPr>
          <w:rFonts w:ascii="Courier New" w:eastAsiaTheme="minorHAnsi" w:hAnsi="Courier New" w:cs="Courier New"/>
          <w:color w:val="000096"/>
          <w:sz w:val="20"/>
          <w:szCs w:val="20"/>
          <w:highlight w:val="white"/>
          <w:lang w:val="en-US" w:eastAsia="en-US" w:bidi="ar-SA"/>
        </w:rPr>
        <w:t>&lt;/cit:date&gt;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&lt;cit:dateType&gt;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&lt;cit:CI_DateTypeCode</w:t>
      </w:r>
      <w:r w:rsidR="003C12DC" w:rsidRPr="00812ACD">
        <w:rPr>
          <w:rFonts w:ascii="Courier New" w:eastAsiaTheme="minorHAnsi" w:hAnsi="Courier New" w:cs="Courier New"/>
          <w:color w:val="F5844C"/>
          <w:sz w:val="20"/>
          <w:szCs w:val="20"/>
          <w:highlight w:val="white"/>
          <w:lang w:val="en-US" w:eastAsia="en-US" w:bidi="ar-SA"/>
        </w:rPr>
        <w:t xml:space="preserve"> codeList</w:t>
      </w:r>
      <w:r w:rsidR="003C12DC" w:rsidRPr="00812ACD">
        <w:rPr>
          <w:rFonts w:ascii="Courier New" w:eastAsiaTheme="minorHAnsi" w:hAnsi="Courier New" w:cs="Courier New"/>
          <w:color w:val="FF8040"/>
          <w:sz w:val="20"/>
          <w:szCs w:val="20"/>
          <w:highlight w:val="white"/>
          <w:lang w:val="en-US" w:eastAsia="en-US" w:bidi="ar-SA"/>
        </w:rPr>
        <w:t>=</w:t>
      </w:r>
      <w:r w:rsidR="003C12DC" w:rsidRPr="00812ACD">
        <w:rPr>
          <w:rFonts w:ascii="Courier New" w:eastAsiaTheme="minorHAnsi" w:hAnsi="Courier New" w:cs="Courier New"/>
          <w:color w:val="993300"/>
          <w:sz w:val="20"/>
          <w:szCs w:val="20"/>
          <w:highlight w:val="white"/>
          <w:lang w:val="en-US" w:eastAsia="en-US" w:bidi="ar-SA"/>
        </w:rPr>
        <w:t>"http://..."</w:t>
      </w:r>
      <w:r w:rsidR="003C12DC" w:rsidRPr="00812ACD">
        <w:rPr>
          <w:rFonts w:ascii="Courier New" w:eastAsiaTheme="minorHAnsi" w:hAnsi="Courier New" w:cs="Courier New"/>
          <w:color w:val="F5844C"/>
          <w:sz w:val="20"/>
          <w:szCs w:val="20"/>
          <w:highlight w:val="white"/>
          <w:lang w:val="en-US" w:eastAsia="en-US" w:bidi="ar-SA"/>
        </w:rPr>
        <w:t xml:space="preserve"> codeListValue</w:t>
      </w:r>
      <w:r w:rsidR="003C12DC" w:rsidRPr="00812ACD">
        <w:rPr>
          <w:rFonts w:ascii="Courier New" w:eastAsiaTheme="minorHAnsi" w:hAnsi="Courier New" w:cs="Courier New"/>
          <w:color w:val="FF8040"/>
          <w:sz w:val="20"/>
          <w:szCs w:val="20"/>
          <w:highlight w:val="white"/>
          <w:lang w:val="en-US" w:eastAsia="en-US" w:bidi="ar-SA"/>
        </w:rPr>
        <w:t>=</w:t>
      </w:r>
      <w:r w:rsidR="003C12DC" w:rsidRPr="00812ACD">
        <w:rPr>
          <w:rFonts w:ascii="Courier New" w:eastAsiaTheme="minorHAnsi" w:hAnsi="Courier New" w:cs="Courier New"/>
          <w:color w:val="993300"/>
          <w:sz w:val="20"/>
          <w:szCs w:val="20"/>
          <w:highlight w:val="white"/>
          <w:lang w:val="en-US" w:eastAsia="en-US" w:bidi="ar-SA"/>
        </w:rPr>
        <w:t>"nextUpdate"</w:t>
      </w:r>
      <w:r w:rsidR="003C12DC" w:rsidRPr="00812ACD">
        <w:rPr>
          <w:rFonts w:ascii="Courier New" w:eastAsiaTheme="minorHAnsi" w:hAnsi="Courier New" w:cs="Courier New"/>
          <w:color w:val="000096"/>
          <w:sz w:val="20"/>
          <w:szCs w:val="20"/>
          <w:highlight w:val="white"/>
          <w:lang w:val="en-US" w:eastAsia="en-US" w:bidi="ar-SA"/>
        </w:rPr>
        <w:t>&gt;</w:t>
      </w:r>
    </w:p>
    <w:p w14:paraId="4A5F3B3F" w14:textId="77777777" w:rsidR="00DC5F8D" w:rsidRPr="00812ACD" w:rsidRDefault="00DC5F8D" w:rsidP="003C12DC">
      <w:pPr>
        <w:widowControl/>
        <w:shd w:val="clear" w:color="auto" w:fill="FFFFFF"/>
        <w:adjustRightInd w:val="0"/>
        <w:rPr>
          <w:rFonts w:ascii="Courier New" w:eastAsiaTheme="minorHAnsi" w:hAnsi="Courier New" w:cs="Courier New"/>
          <w:color w:val="000000"/>
          <w:sz w:val="20"/>
          <w:szCs w:val="20"/>
          <w:highlight w:val="white"/>
          <w:lang w:val="en-US" w:eastAsia="en-US" w:bidi="ar-SA"/>
        </w:rPr>
      </w:pPr>
      <w:r w:rsidRPr="00812ACD">
        <w:rPr>
          <w:rFonts w:ascii="Courier New" w:eastAsiaTheme="minorHAnsi" w:hAnsi="Courier New" w:cs="Courier New"/>
          <w:color w:val="000096"/>
          <w:sz w:val="20"/>
          <w:szCs w:val="20"/>
          <w:highlight w:val="white"/>
          <w:lang w:val="en-US" w:eastAsia="en-US" w:bidi="ar-SA"/>
        </w:rPr>
        <w:t xml:space="preserve">                        </w:t>
      </w:r>
      <w:r w:rsidR="003C12DC" w:rsidRPr="00812ACD">
        <w:rPr>
          <w:rFonts w:ascii="Courier New" w:eastAsiaTheme="minorHAnsi" w:hAnsi="Courier New" w:cs="Courier New"/>
          <w:color w:val="000000"/>
          <w:sz w:val="20"/>
          <w:szCs w:val="20"/>
          <w:highlight w:val="white"/>
          <w:lang w:val="en-US" w:eastAsia="en-US" w:bidi="ar-SA"/>
        </w:rPr>
        <w:t>empty, or any text in any single language</w:t>
      </w:r>
    </w:p>
    <w:p w14:paraId="506906BE" w14:textId="47298985" w:rsidR="00F73D58" w:rsidRPr="00812ACD" w:rsidRDefault="00DC5F8D" w:rsidP="00812ACD">
      <w:pPr>
        <w:widowControl/>
        <w:shd w:val="clear" w:color="auto" w:fill="FFFFFF"/>
        <w:adjustRightInd w:val="0"/>
        <w:rPr>
          <w:rFonts w:ascii="Courier New" w:eastAsiaTheme="minorHAnsi" w:hAnsi="Courier New" w:cs="Courier New"/>
          <w:sz w:val="20"/>
          <w:szCs w:val="20"/>
          <w:highlight w:val="white"/>
          <w:lang w:val="en-US" w:eastAsia="en-US" w:bidi="ar-SA"/>
        </w:rPr>
      </w:pPr>
      <w:r w:rsidRPr="00812ACD">
        <w:rPr>
          <w:rFonts w:ascii="Courier New" w:eastAsiaTheme="minorHAnsi" w:hAnsi="Courier New" w:cs="Courier New"/>
          <w:color w:val="000000"/>
          <w:sz w:val="20"/>
          <w:szCs w:val="20"/>
          <w:highlight w:val="white"/>
          <w:lang w:val="en-US" w:eastAsia="en-US" w:bidi="ar-SA"/>
        </w:rPr>
        <w:t xml:space="preserve">                    </w:t>
      </w:r>
      <w:r w:rsidR="003C12DC" w:rsidRPr="00812ACD">
        <w:rPr>
          <w:rFonts w:ascii="Courier New" w:eastAsiaTheme="minorHAnsi" w:hAnsi="Courier New" w:cs="Courier New"/>
          <w:color w:val="000096"/>
          <w:sz w:val="20"/>
          <w:szCs w:val="20"/>
          <w:highlight w:val="white"/>
          <w:lang w:val="en-US" w:eastAsia="en-US" w:bidi="ar-SA"/>
        </w:rPr>
        <w:t>&lt;/cit:CI_DateTypeCode&gt;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&lt;/cit:dateType&gt;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&lt;/cit:CI_Date&gt;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&lt;/mmi:maintenanceDate&gt;</w:t>
      </w:r>
      <w:r w:rsidR="003C12DC" w:rsidRPr="00812ACD">
        <w:rPr>
          <w:rFonts w:ascii="Courier New" w:eastAsiaTheme="minorHAnsi" w:hAnsi="Courier New" w:cs="Courier New"/>
          <w:color w:val="000000"/>
          <w:sz w:val="20"/>
          <w:szCs w:val="20"/>
          <w:highlight w:val="white"/>
          <w:lang w:val="en-US" w:eastAsia="en-US" w:bidi="ar-SA"/>
        </w:rPr>
        <w:br/>
        <w:t xml:space="preserve">    </w:t>
      </w:r>
      <w:r w:rsidR="003C12DC" w:rsidRPr="00812ACD">
        <w:rPr>
          <w:rFonts w:ascii="Courier New" w:eastAsiaTheme="minorHAnsi" w:hAnsi="Courier New" w:cs="Courier New"/>
          <w:color w:val="000096"/>
          <w:sz w:val="20"/>
          <w:szCs w:val="20"/>
          <w:highlight w:val="white"/>
          <w:lang w:val="en-US" w:eastAsia="en-US" w:bidi="ar-SA"/>
        </w:rPr>
        <w:t>&lt;/mmi:MD_MaintenanceInformation&gt;</w:t>
      </w:r>
      <w:r w:rsidR="003C12DC" w:rsidRPr="00812ACD">
        <w:rPr>
          <w:rFonts w:ascii="Courier New" w:eastAsiaTheme="minorHAnsi" w:hAnsi="Courier New" w:cs="Courier New"/>
          <w:color w:val="000000"/>
          <w:sz w:val="20"/>
          <w:szCs w:val="20"/>
          <w:highlight w:val="white"/>
          <w:lang w:val="en-US" w:eastAsia="en-US" w:bidi="ar-SA"/>
        </w:rPr>
        <w:br/>
      </w:r>
      <w:r w:rsidR="003C12DC" w:rsidRPr="00812ACD">
        <w:rPr>
          <w:rFonts w:ascii="Courier New" w:eastAsiaTheme="minorHAnsi" w:hAnsi="Courier New" w:cs="Courier New"/>
          <w:color w:val="000096"/>
          <w:sz w:val="20"/>
          <w:szCs w:val="20"/>
          <w:highlight w:val="white"/>
          <w:lang w:val="en-US" w:eastAsia="en-US" w:bidi="ar-SA"/>
        </w:rPr>
        <w:t>&lt;/mri:resourceMaintenance&gt;</w:t>
      </w:r>
    </w:p>
    <w:p w14:paraId="6FED1A8D" w14:textId="22B0C149" w:rsidR="00077A57" w:rsidRDefault="00077A57" w:rsidP="00077A57">
      <w:pPr>
        <w:widowControl/>
        <w:autoSpaceDE/>
        <w:autoSpaceDN/>
        <w:spacing w:before="120" w:after="240" w:line="230" w:lineRule="atLeast"/>
        <w:jc w:val="both"/>
        <w:rPr>
          <w:rFonts w:eastAsia="MS Mincho" w:cs="Times New Roman"/>
          <w:bCs/>
          <w:sz w:val="20"/>
          <w:szCs w:val="20"/>
          <w:lang w:eastAsia="ar-SA" w:bidi="ar-SA"/>
        </w:rPr>
      </w:pPr>
      <w:r>
        <w:rPr>
          <w:rFonts w:eastAsia="MS Mincho" w:cs="Times New Roman"/>
          <w:bCs/>
          <w:sz w:val="20"/>
          <w:szCs w:val="20"/>
          <w:lang w:eastAsia="ar-SA" w:bidi="ar-SA"/>
        </w:rPr>
        <w:t>EXAMPLE 3: Dataset has no consistent update schedule. The next update will be on 1 January 2022 at an unspecified time.</w:t>
      </w:r>
    </w:p>
    <w:p w14:paraId="0EAD3374" w14:textId="2DE9DA01"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&lt;mri:resourceMaintenance&gt;</w:t>
      </w:r>
    </w:p>
    <w:p w14:paraId="259BA8FB" w14:textId="7F5D1F77"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&lt;mmi:MD_MaintenanceInformation&gt;</w:t>
      </w:r>
    </w:p>
    <w:p w14:paraId="5FAE75BB" w14:textId="328D26E5"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&lt;mmi:maintenanceAndUpdateFrequency&gt;</w:t>
      </w:r>
    </w:p>
    <w:p w14:paraId="42E76AE3" w14:textId="48CA3701"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&lt;mmi:MD_MaintenanceFrequencyCode</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codeList="http://...." codeListValue="irregular"</w:t>
      </w:r>
      <w:r w:rsidR="00582581">
        <w:rPr>
          <w:rFonts w:ascii="Courier New" w:eastAsiaTheme="minorHAnsi" w:hAnsi="Courier New" w:cs="Courier New"/>
          <w:color w:val="000096"/>
          <w:sz w:val="20"/>
          <w:szCs w:val="20"/>
          <w:lang w:val="en-US" w:eastAsia="en-US" w:bidi="ar-SA"/>
        </w:rPr>
        <w:t>/</w:t>
      </w:r>
      <w:r w:rsidRPr="00197104">
        <w:rPr>
          <w:rFonts w:ascii="Courier New" w:eastAsiaTheme="minorHAnsi" w:hAnsi="Courier New" w:cs="Courier New"/>
          <w:color w:val="000096"/>
          <w:sz w:val="20"/>
          <w:szCs w:val="20"/>
          <w:lang w:val="en-US" w:eastAsia="en-US" w:bidi="ar-SA"/>
        </w:rPr>
        <w:t>&gt;</w:t>
      </w:r>
    </w:p>
    <w:p w14:paraId="42FC6C25" w14:textId="620AE50D"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&lt;/mmi:maintenanceAndUpdateFrequency&gt;</w:t>
      </w:r>
    </w:p>
    <w:p w14:paraId="68CD8D92" w14:textId="57020846"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&lt;mmi:maintenanceDate&gt;</w:t>
      </w:r>
    </w:p>
    <w:p w14:paraId="30BD1AD8" w14:textId="6925382D"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Pr>
          <w:rFonts w:ascii="Courier New" w:eastAsiaTheme="minorHAnsi" w:hAnsi="Courier New" w:cs="Courier New"/>
          <w:color w:val="000096"/>
          <w:sz w:val="20"/>
          <w:szCs w:val="20"/>
          <w:lang w:val="en-US" w:eastAsia="en-US" w:bidi="ar-SA"/>
        </w:rPr>
        <w:lastRenderedPageBreak/>
        <w:t xml:space="preserve">            </w:t>
      </w:r>
      <w:r w:rsidRPr="00197104">
        <w:rPr>
          <w:rFonts w:ascii="Courier New" w:eastAsiaTheme="minorHAnsi" w:hAnsi="Courier New" w:cs="Courier New"/>
          <w:color w:val="000096"/>
          <w:sz w:val="20"/>
          <w:szCs w:val="20"/>
          <w:lang w:val="en-US" w:eastAsia="en-US" w:bidi="ar-SA"/>
        </w:rPr>
        <w:t>&lt;cit:CI_Date&gt;</w:t>
      </w:r>
    </w:p>
    <w:p w14:paraId="61BB8D29" w14:textId="2E8118DF"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&lt;cit:date&gt;</w:t>
      </w:r>
    </w:p>
    <w:p w14:paraId="73233CAD" w14:textId="2A7582BD"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&lt;gco:Date&gt;2022-01-01&lt;/gco:Date&gt;</w:t>
      </w:r>
    </w:p>
    <w:p w14:paraId="29DBB06F" w14:textId="5A1B4535"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&lt;/cit:date&gt;</w:t>
      </w:r>
    </w:p>
    <w:p w14:paraId="6C0C6844" w14:textId="0237F257"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&lt;cit:dateType&gt;</w:t>
      </w:r>
    </w:p>
    <w:p w14:paraId="3308DFA8" w14:textId="6ACE61F3"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&lt;cit:CI_DateTypeCode codeList="http://...." codeListValue="nextUpdate"</w:t>
      </w:r>
      <w:r w:rsidR="00582581">
        <w:rPr>
          <w:rFonts w:ascii="Courier New" w:eastAsiaTheme="minorHAnsi" w:hAnsi="Courier New" w:cs="Courier New"/>
          <w:color w:val="000096"/>
          <w:sz w:val="20"/>
          <w:szCs w:val="20"/>
          <w:lang w:val="en-US" w:eastAsia="en-US" w:bidi="ar-SA"/>
        </w:rPr>
        <w:t>/</w:t>
      </w:r>
      <w:r w:rsidRPr="00197104">
        <w:rPr>
          <w:rFonts w:ascii="Courier New" w:eastAsiaTheme="minorHAnsi" w:hAnsi="Courier New" w:cs="Courier New"/>
          <w:color w:val="000096"/>
          <w:sz w:val="20"/>
          <w:szCs w:val="20"/>
          <w:lang w:val="en-US" w:eastAsia="en-US" w:bidi="ar-SA"/>
        </w:rPr>
        <w:t>&gt;</w:t>
      </w:r>
    </w:p>
    <w:p w14:paraId="7678F9AF" w14:textId="1A8B6062"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w:t>
      </w: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&lt;/cit:dateType&gt;</w:t>
      </w:r>
    </w:p>
    <w:p w14:paraId="1A0F9D9F" w14:textId="5A0D24E0"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Pr>
          <w:rFonts w:ascii="Courier New" w:eastAsiaTheme="minorHAnsi" w:hAnsi="Courier New" w:cs="Courier New"/>
          <w:color w:val="000096"/>
          <w:sz w:val="20"/>
          <w:szCs w:val="20"/>
          <w:lang w:val="en-US" w:eastAsia="en-US" w:bidi="ar-SA"/>
        </w:rPr>
        <w:t xml:space="preserve">            </w:t>
      </w:r>
      <w:r w:rsidRPr="00197104">
        <w:rPr>
          <w:rFonts w:ascii="Courier New" w:eastAsiaTheme="minorHAnsi" w:hAnsi="Courier New" w:cs="Courier New"/>
          <w:color w:val="000096"/>
          <w:sz w:val="20"/>
          <w:szCs w:val="20"/>
          <w:lang w:val="en-US" w:eastAsia="en-US" w:bidi="ar-SA"/>
        </w:rPr>
        <w:t>&lt;/cit:CI_Date&gt;</w:t>
      </w:r>
    </w:p>
    <w:p w14:paraId="641E97BA" w14:textId="08AA2C98"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&lt;/mmi:maintenanceDate&gt;</w:t>
      </w:r>
    </w:p>
    <w:p w14:paraId="04AFB8E7" w14:textId="037D8A68" w:rsidR="00197104" w:rsidRPr="00197104" w:rsidRDefault="00197104" w:rsidP="00812ACD">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 xml:space="preserve">    &lt;/mmi:MD_MaintenanceInformation&gt;</w:t>
      </w:r>
    </w:p>
    <w:p w14:paraId="7EBBDDFF" w14:textId="02335A54" w:rsidR="003C12DC" w:rsidRDefault="00197104" w:rsidP="00197104">
      <w:pPr>
        <w:widowControl/>
        <w:autoSpaceDE/>
        <w:autoSpaceDN/>
        <w:jc w:val="both"/>
        <w:rPr>
          <w:rFonts w:ascii="Courier New" w:eastAsiaTheme="minorHAnsi" w:hAnsi="Courier New" w:cs="Courier New"/>
          <w:color w:val="000096"/>
          <w:sz w:val="20"/>
          <w:szCs w:val="20"/>
          <w:lang w:val="en-US" w:eastAsia="en-US" w:bidi="ar-SA"/>
        </w:rPr>
      </w:pPr>
      <w:r w:rsidRPr="00197104">
        <w:rPr>
          <w:rFonts w:ascii="Courier New" w:eastAsiaTheme="minorHAnsi" w:hAnsi="Courier New" w:cs="Courier New"/>
          <w:color w:val="000096"/>
          <w:sz w:val="20"/>
          <w:szCs w:val="20"/>
          <w:lang w:val="en-US" w:eastAsia="en-US" w:bidi="ar-SA"/>
        </w:rPr>
        <w:t>&lt;/mri:resourceMaintenance&gt;</w:t>
      </w:r>
    </w:p>
    <w:p w14:paraId="3B75B692" w14:textId="77777777" w:rsidR="00197104" w:rsidRDefault="00197104" w:rsidP="00812ACD">
      <w:pPr>
        <w:widowControl/>
        <w:autoSpaceDE/>
        <w:autoSpaceDN/>
        <w:jc w:val="both"/>
        <w:rPr>
          <w:rFonts w:eastAsia="MS Mincho" w:cs="Times New Roman"/>
          <w:bCs/>
          <w:sz w:val="20"/>
          <w:szCs w:val="20"/>
          <w:lang w:eastAsia="ar-SA" w:bidi="ar-SA"/>
        </w:rPr>
      </w:pPr>
    </w:p>
    <w:p w14:paraId="7DFB2A91" w14:textId="12CD7922" w:rsidR="009142A5" w:rsidRPr="00BA0247" w:rsidDel="00DD6684" w:rsidRDefault="009142A5" w:rsidP="009142A5">
      <w:pPr>
        <w:keepNext/>
        <w:widowControl/>
        <w:autoSpaceDE/>
        <w:autoSpaceDN/>
        <w:spacing w:after="60" w:line="230" w:lineRule="atLeast"/>
        <w:jc w:val="both"/>
        <w:rPr>
          <w:del w:id="131" w:author="Raphael Malyankar" w:date="2021-10-26T18:45:00Z"/>
          <w:rFonts w:eastAsia="MS Mincho" w:cs="Times New Roman"/>
          <w:b/>
          <w:sz w:val="20"/>
          <w:szCs w:val="20"/>
          <w:lang w:eastAsia="ar-SA" w:bidi="ar-SA"/>
        </w:rPr>
      </w:pPr>
      <w:del w:id="132" w:author="Raphael Malyankar" w:date="2021-10-26T18:45:00Z">
        <w:r w:rsidRPr="00BA0247" w:rsidDel="00DD6684">
          <w:rPr>
            <w:rFonts w:eastAsia="MS Mincho" w:cs="Times New Roman"/>
            <w:b/>
            <w:sz w:val="20"/>
            <w:szCs w:val="20"/>
            <w:lang w:eastAsia="ar-SA" w:bidi="ar-SA"/>
          </w:rPr>
          <w:delText>MD_MaintenanceFrequencyCode</w:delText>
        </w:r>
      </w:del>
    </w:p>
    <w:p w14:paraId="279CE5CD" w14:textId="527C8A88" w:rsidR="009142A5" w:rsidDel="00DD6684" w:rsidRDefault="009142A5" w:rsidP="009142A5">
      <w:pPr>
        <w:widowControl/>
        <w:autoSpaceDE/>
        <w:autoSpaceDN/>
        <w:spacing w:after="60" w:line="230" w:lineRule="atLeast"/>
        <w:jc w:val="both"/>
        <w:rPr>
          <w:del w:id="133" w:author="Raphael Malyankar" w:date="2021-10-26T18:45:00Z"/>
          <w:rFonts w:eastAsia="MS Mincho" w:cs="Times New Roman"/>
          <w:bCs/>
          <w:sz w:val="20"/>
          <w:szCs w:val="20"/>
          <w:lang w:eastAsia="ar-SA" w:bidi="ar-SA"/>
        </w:rPr>
      </w:pPr>
      <w:del w:id="134" w:author="Raphael Malyankar" w:date="2021-10-26T18:45:00Z">
        <w:r w:rsidDel="00DD6684">
          <w:rPr>
            <w:rFonts w:eastAsia="MS Mincho" w:cs="Times New Roman"/>
            <w:bCs/>
            <w:sz w:val="20"/>
            <w:szCs w:val="20"/>
            <w:lang w:eastAsia="ar-SA" w:bidi="ar-SA"/>
          </w:rPr>
          <w:delText>S-100 uses a subset of the values allowed in ISO 19115-1.</w:delText>
        </w:r>
      </w:del>
    </w:p>
    <w:tbl>
      <w:tblPr>
        <w:tblStyle w:val="TableGrid"/>
        <w:tblW w:w="0" w:type="auto"/>
        <w:tblLook w:val="04A0" w:firstRow="1" w:lastRow="0" w:firstColumn="1" w:lastColumn="0" w:noHBand="0" w:noVBand="1"/>
      </w:tblPr>
      <w:tblGrid>
        <w:gridCol w:w="1206"/>
        <w:gridCol w:w="2825"/>
        <w:gridCol w:w="1235"/>
        <w:gridCol w:w="634"/>
        <w:gridCol w:w="2980"/>
      </w:tblGrid>
      <w:tr w:rsidR="009142A5" w:rsidRPr="00D17C15" w:rsidDel="00DD6684" w14:paraId="77F29D8C" w14:textId="014BDE56" w:rsidTr="00812ACD">
        <w:trPr>
          <w:del w:id="135" w:author="Raphael Malyankar" w:date="2021-10-26T18:45:00Z"/>
        </w:trPr>
        <w:tc>
          <w:tcPr>
            <w:tcW w:w="1206" w:type="dxa"/>
          </w:tcPr>
          <w:p w14:paraId="4928BD51" w14:textId="0FF412CE" w:rsidR="009142A5" w:rsidRPr="00D17C15" w:rsidDel="00DD6684" w:rsidRDefault="009142A5" w:rsidP="00C343D0">
            <w:pPr>
              <w:widowControl/>
              <w:autoSpaceDE/>
              <w:autoSpaceDN/>
              <w:spacing w:after="60" w:line="230" w:lineRule="atLeast"/>
              <w:jc w:val="both"/>
              <w:rPr>
                <w:del w:id="136" w:author="Raphael Malyankar" w:date="2021-10-26T18:45:00Z"/>
                <w:rFonts w:eastAsia="MS Mincho" w:cs="Times New Roman"/>
                <w:bCs/>
                <w:sz w:val="18"/>
                <w:szCs w:val="18"/>
                <w:lang w:eastAsia="ar-SA" w:bidi="ar-SA"/>
              </w:rPr>
            </w:pPr>
            <w:del w:id="137" w:author="Raphael Malyankar" w:date="2021-10-26T18:45:00Z">
              <w:r w:rsidRPr="00D17C15" w:rsidDel="00DD6684">
                <w:rPr>
                  <w:rFonts w:eastAsia="MS Mincho" w:cs="Times New Roman"/>
                  <w:bCs/>
                  <w:sz w:val="18"/>
                  <w:szCs w:val="18"/>
                  <w:lang w:eastAsia="ar-SA" w:bidi="ar-SA"/>
                </w:rPr>
                <w:delText>Role Name</w:delText>
              </w:r>
            </w:del>
          </w:p>
        </w:tc>
        <w:tc>
          <w:tcPr>
            <w:tcW w:w="2825" w:type="dxa"/>
          </w:tcPr>
          <w:p w14:paraId="3AF3B015" w14:textId="178ABA7A" w:rsidR="009142A5" w:rsidRPr="00D17C15" w:rsidDel="00DD6684" w:rsidRDefault="009142A5" w:rsidP="00C343D0">
            <w:pPr>
              <w:widowControl/>
              <w:autoSpaceDE/>
              <w:autoSpaceDN/>
              <w:spacing w:after="60" w:line="230" w:lineRule="atLeast"/>
              <w:jc w:val="both"/>
              <w:rPr>
                <w:del w:id="138" w:author="Raphael Malyankar" w:date="2021-10-26T18:45:00Z"/>
                <w:rFonts w:eastAsia="MS Mincho" w:cs="Times New Roman"/>
                <w:bCs/>
                <w:sz w:val="18"/>
                <w:szCs w:val="18"/>
                <w:lang w:eastAsia="ar-SA" w:bidi="ar-SA"/>
              </w:rPr>
            </w:pPr>
            <w:del w:id="139" w:author="Raphael Malyankar" w:date="2021-10-26T18:45:00Z">
              <w:r w:rsidRPr="00D17C15" w:rsidDel="00DD6684">
                <w:rPr>
                  <w:rFonts w:eastAsia="MS Mincho" w:cs="Times New Roman"/>
                  <w:bCs/>
                  <w:sz w:val="18"/>
                  <w:szCs w:val="18"/>
                  <w:lang w:eastAsia="ar-SA" w:bidi="ar-SA"/>
                </w:rPr>
                <w:delText>Name</w:delText>
              </w:r>
            </w:del>
          </w:p>
        </w:tc>
        <w:tc>
          <w:tcPr>
            <w:tcW w:w="1235" w:type="dxa"/>
          </w:tcPr>
          <w:p w14:paraId="31B6DF6F" w14:textId="405EE992" w:rsidR="009142A5" w:rsidRPr="00D17C15" w:rsidDel="00DD6684" w:rsidRDefault="009142A5" w:rsidP="00C343D0">
            <w:pPr>
              <w:widowControl/>
              <w:autoSpaceDE/>
              <w:autoSpaceDN/>
              <w:spacing w:after="60" w:line="230" w:lineRule="atLeast"/>
              <w:jc w:val="both"/>
              <w:rPr>
                <w:del w:id="140" w:author="Raphael Malyankar" w:date="2021-10-26T18:45:00Z"/>
                <w:rFonts w:eastAsia="MS Mincho" w:cs="Times New Roman"/>
                <w:bCs/>
                <w:sz w:val="18"/>
                <w:szCs w:val="18"/>
                <w:lang w:eastAsia="ar-SA" w:bidi="ar-SA"/>
              </w:rPr>
            </w:pPr>
            <w:del w:id="141" w:author="Raphael Malyankar" w:date="2021-10-26T18:45:00Z">
              <w:r w:rsidRPr="00D17C15" w:rsidDel="00DD6684">
                <w:rPr>
                  <w:rFonts w:eastAsia="MS Mincho" w:cs="Times New Roman"/>
                  <w:bCs/>
                  <w:sz w:val="18"/>
                  <w:szCs w:val="18"/>
                  <w:lang w:eastAsia="ar-SA" w:bidi="ar-SA"/>
                </w:rPr>
                <w:delText>Description</w:delText>
              </w:r>
            </w:del>
          </w:p>
        </w:tc>
        <w:tc>
          <w:tcPr>
            <w:tcW w:w="634" w:type="dxa"/>
          </w:tcPr>
          <w:p w14:paraId="4FA67BF1" w14:textId="0EC770E2" w:rsidR="009142A5" w:rsidRPr="00D17C15" w:rsidDel="00DD6684" w:rsidRDefault="009142A5" w:rsidP="00C343D0">
            <w:pPr>
              <w:widowControl/>
              <w:autoSpaceDE/>
              <w:autoSpaceDN/>
              <w:spacing w:after="60" w:line="230" w:lineRule="atLeast"/>
              <w:jc w:val="both"/>
              <w:rPr>
                <w:del w:id="142" w:author="Raphael Malyankar" w:date="2021-10-26T18:45:00Z"/>
                <w:rFonts w:eastAsia="MS Mincho" w:cs="Times New Roman"/>
                <w:bCs/>
                <w:sz w:val="18"/>
                <w:szCs w:val="18"/>
                <w:lang w:eastAsia="ar-SA" w:bidi="ar-SA"/>
              </w:rPr>
            </w:pPr>
            <w:del w:id="143" w:author="Raphael Malyankar" w:date="2021-10-26T18:45:00Z">
              <w:r w:rsidRPr="00D17C15" w:rsidDel="00DD6684">
                <w:rPr>
                  <w:rFonts w:eastAsia="MS Mincho" w:cs="Times New Roman"/>
                  <w:bCs/>
                  <w:sz w:val="18"/>
                  <w:szCs w:val="18"/>
                  <w:lang w:eastAsia="ar-SA" w:bidi="ar-SA"/>
                </w:rPr>
                <w:delText>Code</w:delText>
              </w:r>
            </w:del>
          </w:p>
        </w:tc>
        <w:tc>
          <w:tcPr>
            <w:tcW w:w="2980" w:type="dxa"/>
          </w:tcPr>
          <w:p w14:paraId="40EDA57E" w14:textId="4E7889D0" w:rsidR="009142A5" w:rsidRPr="00D17C15" w:rsidDel="00DD6684" w:rsidRDefault="009142A5" w:rsidP="00C343D0">
            <w:pPr>
              <w:widowControl/>
              <w:autoSpaceDE/>
              <w:autoSpaceDN/>
              <w:spacing w:after="60" w:line="230" w:lineRule="atLeast"/>
              <w:jc w:val="both"/>
              <w:rPr>
                <w:del w:id="144" w:author="Raphael Malyankar" w:date="2021-10-26T18:45:00Z"/>
                <w:rFonts w:eastAsia="MS Mincho" w:cs="Times New Roman"/>
                <w:bCs/>
                <w:sz w:val="18"/>
                <w:szCs w:val="18"/>
                <w:lang w:eastAsia="ar-SA" w:bidi="ar-SA"/>
              </w:rPr>
            </w:pPr>
            <w:del w:id="145" w:author="Raphael Malyankar" w:date="2021-10-26T18:45:00Z">
              <w:r w:rsidRPr="00D17C15" w:rsidDel="00DD6684">
                <w:rPr>
                  <w:rFonts w:eastAsia="MS Mincho" w:cs="Times New Roman"/>
                  <w:bCs/>
                  <w:sz w:val="18"/>
                  <w:szCs w:val="18"/>
                  <w:lang w:eastAsia="ar-SA" w:bidi="ar-SA"/>
                </w:rPr>
                <w:delText>Remarks</w:delText>
              </w:r>
            </w:del>
          </w:p>
        </w:tc>
      </w:tr>
      <w:tr w:rsidR="009142A5" w:rsidRPr="00D17C15" w:rsidDel="00DD6684" w14:paraId="3BAC6BE7" w14:textId="6C9C1D88" w:rsidTr="00812ACD">
        <w:trPr>
          <w:del w:id="146" w:author="Raphael Malyankar" w:date="2021-10-26T18:45:00Z"/>
        </w:trPr>
        <w:tc>
          <w:tcPr>
            <w:tcW w:w="1206" w:type="dxa"/>
          </w:tcPr>
          <w:p w14:paraId="31930EB4" w14:textId="69C789A9" w:rsidR="009142A5" w:rsidRPr="00D17C15" w:rsidDel="00DD6684" w:rsidRDefault="009142A5" w:rsidP="00C343D0">
            <w:pPr>
              <w:widowControl/>
              <w:autoSpaceDE/>
              <w:autoSpaceDN/>
              <w:spacing w:after="60" w:line="230" w:lineRule="atLeast"/>
              <w:jc w:val="both"/>
              <w:rPr>
                <w:del w:id="147" w:author="Raphael Malyankar" w:date="2021-10-26T18:45:00Z"/>
                <w:rFonts w:eastAsia="MS Mincho" w:cs="Times New Roman"/>
                <w:bCs/>
                <w:sz w:val="18"/>
                <w:szCs w:val="18"/>
                <w:lang w:eastAsia="ar-SA" w:bidi="ar-SA"/>
              </w:rPr>
            </w:pPr>
            <w:del w:id="148" w:author="Raphael Malyankar" w:date="2021-10-26T18:45:00Z">
              <w:r w:rsidRPr="00D17C15" w:rsidDel="00DD6684">
                <w:rPr>
                  <w:rFonts w:eastAsia="MS Mincho" w:cs="Times New Roman"/>
                  <w:bCs/>
                  <w:sz w:val="18"/>
                  <w:szCs w:val="18"/>
                  <w:lang w:eastAsia="ar-SA" w:bidi="ar-SA"/>
                </w:rPr>
                <w:delText>Enumeration</w:delText>
              </w:r>
            </w:del>
          </w:p>
        </w:tc>
        <w:tc>
          <w:tcPr>
            <w:tcW w:w="2825" w:type="dxa"/>
          </w:tcPr>
          <w:p w14:paraId="71A7D931" w14:textId="3ADB9227" w:rsidR="009142A5" w:rsidRPr="00D17C15" w:rsidDel="00DD6684" w:rsidRDefault="009142A5" w:rsidP="00C343D0">
            <w:pPr>
              <w:widowControl/>
              <w:autoSpaceDE/>
              <w:autoSpaceDN/>
              <w:spacing w:after="60" w:line="230" w:lineRule="atLeast"/>
              <w:jc w:val="both"/>
              <w:rPr>
                <w:del w:id="149" w:author="Raphael Malyankar" w:date="2021-10-26T18:45:00Z"/>
                <w:rFonts w:eastAsia="MS Mincho" w:cs="Times New Roman"/>
                <w:bCs/>
                <w:sz w:val="18"/>
                <w:szCs w:val="18"/>
                <w:lang w:eastAsia="ar-SA" w:bidi="ar-SA"/>
              </w:rPr>
            </w:pPr>
            <w:del w:id="150" w:author="Raphael Malyankar" w:date="2021-10-26T18:45:00Z">
              <w:r w:rsidRPr="00D17C15" w:rsidDel="00DD6684">
                <w:rPr>
                  <w:rFonts w:eastAsia="MS Mincho" w:cs="Times New Roman"/>
                  <w:bCs/>
                  <w:sz w:val="18"/>
                  <w:szCs w:val="18"/>
                  <w:lang w:eastAsia="ar-SA" w:bidi="ar-SA"/>
                </w:rPr>
                <w:delText>MD_MaintenanceFrequencyCode</w:delText>
              </w:r>
            </w:del>
          </w:p>
        </w:tc>
        <w:tc>
          <w:tcPr>
            <w:tcW w:w="1235" w:type="dxa"/>
          </w:tcPr>
          <w:p w14:paraId="4F4429C8" w14:textId="10C67F02" w:rsidR="009142A5" w:rsidRPr="00D17C15" w:rsidDel="00DD6684" w:rsidRDefault="009142A5" w:rsidP="00C343D0">
            <w:pPr>
              <w:widowControl/>
              <w:autoSpaceDE/>
              <w:autoSpaceDN/>
              <w:spacing w:after="60" w:line="230" w:lineRule="atLeast"/>
              <w:rPr>
                <w:del w:id="151" w:author="Raphael Malyankar" w:date="2021-10-26T18:45:00Z"/>
                <w:rFonts w:eastAsia="MS Mincho" w:cs="Times New Roman"/>
                <w:bCs/>
                <w:sz w:val="18"/>
                <w:szCs w:val="18"/>
                <w:lang w:eastAsia="ar-SA" w:bidi="ar-SA"/>
              </w:rPr>
            </w:pPr>
            <w:del w:id="152" w:author="Raphael Malyankar" w:date="2021-10-26T18:45:00Z">
              <w:r w:rsidRPr="00D17C15" w:rsidDel="00DD6684">
                <w:rPr>
                  <w:rFonts w:eastAsia="MS Mincho" w:cs="Times New Roman"/>
                  <w:bCs/>
                  <w:sz w:val="18"/>
                  <w:szCs w:val="18"/>
                  <w:lang w:eastAsia="ar-SA" w:bidi="ar-SA"/>
                </w:rPr>
                <w:delText>frequency with which modifications and deletions are made to the</w:delText>
              </w:r>
              <w:r w:rsidDel="00DD6684">
                <w:rPr>
                  <w:rFonts w:eastAsia="MS Mincho" w:cs="Times New Roman"/>
                  <w:bCs/>
                  <w:sz w:val="18"/>
                  <w:szCs w:val="18"/>
                  <w:lang w:eastAsia="ar-SA" w:bidi="ar-SA"/>
                </w:rPr>
                <w:delText xml:space="preserve"> </w:delText>
              </w:r>
              <w:r w:rsidRPr="00D17C15" w:rsidDel="00DD6684">
                <w:rPr>
                  <w:rFonts w:eastAsia="MS Mincho" w:cs="Times New Roman"/>
                  <w:bCs/>
                  <w:sz w:val="18"/>
                  <w:szCs w:val="18"/>
                  <w:lang w:eastAsia="ar-SA" w:bidi="ar-SA"/>
                </w:rPr>
                <w:delText>data after it is first produced</w:delText>
              </w:r>
            </w:del>
          </w:p>
        </w:tc>
        <w:tc>
          <w:tcPr>
            <w:tcW w:w="634" w:type="dxa"/>
          </w:tcPr>
          <w:p w14:paraId="0503B69A" w14:textId="57BD58CA" w:rsidR="009142A5" w:rsidRPr="00D17C15" w:rsidDel="00DD6684" w:rsidRDefault="009142A5" w:rsidP="00C343D0">
            <w:pPr>
              <w:widowControl/>
              <w:autoSpaceDE/>
              <w:autoSpaceDN/>
              <w:spacing w:after="60" w:line="230" w:lineRule="atLeast"/>
              <w:jc w:val="both"/>
              <w:rPr>
                <w:del w:id="153" w:author="Raphael Malyankar" w:date="2021-10-26T18:45:00Z"/>
                <w:rFonts w:eastAsia="MS Mincho" w:cs="Times New Roman"/>
                <w:bCs/>
                <w:sz w:val="18"/>
                <w:szCs w:val="18"/>
                <w:lang w:eastAsia="ar-SA" w:bidi="ar-SA"/>
              </w:rPr>
            </w:pPr>
            <w:del w:id="154" w:author="Raphael Malyankar" w:date="2021-10-26T18:45:00Z">
              <w:r w:rsidRPr="00D17C15" w:rsidDel="00DD6684">
                <w:rPr>
                  <w:rFonts w:eastAsia="MS Mincho" w:cs="Times New Roman"/>
                  <w:bCs/>
                  <w:sz w:val="18"/>
                  <w:szCs w:val="18"/>
                  <w:lang w:eastAsia="ar-SA" w:bidi="ar-SA"/>
                </w:rPr>
                <w:delText>-</w:delText>
              </w:r>
            </w:del>
          </w:p>
        </w:tc>
        <w:tc>
          <w:tcPr>
            <w:tcW w:w="2980" w:type="dxa"/>
          </w:tcPr>
          <w:p w14:paraId="7A80D65B" w14:textId="3A4E6597" w:rsidR="009142A5" w:rsidRPr="00D17C15" w:rsidDel="00DD6684" w:rsidRDefault="00AB7BA9" w:rsidP="00C343D0">
            <w:pPr>
              <w:widowControl/>
              <w:autoSpaceDE/>
              <w:autoSpaceDN/>
              <w:spacing w:after="60" w:line="230" w:lineRule="atLeast"/>
              <w:jc w:val="both"/>
              <w:rPr>
                <w:del w:id="155" w:author="Raphael Malyankar" w:date="2021-10-26T18:45:00Z"/>
                <w:rFonts w:eastAsia="MS Mincho" w:cs="Times New Roman"/>
                <w:bCs/>
                <w:sz w:val="18"/>
                <w:szCs w:val="18"/>
                <w:lang w:eastAsia="ar-SA" w:bidi="ar-SA"/>
              </w:rPr>
            </w:pPr>
            <w:del w:id="156" w:author="Raphael Malyankar" w:date="2021-10-26T18:45:00Z">
              <w:r w:rsidDel="00DD6684">
                <w:rPr>
                  <w:rFonts w:eastAsia="MS Mincho" w:cs="Times New Roman"/>
                  <w:bCs/>
                  <w:sz w:val="18"/>
                  <w:szCs w:val="18"/>
                  <w:lang w:eastAsia="ar-SA" w:bidi="ar-SA"/>
                </w:rPr>
                <w:delText>S-100 is restricted to only the following values from the ISO 19115-1 codelist. The conditions for the use of a particular value are described in its Remarks.</w:delText>
              </w:r>
            </w:del>
          </w:p>
        </w:tc>
      </w:tr>
      <w:tr w:rsidR="009142A5" w:rsidRPr="00D17C15" w:rsidDel="00DD6684" w14:paraId="76AD3AAA" w14:textId="24215C06" w:rsidTr="00812ACD">
        <w:trPr>
          <w:del w:id="157" w:author="Raphael Malyankar" w:date="2021-10-26T18:45:00Z"/>
        </w:trPr>
        <w:tc>
          <w:tcPr>
            <w:tcW w:w="1206" w:type="dxa"/>
          </w:tcPr>
          <w:p w14:paraId="60B446B8" w14:textId="12871860" w:rsidR="009142A5" w:rsidRPr="00D17C15" w:rsidDel="00DD6684" w:rsidRDefault="009142A5" w:rsidP="00C343D0">
            <w:pPr>
              <w:widowControl/>
              <w:autoSpaceDE/>
              <w:autoSpaceDN/>
              <w:spacing w:after="60" w:line="230" w:lineRule="atLeast"/>
              <w:jc w:val="both"/>
              <w:rPr>
                <w:del w:id="158" w:author="Raphael Malyankar" w:date="2021-10-26T18:45:00Z"/>
                <w:rFonts w:eastAsia="MS Mincho" w:cs="Times New Roman"/>
                <w:bCs/>
                <w:sz w:val="18"/>
                <w:szCs w:val="18"/>
                <w:lang w:eastAsia="ar-SA" w:bidi="ar-SA"/>
              </w:rPr>
            </w:pPr>
            <w:del w:id="159" w:author="Raphael Malyankar" w:date="2021-10-26T18:45:00Z">
              <w:r w:rsidRPr="00D17C15" w:rsidDel="00DD6684">
                <w:rPr>
                  <w:rFonts w:eastAsia="MS Mincho" w:cs="Times New Roman"/>
                  <w:bCs/>
                  <w:sz w:val="18"/>
                  <w:szCs w:val="18"/>
                  <w:lang w:eastAsia="ar-SA" w:bidi="ar-SA"/>
                </w:rPr>
                <w:delText>Value</w:delText>
              </w:r>
            </w:del>
          </w:p>
        </w:tc>
        <w:tc>
          <w:tcPr>
            <w:tcW w:w="2825" w:type="dxa"/>
          </w:tcPr>
          <w:p w14:paraId="7F09FDD2" w14:textId="2A30022C" w:rsidR="009142A5" w:rsidRPr="00D17C15" w:rsidDel="00DD6684" w:rsidRDefault="009142A5" w:rsidP="00C343D0">
            <w:pPr>
              <w:widowControl/>
              <w:autoSpaceDE/>
              <w:autoSpaceDN/>
              <w:spacing w:after="60" w:line="230" w:lineRule="atLeast"/>
              <w:jc w:val="both"/>
              <w:rPr>
                <w:del w:id="160" w:author="Raphael Malyankar" w:date="2021-10-26T18:45:00Z"/>
                <w:rFonts w:eastAsia="MS Mincho" w:cs="Times New Roman"/>
                <w:bCs/>
                <w:sz w:val="18"/>
                <w:szCs w:val="18"/>
                <w:lang w:eastAsia="ar-SA" w:bidi="ar-SA"/>
              </w:rPr>
            </w:pPr>
            <w:del w:id="161" w:author="Raphael Malyankar" w:date="2021-10-26T18:45:00Z">
              <w:r w:rsidRPr="00BA0247" w:rsidDel="00DD6684">
                <w:rPr>
                  <w:rFonts w:eastAsia="MS Mincho" w:cs="Times New Roman"/>
                  <w:bCs/>
                  <w:sz w:val="18"/>
                  <w:szCs w:val="18"/>
                  <w:lang w:eastAsia="ar-SA" w:bidi="ar-SA"/>
                </w:rPr>
                <w:delText>asNeeded</w:delText>
              </w:r>
            </w:del>
          </w:p>
        </w:tc>
        <w:tc>
          <w:tcPr>
            <w:tcW w:w="1235" w:type="dxa"/>
          </w:tcPr>
          <w:p w14:paraId="3D5B6098" w14:textId="2D0F4973" w:rsidR="009142A5" w:rsidRPr="00D17C15" w:rsidDel="00DD6684" w:rsidRDefault="009142A5" w:rsidP="00C343D0">
            <w:pPr>
              <w:widowControl/>
              <w:autoSpaceDE/>
              <w:autoSpaceDN/>
              <w:spacing w:after="60" w:line="230" w:lineRule="atLeast"/>
              <w:rPr>
                <w:del w:id="162" w:author="Raphael Malyankar" w:date="2021-10-26T18:45:00Z"/>
                <w:rFonts w:eastAsia="MS Mincho" w:cs="Times New Roman"/>
                <w:bCs/>
                <w:sz w:val="18"/>
                <w:szCs w:val="18"/>
                <w:lang w:eastAsia="ar-SA" w:bidi="ar-SA"/>
              </w:rPr>
            </w:pPr>
            <w:del w:id="163" w:author="Raphael Malyankar" w:date="2021-10-26T18:45:00Z">
              <w:r w:rsidRPr="00BA0247" w:rsidDel="00DD6684">
                <w:rPr>
                  <w:rFonts w:eastAsia="MS Mincho" w:cs="Times New Roman"/>
                  <w:bCs/>
                  <w:sz w:val="18"/>
                  <w:szCs w:val="18"/>
                  <w:lang w:eastAsia="ar-SA" w:bidi="ar-SA"/>
                </w:rPr>
                <w:delText>resource is updated as deemed necessary</w:delText>
              </w:r>
            </w:del>
          </w:p>
        </w:tc>
        <w:tc>
          <w:tcPr>
            <w:tcW w:w="634" w:type="dxa"/>
          </w:tcPr>
          <w:p w14:paraId="75957212" w14:textId="0A4111AA" w:rsidR="009142A5" w:rsidRPr="00D17C15" w:rsidDel="00DD6684" w:rsidRDefault="009142A5" w:rsidP="00C343D0">
            <w:pPr>
              <w:widowControl/>
              <w:autoSpaceDE/>
              <w:autoSpaceDN/>
              <w:spacing w:after="60" w:line="230" w:lineRule="atLeast"/>
              <w:jc w:val="both"/>
              <w:rPr>
                <w:del w:id="164" w:author="Raphael Malyankar" w:date="2021-10-26T18:45:00Z"/>
                <w:rFonts w:eastAsia="MS Mincho" w:cs="Times New Roman"/>
                <w:bCs/>
                <w:sz w:val="18"/>
                <w:szCs w:val="18"/>
                <w:lang w:eastAsia="ar-SA" w:bidi="ar-SA"/>
              </w:rPr>
            </w:pPr>
            <w:del w:id="165" w:author="Raphael Malyankar" w:date="2021-10-26T18:45:00Z">
              <w:r w:rsidRPr="00D17C15" w:rsidDel="00DD6684">
                <w:rPr>
                  <w:rFonts w:eastAsia="MS Mincho" w:cs="Times New Roman"/>
                  <w:bCs/>
                  <w:sz w:val="18"/>
                  <w:szCs w:val="18"/>
                  <w:lang w:eastAsia="ar-SA" w:bidi="ar-SA"/>
                </w:rPr>
                <w:delText>-</w:delText>
              </w:r>
            </w:del>
          </w:p>
        </w:tc>
        <w:tc>
          <w:tcPr>
            <w:tcW w:w="2980" w:type="dxa"/>
          </w:tcPr>
          <w:p w14:paraId="7367A709" w14:textId="689BBD96" w:rsidR="00C343D0" w:rsidDel="00DD6684" w:rsidRDefault="00C343D0" w:rsidP="00C343D0">
            <w:pPr>
              <w:widowControl/>
              <w:autoSpaceDE/>
              <w:autoSpaceDN/>
              <w:spacing w:after="60" w:line="230" w:lineRule="atLeast"/>
              <w:rPr>
                <w:del w:id="166" w:author="Raphael Malyankar" w:date="2021-10-26T18:45:00Z"/>
                <w:rFonts w:eastAsia="MS Mincho" w:cs="Times New Roman"/>
                <w:bCs/>
                <w:sz w:val="18"/>
                <w:szCs w:val="18"/>
                <w:lang w:eastAsia="ar-SA" w:bidi="ar-SA"/>
              </w:rPr>
            </w:pPr>
            <w:del w:id="167" w:author="Raphael Malyankar" w:date="2021-10-26T18:45:00Z">
              <w:r w:rsidDel="00DD6684">
                <w:rPr>
                  <w:rFonts w:eastAsia="MS Mincho" w:cs="Times New Roman"/>
                  <w:bCs/>
                  <w:sz w:val="18"/>
                  <w:szCs w:val="18"/>
                  <w:lang w:eastAsia="ar-SA" w:bidi="ar-SA"/>
                </w:rPr>
                <w:delText>Use only for datasets which normally use a regular interval for update or supersession, but will have the next update issued at an interval different from the usual.</w:delText>
              </w:r>
            </w:del>
          </w:p>
          <w:p w14:paraId="014607FE" w14:textId="7F7E1CBC" w:rsidR="009142A5" w:rsidRPr="00D17C15" w:rsidDel="00DD6684" w:rsidRDefault="00AB7BA9" w:rsidP="003B52E0">
            <w:pPr>
              <w:widowControl/>
              <w:autoSpaceDE/>
              <w:autoSpaceDN/>
              <w:spacing w:after="60" w:line="230" w:lineRule="atLeast"/>
              <w:rPr>
                <w:del w:id="168" w:author="Raphael Malyankar" w:date="2021-10-26T18:45:00Z"/>
                <w:rFonts w:eastAsia="MS Mincho" w:cs="Times New Roman"/>
                <w:bCs/>
                <w:sz w:val="18"/>
                <w:szCs w:val="18"/>
                <w:lang w:eastAsia="ar-SA" w:bidi="ar-SA"/>
              </w:rPr>
            </w:pPr>
            <w:del w:id="169" w:author="Raphael Malyankar" w:date="2021-10-26T18:45:00Z">
              <w:r w:rsidDel="00DD6684">
                <w:rPr>
                  <w:rFonts w:eastAsia="MS Mincho" w:cs="Times New Roman"/>
                  <w:bCs/>
                  <w:sz w:val="18"/>
                  <w:szCs w:val="18"/>
                  <w:lang w:eastAsia="ar-SA" w:bidi="ar-SA"/>
                </w:rPr>
                <w:delText xml:space="preserve">Allowed if and only if </w:delText>
              </w:r>
              <w:r w:rsidRPr="00AB7BA9" w:rsidDel="00DD6684">
                <w:rPr>
                  <w:rFonts w:eastAsia="MS Mincho" w:cs="Times New Roman"/>
                  <w:bCs/>
                  <w:sz w:val="18"/>
                  <w:szCs w:val="18"/>
                  <w:lang w:eastAsia="ar-SA" w:bidi="ar-SA"/>
                </w:rPr>
                <w:delText>userDefinedMaintenanceFrequency</w:delText>
              </w:r>
              <w:r w:rsidDel="00DD6684">
                <w:rPr>
                  <w:rFonts w:eastAsia="MS Mincho" w:cs="Times New Roman"/>
                  <w:bCs/>
                  <w:sz w:val="18"/>
                  <w:szCs w:val="18"/>
                  <w:lang w:eastAsia="ar-SA" w:bidi="ar-SA"/>
                </w:rPr>
                <w:delText xml:space="preserve"> is not populated.</w:delText>
              </w:r>
            </w:del>
          </w:p>
        </w:tc>
      </w:tr>
      <w:tr w:rsidR="009142A5" w:rsidRPr="00D17C15" w:rsidDel="00DD6684" w14:paraId="22D085A2" w14:textId="02A523BE" w:rsidTr="00812ACD">
        <w:trPr>
          <w:del w:id="170" w:author="Raphael Malyankar" w:date="2021-10-26T18:45:00Z"/>
        </w:trPr>
        <w:tc>
          <w:tcPr>
            <w:tcW w:w="1206" w:type="dxa"/>
          </w:tcPr>
          <w:p w14:paraId="6EB09014" w14:textId="18CCB9FB" w:rsidR="009142A5" w:rsidRPr="00D17C15" w:rsidDel="00DD6684" w:rsidRDefault="009142A5" w:rsidP="00C343D0">
            <w:pPr>
              <w:widowControl/>
              <w:autoSpaceDE/>
              <w:autoSpaceDN/>
              <w:spacing w:after="60" w:line="230" w:lineRule="atLeast"/>
              <w:jc w:val="both"/>
              <w:rPr>
                <w:del w:id="171" w:author="Raphael Malyankar" w:date="2021-10-26T18:45:00Z"/>
                <w:rFonts w:eastAsia="MS Mincho" w:cs="Times New Roman"/>
                <w:bCs/>
                <w:sz w:val="18"/>
                <w:szCs w:val="18"/>
                <w:lang w:eastAsia="ar-SA" w:bidi="ar-SA"/>
              </w:rPr>
            </w:pPr>
            <w:del w:id="172" w:author="Raphael Malyankar" w:date="2021-10-26T18:45:00Z">
              <w:r w:rsidRPr="00D17C15" w:rsidDel="00DD6684">
                <w:rPr>
                  <w:rFonts w:eastAsia="MS Mincho" w:cs="Times New Roman"/>
                  <w:bCs/>
                  <w:sz w:val="18"/>
                  <w:szCs w:val="18"/>
                  <w:lang w:eastAsia="ar-SA" w:bidi="ar-SA"/>
                </w:rPr>
                <w:delText>Value</w:delText>
              </w:r>
            </w:del>
          </w:p>
        </w:tc>
        <w:tc>
          <w:tcPr>
            <w:tcW w:w="2825" w:type="dxa"/>
          </w:tcPr>
          <w:p w14:paraId="06945278" w14:textId="184939F3" w:rsidR="009142A5" w:rsidRPr="00D17C15" w:rsidDel="00DD6684" w:rsidRDefault="009142A5" w:rsidP="00C343D0">
            <w:pPr>
              <w:widowControl/>
              <w:autoSpaceDE/>
              <w:autoSpaceDN/>
              <w:spacing w:after="60" w:line="230" w:lineRule="atLeast"/>
              <w:jc w:val="both"/>
              <w:rPr>
                <w:del w:id="173" w:author="Raphael Malyankar" w:date="2021-10-26T18:45:00Z"/>
                <w:rFonts w:eastAsia="MS Mincho" w:cs="Times New Roman"/>
                <w:bCs/>
                <w:sz w:val="18"/>
                <w:szCs w:val="18"/>
                <w:lang w:eastAsia="ar-SA" w:bidi="ar-SA"/>
              </w:rPr>
            </w:pPr>
            <w:del w:id="174" w:author="Raphael Malyankar" w:date="2021-10-26T18:45:00Z">
              <w:r w:rsidDel="00DD6684">
                <w:rPr>
                  <w:rFonts w:eastAsia="MS Mincho" w:cs="Times New Roman"/>
                  <w:bCs/>
                  <w:sz w:val="18"/>
                  <w:szCs w:val="18"/>
                  <w:lang w:eastAsia="ar-SA" w:bidi="ar-SA"/>
                </w:rPr>
                <w:delText>irregular</w:delText>
              </w:r>
            </w:del>
          </w:p>
        </w:tc>
        <w:tc>
          <w:tcPr>
            <w:tcW w:w="1235" w:type="dxa"/>
          </w:tcPr>
          <w:p w14:paraId="032C7B2C" w14:textId="6F188551" w:rsidR="009142A5" w:rsidRPr="00D17C15" w:rsidDel="00DD6684" w:rsidRDefault="009142A5" w:rsidP="00C343D0">
            <w:pPr>
              <w:widowControl/>
              <w:autoSpaceDE/>
              <w:autoSpaceDN/>
              <w:spacing w:after="60" w:line="230" w:lineRule="atLeast"/>
              <w:rPr>
                <w:del w:id="175" w:author="Raphael Malyankar" w:date="2021-10-26T18:45:00Z"/>
                <w:rFonts w:eastAsia="MS Mincho" w:cs="Times New Roman"/>
                <w:bCs/>
                <w:sz w:val="18"/>
                <w:szCs w:val="18"/>
                <w:lang w:eastAsia="ar-SA" w:bidi="ar-SA"/>
              </w:rPr>
            </w:pPr>
            <w:del w:id="176" w:author="Raphael Malyankar" w:date="2021-10-26T18:45:00Z">
              <w:r w:rsidRPr="00BA0247" w:rsidDel="00DD6684">
                <w:rPr>
                  <w:rFonts w:eastAsia="MS Mincho" w:cs="Times New Roman"/>
                  <w:bCs/>
                  <w:sz w:val="18"/>
                  <w:szCs w:val="18"/>
                  <w:lang w:eastAsia="ar-SA" w:bidi="ar-SA"/>
                </w:rPr>
                <w:delText>resource is updated in intervals that are uneven in duration</w:delText>
              </w:r>
            </w:del>
          </w:p>
        </w:tc>
        <w:tc>
          <w:tcPr>
            <w:tcW w:w="634" w:type="dxa"/>
          </w:tcPr>
          <w:p w14:paraId="5C7DF597" w14:textId="3C94058D" w:rsidR="009142A5" w:rsidRPr="00D17C15" w:rsidDel="00DD6684" w:rsidRDefault="009142A5" w:rsidP="00C343D0">
            <w:pPr>
              <w:widowControl/>
              <w:autoSpaceDE/>
              <w:autoSpaceDN/>
              <w:spacing w:after="60" w:line="230" w:lineRule="atLeast"/>
              <w:jc w:val="both"/>
              <w:rPr>
                <w:del w:id="177" w:author="Raphael Malyankar" w:date="2021-10-26T18:45:00Z"/>
                <w:rFonts w:eastAsia="MS Mincho" w:cs="Times New Roman"/>
                <w:bCs/>
                <w:sz w:val="18"/>
                <w:szCs w:val="18"/>
                <w:lang w:eastAsia="ar-SA" w:bidi="ar-SA"/>
              </w:rPr>
            </w:pPr>
            <w:del w:id="178" w:author="Raphael Malyankar" w:date="2021-10-26T18:45:00Z">
              <w:r w:rsidRPr="00D17C15" w:rsidDel="00DD6684">
                <w:rPr>
                  <w:rFonts w:eastAsia="MS Mincho" w:cs="Times New Roman"/>
                  <w:bCs/>
                  <w:sz w:val="18"/>
                  <w:szCs w:val="18"/>
                  <w:lang w:eastAsia="ar-SA" w:bidi="ar-SA"/>
                </w:rPr>
                <w:delText>-</w:delText>
              </w:r>
            </w:del>
          </w:p>
        </w:tc>
        <w:tc>
          <w:tcPr>
            <w:tcW w:w="2980" w:type="dxa"/>
          </w:tcPr>
          <w:p w14:paraId="7543A73D" w14:textId="1342029E" w:rsidR="00C343D0" w:rsidDel="00DD6684" w:rsidRDefault="00C343D0" w:rsidP="00C343D0">
            <w:pPr>
              <w:widowControl/>
              <w:autoSpaceDE/>
              <w:autoSpaceDN/>
              <w:spacing w:after="60" w:line="230" w:lineRule="atLeast"/>
              <w:rPr>
                <w:del w:id="179" w:author="Raphael Malyankar" w:date="2021-10-26T18:45:00Z"/>
                <w:rFonts w:eastAsia="MS Mincho" w:cs="Times New Roman"/>
                <w:bCs/>
                <w:sz w:val="18"/>
                <w:szCs w:val="18"/>
                <w:lang w:eastAsia="ar-SA" w:bidi="ar-SA"/>
              </w:rPr>
            </w:pPr>
            <w:del w:id="180" w:author="Raphael Malyankar" w:date="2021-10-26T18:45:00Z">
              <w:r w:rsidDel="00DD6684">
                <w:rPr>
                  <w:rFonts w:eastAsia="MS Mincho" w:cs="Times New Roman"/>
                  <w:bCs/>
                  <w:sz w:val="18"/>
                  <w:szCs w:val="18"/>
                  <w:lang w:eastAsia="ar-SA" w:bidi="ar-SA"/>
                </w:rPr>
                <w:delText>Use only for datasets which do not use a regular schedule for update or supersession.</w:delText>
              </w:r>
            </w:del>
          </w:p>
          <w:p w14:paraId="67437AF2" w14:textId="55D90BC3" w:rsidR="00AB7BA9" w:rsidRPr="00D17C15" w:rsidDel="00DD6684" w:rsidRDefault="00AB7BA9" w:rsidP="003B52E0">
            <w:pPr>
              <w:widowControl/>
              <w:autoSpaceDE/>
              <w:autoSpaceDN/>
              <w:spacing w:after="60" w:line="230" w:lineRule="atLeast"/>
              <w:rPr>
                <w:del w:id="181" w:author="Raphael Malyankar" w:date="2021-10-26T18:45:00Z"/>
                <w:rFonts w:eastAsia="MS Mincho" w:cs="Times New Roman"/>
                <w:bCs/>
                <w:sz w:val="18"/>
                <w:szCs w:val="18"/>
                <w:lang w:eastAsia="ar-SA" w:bidi="ar-SA"/>
              </w:rPr>
            </w:pPr>
            <w:del w:id="182" w:author="Raphael Malyankar" w:date="2021-10-26T18:45:00Z">
              <w:r w:rsidDel="00DD6684">
                <w:rPr>
                  <w:rFonts w:eastAsia="MS Mincho" w:cs="Times New Roman"/>
                  <w:bCs/>
                  <w:sz w:val="18"/>
                  <w:szCs w:val="18"/>
                  <w:lang w:eastAsia="ar-SA" w:bidi="ar-SA"/>
                </w:rPr>
                <w:delText xml:space="preserve">Allowed if and only if </w:delText>
              </w:r>
              <w:r w:rsidRPr="00AB7BA9" w:rsidDel="00DD6684">
                <w:rPr>
                  <w:rFonts w:eastAsia="MS Mincho" w:cs="Times New Roman"/>
                  <w:bCs/>
                  <w:sz w:val="18"/>
                  <w:szCs w:val="18"/>
                  <w:lang w:eastAsia="ar-SA" w:bidi="ar-SA"/>
                </w:rPr>
                <w:delText>userDefinedMaintenanceFrequency</w:delText>
              </w:r>
              <w:r w:rsidDel="00DD6684">
                <w:rPr>
                  <w:rFonts w:eastAsia="MS Mincho" w:cs="Times New Roman"/>
                  <w:bCs/>
                  <w:sz w:val="18"/>
                  <w:szCs w:val="18"/>
                  <w:lang w:eastAsia="ar-SA" w:bidi="ar-SA"/>
                </w:rPr>
                <w:delText xml:space="preserve"> is not populated.</w:delText>
              </w:r>
            </w:del>
          </w:p>
        </w:tc>
      </w:tr>
    </w:tbl>
    <w:p w14:paraId="4DD726E5" w14:textId="1458D2B8" w:rsidR="004859D7" w:rsidDel="00DD6684" w:rsidRDefault="004859D7" w:rsidP="00013631">
      <w:pPr>
        <w:widowControl/>
        <w:autoSpaceDE/>
        <w:autoSpaceDN/>
        <w:spacing w:after="240" w:line="230" w:lineRule="atLeast"/>
        <w:jc w:val="both"/>
        <w:rPr>
          <w:del w:id="183" w:author="Raphael Malyankar" w:date="2021-10-26T18:45:00Z"/>
          <w:rFonts w:eastAsia="MS Mincho" w:cs="Times New Roman"/>
          <w:sz w:val="20"/>
          <w:szCs w:val="20"/>
          <w:lang w:eastAsia="ar-SA" w:bidi="ar-SA"/>
        </w:rPr>
      </w:pPr>
    </w:p>
    <w:p w14:paraId="6411A042" w14:textId="4708C072" w:rsidR="00FF4F20" w:rsidRPr="00812ACD" w:rsidDel="00DD6684" w:rsidRDefault="00F23C25" w:rsidP="00013631">
      <w:pPr>
        <w:widowControl/>
        <w:autoSpaceDE/>
        <w:autoSpaceDN/>
        <w:spacing w:after="240" w:line="230" w:lineRule="atLeast"/>
        <w:jc w:val="both"/>
        <w:rPr>
          <w:del w:id="184" w:author="Raphael Malyankar" w:date="2021-10-26T18:45:00Z"/>
          <w:rFonts w:eastAsia="MS Mincho" w:cs="Times New Roman"/>
          <w:b/>
          <w:bCs/>
          <w:sz w:val="20"/>
          <w:szCs w:val="20"/>
          <w:lang w:eastAsia="ar-SA" w:bidi="ar-SA"/>
        </w:rPr>
      </w:pPr>
      <w:del w:id="185" w:author="Raphael Malyankar" w:date="2021-10-26T18:45:00Z">
        <w:r w:rsidRPr="00812ACD" w:rsidDel="00DD6684">
          <w:rPr>
            <w:rFonts w:eastAsia="MS Mincho" w:cs="Times New Roman"/>
            <w:b/>
            <w:bCs/>
            <w:sz w:val="20"/>
            <w:szCs w:val="20"/>
            <w:lang w:eastAsia="ar-SA" w:bidi="ar-SA"/>
          </w:rPr>
          <w:delText>CI_DateTypeCode</w:delText>
        </w:r>
      </w:del>
    </w:p>
    <w:p w14:paraId="6DB61AD9" w14:textId="5EFE358C" w:rsidR="00F23C25" w:rsidRDefault="00F23C25" w:rsidP="00013631">
      <w:pPr>
        <w:widowControl/>
        <w:autoSpaceDE/>
        <w:autoSpaceDN/>
        <w:spacing w:after="240" w:line="230" w:lineRule="atLeast"/>
        <w:jc w:val="both"/>
        <w:rPr>
          <w:rFonts w:eastAsia="MS Mincho" w:cs="Times New Roman"/>
          <w:sz w:val="20"/>
          <w:szCs w:val="20"/>
          <w:lang w:eastAsia="ar-SA" w:bidi="ar-SA"/>
        </w:rPr>
      </w:pPr>
      <w:del w:id="186" w:author="Raphael Malyankar" w:date="2021-10-26T18:45:00Z">
        <w:r w:rsidDel="00DD6684">
          <w:rPr>
            <w:rFonts w:eastAsia="MS Mincho" w:cs="Times New Roman"/>
            <w:sz w:val="20"/>
            <w:szCs w:val="20"/>
            <w:lang w:eastAsia="ar-SA" w:bidi="ar-SA"/>
          </w:rPr>
          <w:delText xml:space="preserve">This codelist is documented in the ISO schemas documentation, available in the S-100 schemas distribution. It is used in several places in </w:delText>
        </w:r>
        <w:r w:rsidR="001D171E" w:rsidDel="00DD6684">
          <w:rPr>
            <w:rFonts w:eastAsia="MS Mincho" w:cs="Times New Roman"/>
            <w:sz w:val="20"/>
            <w:szCs w:val="20"/>
            <w:lang w:eastAsia="ar-SA" w:bidi="ar-SA"/>
          </w:rPr>
          <w:delText xml:space="preserve">S-100 </w:delText>
        </w:r>
        <w:r w:rsidDel="00DD6684">
          <w:rPr>
            <w:rFonts w:eastAsia="MS Mincho" w:cs="Times New Roman"/>
            <w:sz w:val="20"/>
            <w:szCs w:val="20"/>
            <w:lang w:eastAsia="ar-SA" w:bidi="ar-SA"/>
          </w:rPr>
          <w:delText>metadata.</w:delText>
        </w:r>
      </w:del>
      <w:r>
        <w:rPr>
          <w:rFonts w:eastAsia="MS Mincho" w:cs="Times New Roman"/>
          <w:sz w:val="20"/>
          <w:szCs w:val="20"/>
          <w:lang w:eastAsia="ar-SA" w:bidi="ar-SA"/>
        </w:rPr>
        <w:t xml:space="preserve"> </w:t>
      </w:r>
    </w:p>
    <w:p w14:paraId="09B13520" w14:textId="77777777" w:rsidR="00F23C25" w:rsidRDefault="00F23C25" w:rsidP="00013631">
      <w:pPr>
        <w:widowControl/>
        <w:autoSpaceDE/>
        <w:autoSpaceDN/>
        <w:spacing w:after="240" w:line="230" w:lineRule="atLeast"/>
        <w:jc w:val="both"/>
        <w:rPr>
          <w:rFonts w:eastAsia="MS Mincho" w:cs="Times New Roman"/>
          <w:sz w:val="20"/>
          <w:szCs w:val="20"/>
          <w:lang w:eastAsia="ar-SA" w:bidi="ar-SA"/>
        </w:rPr>
      </w:pPr>
    </w:p>
    <w:p w14:paraId="63AD462A" w14:textId="06D16092" w:rsidR="00E8765E" w:rsidRPr="004D412D" w:rsidRDefault="00E8765E" w:rsidP="00E8765E">
      <w:pPr>
        <w:keepNext/>
        <w:widowControl/>
        <w:autoSpaceDE/>
        <w:autoSpaceDN/>
        <w:spacing w:after="240" w:line="230" w:lineRule="atLeast"/>
        <w:jc w:val="both"/>
        <w:rPr>
          <w:rFonts w:eastAsia="MS Mincho" w:cs="Times New Roman"/>
          <w:b/>
          <w:bCs/>
          <w:i/>
          <w:iCs/>
          <w:sz w:val="20"/>
          <w:szCs w:val="20"/>
          <w:lang w:eastAsia="ar-SA" w:bidi="ar-SA"/>
        </w:rPr>
      </w:pPr>
      <w:r w:rsidRPr="004D412D">
        <w:rPr>
          <w:rFonts w:eastAsia="MS Mincho" w:cs="Times New Roman"/>
          <w:b/>
          <w:bCs/>
          <w:i/>
          <w:iCs/>
          <w:sz w:val="20"/>
          <w:szCs w:val="20"/>
          <w:lang w:eastAsia="ar-SA" w:bidi="ar-SA"/>
        </w:rPr>
        <w:t xml:space="preserve">Changes to Figure 4a-D-4 (common to </w:t>
      </w:r>
      <w:r w:rsidR="00DB776D">
        <w:rPr>
          <w:rFonts w:eastAsia="MS Mincho" w:cs="Times New Roman"/>
          <w:b/>
          <w:bCs/>
          <w:i/>
          <w:iCs/>
          <w:sz w:val="20"/>
          <w:szCs w:val="20"/>
          <w:lang w:eastAsia="ar-SA" w:bidi="ar-SA"/>
        </w:rPr>
        <w:t>both temporal extent and maintenance information</w:t>
      </w:r>
      <w:r w:rsidRPr="004D412D">
        <w:rPr>
          <w:rFonts w:eastAsia="MS Mincho" w:cs="Times New Roman"/>
          <w:b/>
          <w:bCs/>
          <w:i/>
          <w:iCs/>
          <w:sz w:val="20"/>
          <w:szCs w:val="20"/>
          <w:lang w:eastAsia="ar-SA" w:bidi="ar-SA"/>
        </w:rPr>
        <w:t>):</w:t>
      </w:r>
    </w:p>
    <w:p w14:paraId="58E31475" w14:textId="00883BEF" w:rsidR="00E8765E" w:rsidRPr="00A560FC" w:rsidRDefault="00E8765E" w:rsidP="00013631">
      <w:pPr>
        <w:widowControl/>
        <w:autoSpaceDE/>
        <w:autoSpaceDN/>
        <w:spacing w:after="240" w:line="230" w:lineRule="atLeast"/>
        <w:jc w:val="both"/>
        <w:rPr>
          <w:rFonts w:eastAsia="MS Mincho" w:cs="Times New Roman"/>
          <w:sz w:val="20"/>
          <w:szCs w:val="20"/>
          <w:lang w:eastAsia="ar-SA" w:bidi="ar-SA"/>
        </w:rPr>
      </w:pPr>
      <w:r>
        <w:rPr>
          <w:rFonts w:eastAsia="MS Mincho" w:cs="Times New Roman"/>
          <w:noProof/>
          <w:sz w:val="20"/>
          <w:szCs w:val="20"/>
          <w:lang w:eastAsia="ar-SA" w:bidi="ar-SA"/>
        </w:rPr>
        <w:drawing>
          <wp:inline distT="0" distB="0" distL="0" distR="0" wp14:anchorId="056FE9A3" wp14:editId="55F7DBE1">
            <wp:extent cx="5586709" cy="292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00TemporalExtentProposal.png"/>
                    <pic:cNvPicPr/>
                  </pic:nvPicPr>
                  <pic:blipFill>
                    <a:blip r:embed="rId10">
                      <a:extLst>
                        <a:ext uri="{28A0092B-C50C-407E-A947-70E740481C1C}">
                          <a14:useLocalDpi xmlns:a14="http://schemas.microsoft.com/office/drawing/2010/main" val="0"/>
                        </a:ext>
                      </a:extLst>
                    </a:blip>
                    <a:stretch>
                      <a:fillRect/>
                    </a:stretch>
                  </pic:blipFill>
                  <pic:spPr>
                    <a:xfrm>
                      <a:off x="0" y="0"/>
                      <a:ext cx="5586709" cy="2920325"/>
                    </a:xfrm>
                    <a:prstGeom prst="rect">
                      <a:avLst/>
                    </a:prstGeom>
                  </pic:spPr>
                </pic:pic>
              </a:graphicData>
            </a:graphic>
          </wp:inline>
        </w:drawing>
      </w:r>
    </w:p>
    <w:p w14:paraId="561EAB0E" w14:textId="77777777" w:rsidR="006E2E70" w:rsidRPr="00F4353E" w:rsidRDefault="006E2E70">
      <w:pPr>
        <w:pStyle w:val="BodyText"/>
        <w:rPr>
          <w:sz w:val="24"/>
          <w:lang w:val="en-US"/>
        </w:rPr>
      </w:pPr>
    </w:p>
    <w:p w14:paraId="71951CB6" w14:textId="77777777" w:rsidR="006E2E70" w:rsidRDefault="009867AD">
      <w:pPr>
        <w:pStyle w:val="Heading1"/>
        <w:spacing w:before="0" w:after="3"/>
        <w:jc w:val="both"/>
      </w:pPr>
      <w:r>
        <w:t>Change Proposal Justification</w:t>
      </w:r>
    </w:p>
    <w:p w14:paraId="007B7027" w14:textId="22E3215A" w:rsidR="006E2E70" w:rsidRDefault="006E2E70">
      <w:pPr>
        <w:pStyle w:val="BodyText"/>
        <w:ind w:left="100"/>
      </w:pPr>
    </w:p>
    <w:p w14:paraId="60A2B448" w14:textId="2C2E2FCF" w:rsidR="00D37CA7" w:rsidRDefault="00AD7F6F" w:rsidP="00F77680">
      <w:pPr>
        <w:pStyle w:val="BodyText"/>
        <w:spacing w:line="229" w:lineRule="exact"/>
        <w:ind w:left="107"/>
      </w:pPr>
      <w:r>
        <w:t>(1)</w:t>
      </w:r>
      <w:r w:rsidR="00BE6040">
        <w:t xml:space="preserve"> </w:t>
      </w:r>
      <w:r w:rsidR="00EA0DA5" w:rsidRPr="00EA0DA5">
        <w:t>S-104 (Water Level Information) and S-111 (Surface Currents) envisage the issue of successive water level information and surface currents datasets at regular intervals</w:t>
      </w:r>
      <w:r w:rsidR="00EA0DA5">
        <w:t xml:space="preserve">. Selection of the proper dataset </w:t>
      </w:r>
      <w:r w:rsidR="00F77680">
        <w:t xml:space="preserve">for water level adjustment, route planning, and also portrayal in general </w:t>
      </w:r>
      <w:r w:rsidR="00EA0DA5">
        <w:t>requires</w:t>
      </w:r>
      <w:r w:rsidR="00F77680">
        <w:t xml:space="preserve"> information about the start and end times delimiting the period when the data is valid. Certain other data products are also valid for specific periods. A common method of indicating validity periods is necessary so that custom programming and/or opening/loading HDF5 files (or other formats) is not needed to determine the validity period of the data.</w:t>
      </w:r>
    </w:p>
    <w:p w14:paraId="7C20E0D2" w14:textId="2269909B" w:rsidR="00755D67" w:rsidRDefault="00D37CA7" w:rsidP="00D37CA7">
      <w:pPr>
        <w:pStyle w:val="BodyText"/>
        <w:spacing w:line="229" w:lineRule="exact"/>
        <w:ind w:left="107"/>
      </w:pPr>
      <w:r>
        <w:t>(</w:t>
      </w:r>
      <w:r w:rsidR="00AD7F6F">
        <w:t>2</w:t>
      </w:r>
      <w:r>
        <w:t xml:space="preserve">) </w:t>
      </w:r>
      <w:r w:rsidR="00F77680">
        <w:t>The intervals between successive datasets are expected to</w:t>
      </w:r>
      <w:r w:rsidR="00AD7F6F">
        <w:t xml:space="preserve"> vary</w:t>
      </w:r>
      <w:r w:rsidR="00D4402E">
        <w:t xml:space="preserve"> at present</w:t>
      </w:r>
      <w:r w:rsidR="00AD7F6F">
        <w:t xml:space="preserve"> from a few hours to </w:t>
      </w:r>
      <w:r w:rsidR="00BE6040">
        <w:t>monthly, depending on the type of water level or current data and the producer.</w:t>
      </w:r>
      <w:r w:rsidR="00D4402E">
        <w:t xml:space="preserve"> (Longer and shorter intervals are possible in the future.) </w:t>
      </w:r>
      <w:r w:rsidR="00BE6040">
        <w:t xml:space="preserve">Certain other data products are also expected to </w:t>
      </w:r>
      <w:r w:rsidR="00D4402E">
        <w:t>issue successive datasets at intervals</w:t>
      </w:r>
      <w:r w:rsidR="00BE6040">
        <w:t>, for example sea ice and WMO meteorological data products.</w:t>
      </w:r>
      <w:r w:rsidR="00334BEB">
        <w:t xml:space="preserve"> To facilitate management of data products and </w:t>
      </w:r>
      <w:r w:rsidR="00755D67">
        <w:t>planning of operations, as well as planning by end-users, information about the expected availability of successor datasets is needed</w:t>
      </w:r>
      <w:r w:rsidR="00D4402E">
        <w:t xml:space="preserve"> in a machine-readable form that can be used by distributors and end-user systems.</w:t>
      </w:r>
    </w:p>
    <w:p w14:paraId="58D08F84" w14:textId="2373F0FC" w:rsidR="00963BF6" w:rsidRDefault="00755D67" w:rsidP="00D37CA7">
      <w:pPr>
        <w:pStyle w:val="BodyText"/>
        <w:spacing w:line="229" w:lineRule="exact"/>
        <w:ind w:left="107"/>
      </w:pPr>
      <w:r>
        <w:t xml:space="preserve">(3) </w:t>
      </w:r>
      <w:r w:rsidR="00963BF6">
        <w:t>An</w:t>
      </w:r>
      <w:r>
        <w:t xml:space="preserve"> alternative to delivery interval is to encode the actual anticipated date/time of the successor</w:t>
      </w:r>
      <w:r w:rsidR="00D4402E">
        <w:t xml:space="preserve"> dataset</w:t>
      </w:r>
      <w:r>
        <w:t xml:space="preserve">. This would require </w:t>
      </w:r>
      <w:r w:rsidR="00963BF6">
        <w:t>updating</w:t>
      </w:r>
      <w:r>
        <w:t xml:space="preserve"> the</w:t>
      </w:r>
      <w:r w:rsidR="00963BF6">
        <w:t xml:space="preserve"> corresponding attribute(s) in the discovery</w:t>
      </w:r>
      <w:r>
        <w:t xml:space="preserve"> metadata block for each successive dataset</w:t>
      </w:r>
      <w:r w:rsidR="00963BF6">
        <w:t>, which is more complex and more susceptible to human or computer error.</w:t>
      </w:r>
    </w:p>
    <w:p w14:paraId="106FFA3D" w14:textId="46B72BAA" w:rsidR="006125AF" w:rsidRDefault="00963BF6" w:rsidP="00963BF6">
      <w:pPr>
        <w:pStyle w:val="BodyText"/>
        <w:spacing w:line="229" w:lineRule="exact"/>
        <w:ind w:left="107"/>
      </w:pPr>
      <w:r>
        <w:lastRenderedPageBreak/>
        <w:t xml:space="preserve">(4) The end instant of temporal extent </w:t>
      </w:r>
      <w:r w:rsidR="00D4402E">
        <w:t>is not</w:t>
      </w:r>
      <w:r>
        <w:t xml:space="preserve"> a</w:t>
      </w:r>
      <w:r w:rsidR="00D4402E">
        <w:t>n acceptable</w:t>
      </w:r>
      <w:r>
        <w:t xml:space="preserve"> proxy for delivery interval </w:t>
      </w:r>
      <w:r w:rsidR="00D4402E">
        <w:t>because</w:t>
      </w:r>
      <w:r>
        <w:t xml:space="preserve"> it is not necessarily true that the successor dataset is available at the very instant the validity ends and not before or after, so it is better to separate availability information from dataset validity information.</w:t>
      </w:r>
      <w:r w:rsidR="004B14A2">
        <w:t xml:space="preserve"> </w:t>
      </w:r>
      <w:r w:rsidR="004B14A2" w:rsidRPr="004B14A2">
        <w:t xml:space="preserve">For example, an S-111 or S-104 hydrodynamic model forecast could include predictions/forecasts out to 180 hours (or beyond), whereas the model produces a forecast (and </w:t>
      </w:r>
      <w:r w:rsidR="004B14A2" w:rsidRPr="004B14A2">
        <w:rPr>
          <w:i/>
          <w:iCs/>
        </w:rPr>
        <w:t>datasetDeliveryInterval</w:t>
      </w:r>
      <w:r w:rsidR="004B14A2" w:rsidRPr="004B14A2">
        <w:t xml:space="preserve"> would be) every 6 hours ("6 hourly cycle").</w:t>
      </w:r>
    </w:p>
    <w:p w14:paraId="1A8A295D" w14:textId="77777777" w:rsidR="006E2E70" w:rsidRDefault="006E2E70">
      <w:pPr>
        <w:pStyle w:val="BodyText"/>
        <w:spacing w:before="7"/>
        <w:rPr>
          <w:sz w:val="16"/>
        </w:rPr>
      </w:pPr>
    </w:p>
    <w:p w14:paraId="41619A2C" w14:textId="77777777" w:rsidR="006E2E70" w:rsidRDefault="009867AD">
      <w:pPr>
        <w:spacing w:before="92"/>
        <w:ind w:left="218"/>
        <w:rPr>
          <w:sz w:val="28"/>
        </w:rPr>
      </w:pPr>
      <w:r>
        <w:rPr>
          <w:sz w:val="28"/>
        </w:rPr>
        <w:t>What parts of the S-100 Infrastructure will this proposal affect?</w:t>
      </w:r>
    </w:p>
    <w:p w14:paraId="7274C2C9" w14:textId="77777777" w:rsidR="00375FF2" w:rsidRDefault="00375FF2" w:rsidP="00375FF2">
      <w:pPr>
        <w:rPr>
          <w:sz w:val="28"/>
          <w:szCs w:val="28"/>
          <w:lang w:val="en-US"/>
        </w:rPr>
      </w:pPr>
    </w:p>
    <w:p w14:paraId="04619960" w14:textId="77777777" w:rsidR="00375FF2" w:rsidRDefault="00454AA3" w:rsidP="00375FF2">
      <w:pPr>
        <w:rPr>
          <w:szCs w:val="28"/>
          <w:lang w:val="en-US"/>
        </w:rPr>
      </w:pPr>
      <w:sdt>
        <w:sdtPr>
          <w:rPr>
            <w:szCs w:val="28"/>
            <w:lang w:val="en-US"/>
          </w:rPr>
          <w:id w:val="-403677792"/>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Concept Dictionary Interface or Database</w:t>
      </w:r>
    </w:p>
    <w:p w14:paraId="2F45B132" w14:textId="77777777" w:rsidR="00375FF2" w:rsidRDefault="00454AA3" w:rsidP="00375FF2">
      <w:pPr>
        <w:rPr>
          <w:szCs w:val="28"/>
          <w:lang w:val="en-US"/>
        </w:rPr>
      </w:pPr>
      <w:sdt>
        <w:sdtPr>
          <w:rPr>
            <w:szCs w:val="28"/>
            <w:lang w:val="en-US"/>
          </w:rPr>
          <w:id w:val="672080399"/>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Register</w:t>
      </w:r>
    </w:p>
    <w:p w14:paraId="1FABA348" w14:textId="77777777" w:rsidR="00375FF2" w:rsidRDefault="00454AA3" w:rsidP="00375FF2">
      <w:pPr>
        <w:rPr>
          <w:szCs w:val="28"/>
          <w:lang w:val="en-US"/>
        </w:rPr>
      </w:pPr>
      <w:sdt>
        <w:sdtPr>
          <w:rPr>
            <w:szCs w:val="28"/>
            <w:lang w:val="en-US"/>
          </w:rPr>
          <w:id w:val="-88697244"/>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Catalogue Builder</w:t>
      </w:r>
    </w:p>
    <w:p w14:paraId="16A3CC03" w14:textId="77777777" w:rsidR="00375FF2" w:rsidRDefault="00454AA3" w:rsidP="00375FF2">
      <w:pPr>
        <w:rPr>
          <w:szCs w:val="28"/>
          <w:lang w:val="en-US"/>
        </w:rPr>
      </w:pPr>
      <w:sdt>
        <w:sdtPr>
          <w:rPr>
            <w:szCs w:val="28"/>
            <w:lang w:val="en-US"/>
          </w:rPr>
          <w:id w:val="-397750916"/>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Catalogue Builder</w:t>
      </w:r>
    </w:p>
    <w:p w14:paraId="24D6542D" w14:textId="2908C42A" w:rsidR="00375FF2" w:rsidRPr="009C3C5E" w:rsidRDefault="00454AA3" w:rsidP="00375FF2">
      <w:pPr>
        <w:rPr>
          <w:szCs w:val="28"/>
          <w:lang w:val="en-US"/>
        </w:rPr>
      </w:pPr>
      <w:sdt>
        <w:sdtPr>
          <w:rPr>
            <w:szCs w:val="28"/>
            <w:lang w:val="en-US"/>
          </w:rPr>
          <w:id w:val="1332877107"/>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UML Models</w:t>
      </w:r>
    </w:p>
    <w:p w14:paraId="4D6807F5" w14:textId="32A1F224" w:rsidR="00375FF2" w:rsidRPr="009C3C5E" w:rsidRDefault="00454AA3" w:rsidP="00375FF2">
      <w:pPr>
        <w:rPr>
          <w:szCs w:val="28"/>
          <w:lang w:val="en-US"/>
        </w:rPr>
      </w:pPr>
      <w:sdt>
        <w:sdtPr>
          <w:rPr>
            <w:szCs w:val="28"/>
            <w:lang w:val="en-US"/>
          </w:rPr>
          <w:id w:val="1565679868"/>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GitHub Schemas</w:t>
      </w:r>
    </w:p>
    <w:p w14:paraId="0DD0A59F" w14:textId="77777777" w:rsidR="006E2E70" w:rsidRDefault="006E2E70">
      <w:pPr>
        <w:pStyle w:val="BodyText"/>
        <w:spacing w:before="11"/>
        <w:rPr>
          <w:sz w:val="27"/>
        </w:rPr>
      </w:pPr>
    </w:p>
    <w:p w14:paraId="186E782A" w14:textId="77777777" w:rsidR="006E2E70" w:rsidRDefault="009867AD">
      <w:pPr>
        <w:pStyle w:val="Heading3"/>
      </w:pPr>
      <w:r>
        <w:t>Please send completed forms and supporting documentation to the secretary S-100WG.</w:t>
      </w:r>
    </w:p>
    <w:sectPr w:rsidR="006E2E70">
      <w:footerReference w:type="default" r:id="rId11"/>
      <w:pgSz w:w="11910" w:h="16850"/>
      <w:pgMar w:top="1380" w:right="1440" w:bottom="1240" w:left="1580" w:header="0" w:footer="105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0" w:author="Raphael Malyankar" w:date="2021-10-25T18:33:00Z" w:initials="rmm">
    <w:p w14:paraId="320BFE81" w14:textId="3DF54BB1" w:rsidR="006E2386" w:rsidRDefault="006E2386">
      <w:pPr>
        <w:pStyle w:val="CommentText"/>
      </w:pPr>
      <w:r>
        <w:rPr>
          <w:rStyle w:val="CommentReference"/>
        </w:rPr>
        <w:annotationRef/>
      </w:r>
      <w:r>
        <w:t xml:space="preserve">See request for input on encoding (or not encoding) variations in the </w:t>
      </w:r>
      <w:r w:rsidR="005C0EF8">
        <w:t>note</w:t>
      </w:r>
      <w:r>
        <w:t xml:space="preserve"> at the </w:t>
      </w:r>
      <w:r w:rsidR="005C0EF8">
        <w:t>beginning of</w:t>
      </w:r>
      <w:r>
        <w:t xml:space="preserve"> </w:t>
      </w:r>
      <w:r w:rsidR="005C0EF8">
        <w:t>Item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BFE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BFE81" w16cid:durableId="25217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EAA24" w14:textId="77777777" w:rsidR="00454AA3" w:rsidRDefault="00454AA3">
      <w:r>
        <w:separator/>
      </w:r>
    </w:p>
  </w:endnote>
  <w:endnote w:type="continuationSeparator" w:id="0">
    <w:p w14:paraId="287F9906" w14:textId="77777777" w:rsidR="00454AA3" w:rsidRDefault="0045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DE0F" w14:textId="77777777" w:rsidR="006E2386" w:rsidRDefault="006E2386">
    <w:pPr>
      <w:pStyle w:val="BodyText"/>
      <w:spacing w:line="14" w:lineRule="auto"/>
    </w:pPr>
    <w:r>
      <w:rPr>
        <w:noProof/>
        <w:lang w:val="en-US" w:eastAsia="en-US" w:bidi="ar-SA"/>
      </w:rPr>
      <mc:AlternateContent>
        <mc:Choice Requires="wps">
          <w:drawing>
            <wp:anchor distT="0" distB="0" distL="114300" distR="114300" simplePos="0" relativeHeight="251134976" behindDoc="1" locked="0" layoutInCell="1" allowOverlap="1" wp14:anchorId="017BC20E" wp14:editId="03D055B4">
              <wp:simplePos x="0" y="0"/>
              <wp:positionH relativeFrom="page">
                <wp:posOffset>2610485</wp:posOffset>
              </wp:positionH>
              <wp:positionV relativeFrom="page">
                <wp:posOffset>9881870</wp:posOffset>
              </wp:positionV>
              <wp:extent cx="2341245"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3EC0" w14:textId="77777777" w:rsidR="006E2386" w:rsidRDefault="006E2386">
                          <w:pPr>
                            <w:spacing w:before="15"/>
                            <w:ind w:left="20"/>
                            <w:rPr>
                              <w:sz w:val="16"/>
                            </w:rPr>
                          </w:pPr>
                          <w:r>
                            <w:rPr>
                              <w:sz w:val="16"/>
                            </w:rPr>
                            <w:t>S-100 Change Proposal Form (Updated April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C20E" id="_x0000_t202" coordsize="21600,21600" o:spt="202" path="m,l,21600r21600,l21600,xe">
              <v:stroke joinstyle="miter"/>
              <v:path gradientshapeok="t" o:connecttype="rect"/>
            </v:shapetype>
            <v:shape id="Text Box 2" o:spid="_x0000_s1027" type="#_x0000_t202" style="position:absolute;margin-left:205.55pt;margin-top:778.1pt;width:184.35pt;height:11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" filled="f" stroked="f">
              <v:textbox inset="0,0,0,0">
                <w:txbxContent>
                  <w:p w14:paraId="1C653EC0" w14:textId="77777777" w:rsidR="006E2386" w:rsidRDefault="006E2386">
                    <w:pPr>
                      <w:spacing w:before="15"/>
                      <w:ind w:left="20"/>
                      <w:rPr>
                        <w:sz w:val="16"/>
                      </w:rPr>
                    </w:pPr>
                    <w:r>
                      <w:rPr>
                        <w:sz w:val="16"/>
                      </w:rPr>
                      <w:t>S-100 Change Proposal Form (Updated April 2016)</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36000" behindDoc="1" locked="0" layoutInCell="1" allowOverlap="1" wp14:anchorId="6A7479DC" wp14:editId="1173DD5A">
              <wp:simplePos x="0" y="0"/>
              <wp:positionH relativeFrom="page">
                <wp:posOffset>3706495</wp:posOffset>
              </wp:positionH>
              <wp:positionV relativeFrom="page">
                <wp:posOffset>10116185</wp:posOffset>
              </wp:positionV>
              <wp:extent cx="14986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B01" w14:textId="0CFEF104" w:rsidR="006E2386" w:rsidRDefault="006E2386">
                          <w:pPr>
                            <w:spacing w:before="15"/>
                            <w:ind w:left="20"/>
                            <w:rPr>
                              <w:sz w:val="16"/>
                            </w:rPr>
                          </w:pPr>
                          <w:r>
                            <w:rPr>
                              <w:sz w:val="16"/>
                            </w:rPr>
                            <w:t>-</w:t>
                          </w:r>
                          <w:r>
                            <w:fldChar w:fldCharType="begin"/>
                          </w:r>
                          <w:r>
                            <w:rPr>
                              <w:sz w:val="16"/>
                            </w:rPr>
                            <w:instrText xml:space="preserve"> PAGE </w:instrText>
                          </w:r>
                          <w:r>
                            <w:fldChar w:fldCharType="separate"/>
                          </w:r>
                          <w:r>
                            <w:rPr>
                              <w:noProof/>
                              <w:sz w:val="16"/>
                            </w:rPr>
                            <w:t>3</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479DC" id="Text Box 1" o:spid="_x0000_s1028" type="#_x0000_t202" style="position:absolute;margin-left:291.85pt;margin-top:796.55pt;width:11.8pt;height:11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" filled="f" stroked="f">
              <v:textbox inset="0,0,0,0">
                <w:txbxContent>
                  <w:p w14:paraId="6E4EBB01" w14:textId="0CFEF104" w:rsidR="006E2386" w:rsidRDefault="006E2386">
                    <w:pPr>
                      <w:spacing w:before="15"/>
                      <w:ind w:left="20"/>
                      <w:rPr>
                        <w:sz w:val="16"/>
                      </w:rPr>
                    </w:pPr>
                    <w:r>
                      <w:rPr>
                        <w:sz w:val="16"/>
                      </w:rPr>
                      <w:t>-</w:t>
                    </w:r>
                    <w:r>
                      <w:fldChar w:fldCharType="begin"/>
                    </w:r>
                    <w:r>
                      <w:rPr>
                        <w:sz w:val="16"/>
                      </w:rPr>
                      <w:instrText xml:space="preserve"> PAGE </w:instrText>
                    </w:r>
                    <w:r>
                      <w:fldChar w:fldCharType="separate"/>
                    </w:r>
                    <w:r>
                      <w:rPr>
                        <w:noProof/>
                        <w:sz w:val="16"/>
                      </w:rPr>
                      <w:t>3</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0D23" w14:textId="77777777" w:rsidR="00454AA3" w:rsidRDefault="00454AA3">
      <w:r>
        <w:separator/>
      </w:r>
    </w:p>
  </w:footnote>
  <w:footnote w:type="continuationSeparator" w:id="0">
    <w:p w14:paraId="08FB2962" w14:textId="77777777" w:rsidR="00454AA3" w:rsidRDefault="0045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2"/>
    <w:multiLevelType w:val="hybridMultilevel"/>
    <w:tmpl w:val="0B1216F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 w15:restartNumberingAfterBreak="0">
    <w:nsid w:val="162C530D"/>
    <w:multiLevelType w:val="hybridMultilevel"/>
    <w:tmpl w:val="AD88E2E8"/>
    <w:lvl w:ilvl="0" w:tplc="5B96DD40">
      <w:start w:val="1"/>
      <w:numFmt w:val="decimal"/>
      <w:lvlText w:val="%1)"/>
      <w:lvlJc w:val="left"/>
      <w:pPr>
        <w:ind w:left="108" w:hanging="267"/>
      </w:pPr>
      <w:rPr>
        <w:rFonts w:ascii="Arial" w:eastAsia="Arial" w:hAnsi="Arial" w:cs="Arial" w:hint="default"/>
        <w:w w:val="99"/>
        <w:sz w:val="20"/>
        <w:szCs w:val="20"/>
        <w:lang w:val="en-GB" w:eastAsia="en-GB" w:bidi="en-GB"/>
      </w:rPr>
    </w:lvl>
    <w:lvl w:ilvl="1" w:tplc="877AD184">
      <w:numFmt w:val="bullet"/>
      <w:lvlText w:val="•"/>
      <w:lvlJc w:val="left"/>
      <w:pPr>
        <w:ind w:left="943" w:hanging="267"/>
      </w:pPr>
      <w:rPr>
        <w:rFonts w:hint="default"/>
        <w:lang w:val="en-GB" w:eastAsia="en-GB" w:bidi="en-GB"/>
      </w:rPr>
    </w:lvl>
    <w:lvl w:ilvl="2" w:tplc="343A1682">
      <w:numFmt w:val="bullet"/>
      <w:lvlText w:val="•"/>
      <w:lvlJc w:val="left"/>
      <w:pPr>
        <w:ind w:left="1786" w:hanging="267"/>
      </w:pPr>
      <w:rPr>
        <w:rFonts w:hint="default"/>
        <w:lang w:val="en-GB" w:eastAsia="en-GB" w:bidi="en-GB"/>
      </w:rPr>
    </w:lvl>
    <w:lvl w:ilvl="3" w:tplc="CBC85CFC">
      <w:numFmt w:val="bullet"/>
      <w:lvlText w:val="•"/>
      <w:lvlJc w:val="left"/>
      <w:pPr>
        <w:ind w:left="2629" w:hanging="267"/>
      </w:pPr>
      <w:rPr>
        <w:rFonts w:hint="default"/>
        <w:lang w:val="en-GB" w:eastAsia="en-GB" w:bidi="en-GB"/>
      </w:rPr>
    </w:lvl>
    <w:lvl w:ilvl="4" w:tplc="AB846D48">
      <w:numFmt w:val="bullet"/>
      <w:lvlText w:val="•"/>
      <w:lvlJc w:val="left"/>
      <w:pPr>
        <w:ind w:left="3472" w:hanging="267"/>
      </w:pPr>
      <w:rPr>
        <w:rFonts w:hint="default"/>
        <w:lang w:val="en-GB" w:eastAsia="en-GB" w:bidi="en-GB"/>
      </w:rPr>
    </w:lvl>
    <w:lvl w:ilvl="5" w:tplc="DAFEF60A">
      <w:numFmt w:val="bullet"/>
      <w:lvlText w:val="•"/>
      <w:lvlJc w:val="left"/>
      <w:pPr>
        <w:ind w:left="4315" w:hanging="267"/>
      </w:pPr>
      <w:rPr>
        <w:rFonts w:hint="default"/>
        <w:lang w:val="en-GB" w:eastAsia="en-GB" w:bidi="en-GB"/>
      </w:rPr>
    </w:lvl>
    <w:lvl w:ilvl="6" w:tplc="91444604">
      <w:numFmt w:val="bullet"/>
      <w:lvlText w:val="•"/>
      <w:lvlJc w:val="left"/>
      <w:pPr>
        <w:ind w:left="5158" w:hanging="267"/>
      </w:pPr>
      <w:rPr>
        <w:rFonts w:hint="default"/>
        <w:lang w:val="en-GB" w:eastAsia="en-GB" w:bidi="en-GB"/>
      </w:rPr>
    </w:lvl>
    <w:lvl w:ilvl="7" w:tplc="98E885B0">
      <w:numFmt w:val="bullet"/>
      <w:lvlText w:val="•"/>
      <w:lvlJc w:val="left"/>
      <w:pPr>
        <w:ind w:left="6001" w:hanging="267"/>
      </w:pPr>
      <w:rPr>
        <w:rFonts w:hint="default"/>
        <w:lang w:val="en-GB" w:eastAsia="en-GB" w:bidi="en-GB"/>
      </w:rPr>
    </w:lvl>
    <w:lvl w:ilvl="8" w:tplc="247607C8">
      <w:numFmt w:val="bullet"/>
      <w:lvlText w:val="•"/>
      <w:lvlJc w:val="left"/>
      <w:pPr>
        <w:ind w:left="6844" w:hanging="267"/>
      </w:pPr>
      <w:rPr>
        <w:rFonts w:hint="default"/>
        <w:lang w:val="en-GB" w:eastAsia="en-GB" w:bidi="en-GB"/>
      </w:rPr>
    </w:lvl>
  </w:abstractNum>
  <w:abstractNum w:abstractNumId="2" w15:restartNumberingAfterBreak="0">
    <w:nsid w:val="30C81BF1"/>
    <w:multiLevelType w:val="hybridMultilevel"/>
    <w:tmpl w:val="9C52926C"/>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E16EB"/>
    <w:multiLevelType w:val="hybridMultilevel"/>
    <w:tmpl w:val="F0ACA91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33976903"/>
    <w:multiLevelType w:val="hybridMultilevel"/>
    <w:tmpl w:val="BC327AB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7072D"/>
    <w:multiLevelType w:val="hybridMultilevel"/>
    <w:tmpl w:val="F6ACB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F35605"/>
    <w:multiLevelType w:val="hybridMultilevel"/>
    <w:tmpl w:val="7DCC8678"/>
    <w:lvl w:ilvl="0" w:tplc="08527452">
      <w:numFmt w:val="bullet"/>
      <w:lvlText w:val="☐"/>
      <w:lvlJc w:val="left"/>
      <w:pPr>
        <w:ind w:left="938" w:hanging="720"/>
      </w:pPr>
      <w:rPr>
        <w:rFonts w:ascii="MS Gothic" w:eastAsia="MS Gothic" w:hAnsi="MS Gothic" w:cs="MS Gothic" w:hint="default"/>
        <w:w w:val="100"/>
        <w:sz w:val="22"/>
        <w:szCs w:val="22"/>
        <w:lang w:val="en-GB" w:eastAsia="en-GB" w:bidi="en-GB"/>
      </w:rPr>
    </w:lvl>
    <w:lvl w:ilvl="1" w:tplc="F3189DCC">
      <w:numFmt w:val="bullet"/>
      <w:lvlText w:val="•"/>
      <w:lvlJc w:val="left"/>
      <w:pPr>
        <w:ind w:left="1734" w:hanging="720"/>
      </w:pPr>
      <w:rPr>
        <w:rFonts w:hint="default"/>
        <w:lang w:val="en-GB" w:eastAsia="en-GB" w:bidi="en-GB"/>
      </w:rPr>
    </w:lvl>
    <w:lvl w:ilvl="2" w:tplc="20E0973C">
      <w:numFmt w:val="bullet"/>
      <w:lvlText w:val="•"/>
      <w:lvlJc w:val="left"/>
      <w:pPr>
        <w:ind w:left="2529" w:hanging="720"/>
      </w:pPr>
      <w:rPr>
        <w:rFonts w:hint="default"/>
        <w:lang w:val="en-GB" w:eastAsia="en-GB" w:bidi="en-GB"/>
      </w:rPr>
    </w:lvl>
    <w:lvl w:ilvl="3" w:tplc="4D5C4ADE">
      <w:numFmt w:val="bullet"/>
      <w:lvlText w:val="•"/>
      <w:lvlJc w:val="left"/>
      <w:pPr>
        <w:ind w:left="3323" w:hanging="720"/>
      </w:pPr>
      <w:rPr>
        <w:rFonts w:hint="default"/>
        <w:lang w:val="en-GB" w:eastAsia="en-GB" w:bidi="en-GB"/>
      </w:rPr>
    </w:lvl>
    <w:lvl w:ilvl="4" w:tplc="7D94F3E2">
      <w:numFmt w:val="bullet"/>
      <w:lvlText w:val="•"/>
      <w:lvlJc w:val="left"/>
      <w:pPr>
        <w:ind w:left="4118" w:hanging="720"/>
      </w:pPr>
      <w:rPr>
        <w:rFonts w:hint="default"/>
        <w:lang w:val="en-GB" w:eastAsia="en-GB" w:bidi="en-GB"/>
      </w:rPr>
    </w:lvl>
    <w:lvl w:ilvl="5" w:tplc="E9561816">
      <w:numFmt w:val="bullet"/>
      <w:lvlText w:val="•"/>
      <w:lvlJc w:val="left"/>
      <w:pPr>
        <w:ind w:left="4913" w:hanging="720"/>
      </w:pPr>
      <w:rPr>
        <w:rFonts w:hint="default"/>
        <w:lang w:val="en-GB" w:eastAsia="en-GB" w:bidi="en-GB"/>
      </w:rPr>
    </w:lvl>
    <w:lvl w:ilvl="6" w:tplc="8B862B72">
      <w:numFmt w:val="bullet"/>
      <w:lvlText w:val="•"/>
      <w:lvlJc w:val="left"/>
      <w:pPr>
        <w:ind w:left="5707" w:hanging="720"/>
      </w:pPr>
      <w:rPr>
        <w:rFonts w:hint="default"/>
        <w:lang w:val="en-GB" w:eastAsia="en-GB" w:bidi="en-GB"/>
      </w:rPr>
    </w:lvl>
    <w:lvl w:ilvl="7" w:tplc="2D00BB30">
      <w:numFmt w:val="bullet"/>
      <w:lvlText w:val="•"/>
      <w:lvlJc w:val="left"/>
      <w:pPr>
        <w:ind w:left="6502" w:hanging="720"/>
      </w:pPr>
      <w:rPr>
        <w:rFonts w:hint="default"/>
        <w:lang w:val="en-GB" w:eastAsia="en-GB" w:bidi="en-GB"/>
      </w:rPr>
    </w:lvl>
    <w:lvl w:ilvl="8" w:tplc="D530098A">
      <w:numFmt w:val="bullet"/>
      <w:lvlText w:val="•"/>
      <w:lvlJc w:val="left"/>
      <w:pPr>
        <w:ind w:left="7297" w:hanging="720"/>
      </w:pPr>
      <w:rPr>
        <w:rFonts w:hint="default"/>
        <w:lang w:val="en-GB" w:eastAsia="en-GB" w:bidi="en-GB"/>
      </w:rPr>
    </w:lvl>
  </w:abstractNum>
  <w:abstractNum w:abstractNumId="8" w15:restartNumberingAfterBreak="0">
    <w:nsid w:val="5CCA688A"/>
    <w:multiLevelType w:val="hybridMultilevel"/>
    <w:tmpl w:val="ABB6DD56"/>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D15FB"/>
    <w:multiLevelType w:val="hybridMultilevel"/>
    <w:tmpl w:val="D53A9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73CCC"/>
    <w:multiLevelType w:val="hybridMultilevel"/>
    <w:tmpl w:val="56463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8"/>
  </w:num>
  <w:num w:numId="7">
    <w:abstractNumId w:val="2"/>
  </w:num>
  <w:num w:numId="8">
    <w:abstractNumId w:val="10"/>
  </w:num>
  <w:num w:numId="9">
    <w:abstractNumId w:val="6"/>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70"/>
    <w:rsid w:val="00011C5E"/>
    <w:rsid w:val="00011C96"/>
    <w:rsid w:val="00013631"/>
    <w:rsid w:val="00035265"/>
    <w:rsid w:val="000361BE"/>
    <w:rsid w:val="00043D1D"/>
    <w:rsid w:val="00045453"/>
    <w:rsid w:val="0005285F"/>
    <w:rsid w:val="00053ED3"/>
    <w:rsid w:val="00066F2A"/>
    <w:rsid w:val="00073C47"/>
    <w:rsid w:val="00077A57"/>
    <w:rsid w:val="00081A75"/>
    <w:rsid w:val="0009070E"/>
    <w:rsid w:val="0009214E"/>
    <w:rsid w:val="00092766"/>
    <w:rsid w:val="00096657"/>
    <w:rsid w:val="000B617D"/>
    <w:rsid w:val="000C0F25"/>
    <w:rsid w:val="000C5AAC"/>
    <w:rsid w:val="000D0A52"/>
    <w:rsid w:val="000D67E1"/>
    <w:rsid w:val="000F28D4"/>
    <w:rsid w:val="000F37BA"/>
    <w:rsid w:val="001006EB"/>
    <w:rsid w:val="00103184"/>
    <w:rsid w:val="00106ACE"/>
    <w:rsid w:val="00124965"/>
    <w:rsid w:val="00127795"/>
    <w:rsid w:val="0013196F"/>
    <w:rsid w:val="0013306C"/>
    <w:rsid w:val="00134449"/>
    <w:rsid w:val="001351B5"/>
    <w:rsid w:val="001352EF"/>
    <w:rsid w:val="001371EE"/>
    <w:rsid w:val="00141D29"/>
    <w:rsid w:val="00152FC4"/>
    <w:rsid w:val="00157C9B"/>
    <w:rsid w:val="001728BF"/>
    <w:rsid w:val="00173434"/>
    <w:rsid w:val="00184AA4"/>
    <w:rsid w:val="00186ECA"/>
    <w:rsid w:val="001877FF"/>
    <w:rsid w:val="001918FB"/>
    <w:rsid w:val="001931B2"/>
    <w:rsid w:val="00197104"/>
    <w:rsid w:val="001A1E06"/>
    <w:rsid w:val="001A78A4"/>
    <w:rsid w:val="001B6760"/>
    <w:rsid w:val="001C2EA7"/>
    <w:rsid w:val="001C6FB5"/>
    <w:rsid w:val="001D0E52"/>
    <w:rsid w:val="001D171E"/>
    <w:rsid w:val="001D39B8"/>
    <w:rsid w:val="001D418A"/>
    <w:rsid w:val="001D5D75"/>
    <w:rsid w:val="001D6AB3"/>
    <w:rsid w:val="001E27CB"/>
    <w:rsid w:val="00214B5B"/>
    <w:rsid w:val="00215942"/>
    <w:rsid w:val="002226E2"/>
    <w:rsid w:val="00224270"/>
    <w:rsid w:val="0022606D"/>
    <w:rsid w:val="00226F39"/>
    <w:rsid w:val="00237773"/>
    <w:rsid w:val="00274962"/>
    <w:rsid w:val="002864D6"/>
    <w:rsid w:val="00292563"/>
    <w:rsid w:val="002A70DD"/>
    <w:rsid w:val="002B610A"/>
    <w:rsid w:val="002C385F"/>
    <w:rsid w:val="002D788D"/>
    <w:rsid w:val="002D7E2B"/>
    <w:rsid w:val="002F1DED"/>
    <w:rsid w:val="002F5D73"/>
    <w:rsid w:val="003024E7"/>
    <w:rsid w:val="00303592"/>
    <w:rsid w:val="003122C4"/>
    <w:rsid w:val="0031337D"/>
    <w:rsid w:val="003141F2"/>
    <w:rsid w:val="00314AE9"/>
    <w:rsid w:val="003173EB"/>
    <w:rsid w:val="00321112"/>
    <w:rsid w:val="0032245F"/>
    <w:rsid w:val="003272DA"/>
    <w:rsid w:val="00327AA6"/>
    <w:rsid w:val="00334BEB"/>
    <w:rsid w:val="00342E7F"/>
    <w:rsid w:val="003627B2"/>
    <w:rsid w:val="00375FF2"/>
    <w:rsid w:val="003769A2"/>
    <w:rsid w:val="003803EA"/>
    <w:rsid w:val="00381046"/>
    <w:rsid w:val="00395EF4"/>
    <w:rsid w:val="003A6030"/>
    <w:rsid w:val="003B004A"/>
    <w:rsid w:val="003B0187"/>
    <w:rsid w:val="003B0670"/>
    <w:rsid w:val="003B2D35"/>
    <w:rsid w:val="003B52E0"/>
    <w:rsid w:val="003C110C"/>
    <w:rsid w:val="003C12DC"/>
    <w:rsid w:val="003F3E3E"/>
    <w:rsid w:val="00400ACE"/>
    <w:rsid w:val="004068A4"/>
    <w:rsid w:val="00416763"/>
    <w:rsid w:val="00416DDE"/>
    <w:rsid w:val="004171EB"/>
    <w:rsid w:val="0042120F"/>
    <w:rsid w:val="004427C7"/>
    <w:rsid w:val="0045162E"/>
    <w:rsid w:val="00454AA3"/>
    <w:rsid w:val="0047241B"/>
    <w:rsid w:val="004813AE"/>
    <w:rsid w:val="00481BE1"/>
    <w:rsid w:val="00482602"/>
    <w:rsid w:val="00482AF9"/>
    <w:rsid w:val="00482E05"/>
    <w:rsid w:val="004859D7"/>
    <w:rsid w:val="00487F9B"/>
    <w:rsid w:val="004A5DA0"/>
    <w:rsid w:val="004B14A2"/>
    <w:rsid w:val="004B459E"/>
    <w:rsid w:val="004B6820"/>
    <w:rsid w:val="004B744B"/>
    <w:rsid w:val="004D11D0"/>
    <w:rsid w:val="004D161C"/>
    <w:rsid w:val="004D1CF5"/>
    <w:rsid w:val="004D3F5D"/>
    <w:rsid w:val="004D412D"/>
    <w:rsid w:val="004E38D2"/>
    <w:rsid w:val="004F090A"/>
    <w:rsid w:val="00506D22"/>
    <w:rsid w:val="005202B5"/>
    <w:rsid w:val="00520F79"/>
    <w:rsid w:val="0052207A"/>
    <w:rsid w:val="00540172"/>
    <w:rsid w:val="00540C32"/>
    <w:rsid w:val="00545F23"/>
    <w:rsid w:val="00562497"/>
    <w:rsid w:val="00573C4F"/>
    <w:rsid w:val="00582581"/>
    <w:rsid w:val="005840EE"/>
    <w:rsid w:val="00584568"/>
    <w:rsid w:val="005B337F"/>
    <w:rsid w:val="005C0EF8"/>
    <w:rsid w:val="005C4E5A"/>
    <w:rsid w:val="005D5E8F"/>
    <w:rsid w:val="00611023"/>
    <w:rsid w:val="006125AF"/>
    <w:rsid w:val="0061498C"/>
    <w:rsid w:val="00642B9A"/>
    <w:rsid w:val="00652510"/>
    <w:rsid w:val="00665CE2"/>
    <w:rsid w:val="00667533"/>
    <w:rsid w:val="00681830"/>
    <w:rsid w:val="0069010E"/>
    <w:rsid w:val="006A0FBF"/>
    <w:rsid w:val="006A5755"/>
    <w:rsid w:val="006B5273"/>
    <w:rsid w:val="006D287D"/>
    <w:rsid w:val="006E2386"/>
    <w:rsid w:val="006E2E70"/>
    <w:rsid w:val="006E5EFD"/>
    <w:rsid w:val="006F5DCB"/>
    <w:rsid w:val="007045FA"/>
    <w:rsid w:val="0071726F"/>
    <w:rsid w:val="007259B2"/>
    <w:rsid w:val="0072720C"/>
    <w:rsid w:val="00742AA8"/>
    <w:rsid w:val="00755D67"/>
    <w:rsid w:val="00757242"/>
    <w:rsid w:val="00765AAF"/>
    <w:rsid w:val="007734AB"/>
    <w:rsid w:val="007734BE"/>
    <w:rsid w:val="00775861"/>
    <w:rsid w:val="007771C2"/>
    <w:rsid w:val="007923E0"/>
    <w:rsid w:val="00792C45"/>
    <w:rsid w:val="007A0762"/>
    <w:rsid w:val="007A14FC"/>
    <w:rsid w:val="007B0649"/>
    <w:rsid w:val="007B0EA5"/>
    <w:rsid w:val="007B1A91"/>
    <w:rsid w:val="007B77D2"/>
    <w:rsid w:val="007C66E6"/>
    <w:rsid w:val="007D1A50"/>
    <w:rsid w:val="007F6215"/>
    <w:rsid w:val="00802F24"/>
    <w:rsid w:val="00812ACD"/>
    <w:rsid w:val="00813B57"/>
    <w:rsid w:val="008152DF"/>
    <w:rsid w:val="008171A8"/>
    <w:rsid w:val="00820DB0"/>
    <w:rsid w:val="00820FC9"/>
    <w:rsid w:val="00826F56"/>
    <w:rsid w:val="00832926"/>
    <w:rsid w:val="008406E7"/>
    <w:rsid w:val="00844134"/>
    <w:rsid w:val="00847A75"/>
    <w:rsid w:val="008513F3"/>
    <w:rsid w:val="00851EAA"/>
    <w:rsid w:val="00852BBE"/>
    <w:rsid w:val="00852D58"/>
    <w:rsid w:val="008551CF"/>
    <w:rsid w:val="00861F3F"/>
    <w:rsid w:val="0087723E"/>
    <w:rsid w:val="0088477F"/>
    <w:rsid w:val="00887603"/>
    <w:rsid w:val="008A1D44"/>
    <w:rsid w:val="008A1E6C"/>
    <w:rsid w:val="008A494A"/>
    <w:rsid w:val="008A7C8C"/>
    <w:rsid w:val="008B1C25"/>
    <w:rsid w:val="008B5983"/>
    <w:rsid w:val="008B6937"/>
    <w:rsid w:val="008B6F4A"/>
    <w:rsid w:val="008B7F8B"/>
    <w:rsid w:val="008C1EBD"/>
    <w:rsid w:val="008E1F30"/>
    <w:rsid w:val="008E3C72"/>
    <w:rsid w:val="008E6B2E"/>
    <w:rsid w:val="00901E4E"/>
    <w:rsid w:val="00902906"/>
    <w:rsid w:val="00903A7F"/>
    <w:rsid w:val="009040DE"/>
    <w:rsid w:val="009068E8"/>
    <w:rsid w:val="009142A5"/>
    <w:rsid w:val="00921FF1"/>
    <w:rsid w:val="009268A4"/>
    <w:rsid w:val="0093629B"/>
    <w:rsid w:val="0093797D"/>
    <w:rsid w:val="00945802"/>
    <w:rsid w:val="00955CD7"/>
    <w:rsid w:val="00963BF6"/>
    <w:rsid w:val="00974A3A"/>
    <w:rsid w:val="009867AD"/>
    <w:rsid w:val="00987763"/>
    <w:rsid w:val="009907BE"/>
    <w:rsid w:val="00992049"/>
    <w:rsid w:val="0099658C"/>
    <w:rsid w:val="009A0167"/>
    <w:rsid w:val="009B62F8"/>
    <w:rsid w:val="009C6A9C"/>
    <w:rsid w:val="009E0361"/>
    <w:rsid w:val="009E667E"/>
    <w:rsid w:val="009F5933"/>
    <w:rsid w:val="00A137C5"/>
    <w:rsid w:val="00A20A51"/>
    <w:rsid w:val="00A308D9"/>
    <w:rsid w:val="00A33C29"/>
    <w:rsid w:val="00A50BD2"/>
    <w:rsid w:val="00A52EC0"/>
    <w:rsid w:val="00A560FC"/>
    <w:rsid w:val="00A73D54"/>
    <w:rsid w:val="00A81ACC"/>
    <w:rsid w:val="00A937E2"/>
    <w:rsid w:val="00A970EB"/>
    <w:rsid w:val="00AA147B"/>
    <w:rsid w:val="00AB61E1"/>
    <w:rsid w:val="00AB7BA9"/>
    <w:rsid w:val="00AC3EFB"/>
    <w:rsid w:val="00AC4389"/>
    <w:rsid w:val="00AD0F5B"/>
    <w:rsid w:val="00AD7F6F"/>
    <w:rsid w:val="00AE0B44"/>
    <w:rsid w:val="00AE647F"/>
    <w:rsid w:val="00AE7207"/>
    <w:rsid w:val="00AF3D59"/>
    <w:rsid w:val="00B26658"/>
    <w:rsid w:val="00B3193F"/>
    <w:rsid w:val="00B36B40"/>
    <w:rsid w:val="00B43ACA"/>
    <w:rsid w:val="00B44021"/>
    <w:rsid w:val="00B457CC"/>
    <w:rsid w:val="00B6587A"/>
    <w:rsid w:val="00B70F6D"/>
    <w:rsid w:val="00B73EE6"/>
    <w:rsid w:val="00B752F7"/>
    <w:rsid w:val="00B80735"/>
    <w:rsid w:val="00B94F17"/>
    <w:rsid w:val="00B95F90"/>
    <w:rsid w:val="00B96682"/>
    <w:rsid w:val="00BA0218"/>
    <w:rsid w:val="00BA0247"/>
    <w:rsid w:val="00BB3225"/>
    <w:rsid w:val="00BB3BC8"/>
    <w:rsid w:val="00BB502C"/>
    <w:rsid w:val="00BB5DF9"/>
    <w:rsid w:val="00BC0B56"/>
    <w:rsid w:val="00BD45C6"/>
    <w:rsid w:val="00BD6D56"/>
    <w:rsid w:val="00BE3898"/>
    <w:rsid w:val="00BE5D80"/>
    <w:rsid w:val="00BE6040"/>
    <w:rsid w:val="00BF2524"/>
    <w:rsid w:val="00BF740C"/>
    <w:rsid w:val="00C01B56"/>
    <w:rsid w:val="00C04755"/>
    <w:rsid w:val="00C069DC"/>
    <w:rsid w:val="00C06FD6"/>
    <w:rsid w:val="00C13542"/>
    <w:rsid w:val="00C26A4E"/>
    <w:rsid w:val="00C27F5C"/>
    <w:rsid w:val="00C343D0"/>
    <w:rsid w:val="00C34963"/>
    <w:rsid w:val="00C413DE"/>
    <w:rsid w:val="00C42628"/>
    <w:rsid w:val="00C43EF4"/>
    <w:rsid w:val="00C60D9C"/>
    <w:rsid w:val="00C820CD"/>
    <w:rsid w:val="00C92E44"/>
    <w:rsid w:val="00C92FF8"/>
    <w:rsid w:val="00C96F4C"/>
    <w:rsid w:val="00CA0198"/>
    <w:rsid w:val="00CA5638"/>
    <w:rsid w:val="00CC1A4E"/>
    <w:rsid w:val="00CD2E57"/>
    <w:rsid w:val="00CD6AD8"/>
    <w:rsid w:val="00CE069E"/>
    <w:rsid w:val="00CF0057"/>
    <w:rsid w:val="00CF66A1"/>
    <w:rsid w:val="00D16873"/>
    <w:rsid w:val="00D17C15"/>
    <w:rsid w:val="00D249CA"/>
    <w:rsid w:val="00D36499"/>
    <w:rsid w:val="00D37CA7"/>
    <w:rsid w:val="00D4402E"/>
    <w:rsid w:val="00D45125"/>
    <w:rsid w:val="00D56D14"/>
    <w:rsid w:val="00D5730E"/>
    <w:rsid w:val="00D6173E"/>
    <w:rsid w:val="00D84A68"/>
    <w:rsid w:val="00D87D6D"/>
    <w:rsid w:val="00D91162"/>
    <w:rsid w:val="00DA43B7"/>
    <w:rsid w:val="00DA74AB"/>
    <w:rsid w:val="00DB468B"/>
    <w:rsid w:val="00DB776D"/>
    <w:rsid w:val="00DC03D6"/>
    <w:rsid w:val="00DC2347"/>
    <w:rsid w:val="00DC4DFD"/>
    <w:rsid w:val="00DC5F8D"/>
    <w:rsid w:val="00DC64EF"/>
    <w:rsid w:val="00DC76C7"/>
    <w:rsid w:val="00DD03B4"/>
    <w:rsid w:val="00DD091D"/>
    <w:rsid w:val="00DD2BF9"/>
    <w:rsid w:val="00DD6684"/>
    <w:rsid w:val="00E01289"/>
    <w:rsid w:val="00E10A30"/>
    <w:rsid w:val="00E120E5"/>
    <w:rsid w:val="00E12AF3"/>
    <w:rsid w:val="00E1344C"/>
    <w:rsid w:val="00E2095E"/>
    <w:rsid w:val="00E252FE"/>
    <w:rsid w:val="00E34049"/>
    <w:rsid w:val="00E51C1A"/>
    <w:rsid w:val="00E629A1"/>
    <w:rsid w:val="00E64818"/>
    <w:rsid w:val="00E67A26"/>
    <w:rsid w:val="00E8765E"/>
    <w:rsid w:val="00E9359A"/>
    <w:rsid w:val="00E96BF5"/>
    <w:rsid w:val="00EA0BEC"/>
    <w:rsid w:val="00EA0DA5"/>
    <w:rsid w:val="00EA473C"/>
    <w:rsid w:val="00EB3B34"/>
    <w:rsid w:val="00EB4E08"/>
    <w:rsid w:val="00EB6DBF"/>
    <w:rsid w:val="00EB6FA9"/>
    <w:rsid w:val="00EC5CD2"/>
    <w:rsid w:val="00ED2C4D"/>
    <w:rsid w:val="00EF1FDF"/>
    <w:rsid w:val="00EF2D3C"/>
    <w:rsid w:val="00EF75B8"/>
    <w:rsid w:val="00F05D43"/>
    <w:rsid w:val="00F06C62"/>
    <w:rsid w:val="00F23C25"/>
    <w:rsid w:val="00F313FC"/>
    <w:rsid w:val="00F3721D"/>
    <w:rsid w:val="00F4353E"/>
    <w:rsid w:val="00F456E7"/>
    <w:rsid w:val="00F5135B"/>
    <w:rsid w:val="00F51E67"/>
    <w:rsid w:val="00F543A8"/>
    <w:rsid w:val="00F562E4"/>
    <w:rsid w:val="00F61C06"/>
    <w:rsid w:val="00F72007"/>
    <w:rsid w:val="00F73D58"/>
    <w:rsid w:val="00F77680"/>
    <w:rsid w:val="00F84871"/>
    <w:rsid w:val="00F86851"/>
    <w:rsid w:val="00F91923"/>
    <w:rsid w:val="00F93E88"/>
    <w:rsid w:val="00FA52F8"/>
    <w:rsid w:val="00FB01C8"/>
    <w:rsid w:val="00FC0104"/>
    <w:rsid w:val="00FC0556"/>
    <w:rsid w:val="00FC0B8B"/>
    <w:rsid w:val="00FC77FB"/>
    <w:rsid w:val="00FE145C"/>
    <w:rsid w:val="00FF4F20"/>
    <w:rsid w:val="00FF62E1"/>
    <w:rsid w:val="00FF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4107"/>
  <w15:docId w15:val="{D4606865-D9E0-4206-BC3D-F41F611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spacing w:before="92"/>
      <w:ind w:left="218"/>
      <w:outlineLvl w:val="0"/>
    </w:pPr>
    <w:rPr>
      <w:sz w:val="28"/>
      <w:szCs w:val="28"/>
    </w:rPr>
  </w:style>
  <w:style w:type="paragraph" w:styleId="Heading2">
    <w:name w:val="heading 2"/>
    <w:basedOn w:val="Normal"/>
    <w:link w:val="Heading2Char"/>
    <w:uiPriority w:val="1"/>
    <w:qFormat/>
    <w:pPr>
      <w:ind w:left="218"/>
      <w:jc w:val="both"/>
      <w:outlineLvl w:val="1"/>
    </w:pPr>
    <w:rPr>
      <w:b/>
      <w:bCs/>
    </w:rPr>
  </w:style>
  <w:style w:type="paragraph" w:styleId="Heading3">
    <w:name w:val="heading 3"/>
    <w:basedOn w:val="Normal"/>
    <w:uiPriority w:val="1"/>
    <w:qFormat/>
    <w:pPr>
      <w:ind w:left="218"/>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
      <w:ind w:left="938" w:hanging="720"/>
    </w:pPr>
  </w:style>
  <w:style w:type="paragraph" w:customStyle="1" w:styleId="TableParagraph">
    <w:name w:val="Table Paragraph"/>
    <w:basedOn w:val="Normal"/>
    <w:uiPriority w:val="1"/>
    <w:qFormat/>
    <w:pPr>
      <w:ind w:left="105"/>
    </w:pPr>
  </w:style>
  <w:style w:type="character" w:styleId="CommentReference">
    <w:name w:val="annotation reference"/>
    <w:basedOn w:val="DefaultParagraphFont"/>
    <w:uiPriority w:val="99"/>
    <w:semiHidden/>
    <w:unhideWhenUsed/>
    <w:rsid w:val="00945802"/>
    <w:rPr>
      <w:sz w:val="16"/>
      <w:szCs w:val="16"/>
    </w:rPr>
  </w:style>
  <w:style w:type="paragraph" w:styleId="CommentText">
    <w:name w:val="annotation text"/>
    <w:basedOn w:val="Normal"/>
    <w:link w:val="CommentTextChar"/>
    <w:uiPriority w:val="99"/>
    <w:semiHidden/>
    <w:unhideWhenUsed/>
    <w:rsid w:val="00945802"/>
    <w:rPr>
      <w:sz w:val="20"/>
      <w:szCs w:val="20"/>
    </w:rPr>
  </w:style>
  <w:style w:type="character" w:customStyle="1" w:styleId="CommentTextChar">
    <w:name w:val="Comment Text Char"/>
    <w:basedOn w:val="DefaultParagraphFont"/>
    <w:link w:val="CommentText"/>
    <w:uiPriority w:val="99"/>
    <w:semiHidden/>
    <w:rsid w:val="00945802"/>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45802"/>
    <w:rPr>
      <w:b/>
      <w:bCs/>
    </w:rPr>
  </w:style>
  <w:style w:type="character" w:customStyle="1" w:styleId="CommentSubjectChar">
    <w:name w:val="Comment Subject Char"/>
    <w:basedOn w:val="CommentTextChar"/>
    <w:link w:val="CommentSubject"/>
    <w:uiPriority w:val="99"/>
    <w:semiHidden/>
    <w:rsid w:val="00945802"/>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94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02"/>
    <w:rPr>
      <w:rFonts w:ascii="Segoe UI" w:eastAsia="Arial" w:hAnsi="Segoe UI" w:cs="Segoe UI"/>
      <w:sz w:val="18"/>
      <w:szCs w:val="18"/>
      <w:lang w:val="en-GB" w:eastAsia="en-GB" w:bidi="en-GB"/>
    </w:rPr>
  </w:style>
  <w:style w:type="paragraph" w:styleId="Revision">
    <w:name w:val="Revision"/>
    <w:hidden/>
    <w:uiPriority w:val="99"/>
    <w:semiHidden/>
    <w:rsid w:val="00E9359A"/>
    <w:pPr>
      <w:widowControl/>
      <w:autoSpaceDE/>
      <w:autoSpaceDN/>
    </w:pPr>
    <w:rPr>
      <w:rFonts w:ascii="Arial" w:eastAsia="Arial" w:hAnsi="Arial" w:cs="Arial"/>
      <w:lang w:val="en-GB" w:eastAsia="en-GB" w:bidi="en-GB"/>
    </w:rPr>
  </w:style>
  <w:style w:type="character" w:customStyle="1" w:styleId="Heading2Char">
    <w:name w:val="Heading 2 Char"/>
    <w:basedOn w:val="DefaultParagraphFont"/>
    <w:link w:val="Heading2"/>
    <w:uiPriority w:val="1"/>
    <w:rsid w:val="001006EB"/>
    <w:rPr>
      <w:rFonts w:ascii="Arial" w:eastAsia="Arial" w:hAnsi="Arial" w:cs="Arial"/>
      <w:b/>
      <w:bCs/>
      <w:lang w:val="en-GB" w:eastAsia="en-GB" w:bidi="en-GB"/>
    </w:rPr>
  </w:style>
  <w:style w:type="table" w:styleId="TableGrid">
    <w:name w:val="Table Grid"/>
    <w:basedOn w:val="TableNormal"/>
    <w:uiPriority w:val="39"/>
    <w:rsid w:val="00BD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125AF"/>
    <w:rPr>
      <w:rFonts w:ascii="Arial" w:eastAsia="Arial" w:hAnsi="Arial" w:cs="Arial"/>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93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11</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154</cp:revision>
  <cp:lastPrinted>2021-10-26T05:18:00Z</cp:lastPrinted>
  <dcterms:created xsi:type="dcterms:W3CDTF">2021-02-23T20:30:00Z</dcterms:created>
  <dcterms:modified xsi:type="dcterms:W3CDTF">2021-10-27T01:48:00Z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Microsoft® Word 2013</vt:lpwstr>
  </property>
  <property fmtid="{D5CDD505-2E9C-101B-9397-08002B2CF9AE}" pid="4" name="LastSaved">
    <vt:filetime>2020-02-22T00:00:00Z</vt:filetime>
  </property>
</Properties>
</file>