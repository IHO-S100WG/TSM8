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94C0D0" w14:textId="2CFFF1DD" w:rsidR="006E2E70" w:rsidRDefault="00215942">
      <w:pPr>
        <w:spacing w:before="83"/>
        <w:ind w:right="739"/>
        <w:jc w:val="right"/>
      </w:pPr>
      <w:r>
        <w:t>TSM8</w:t>
      </w:r>
      <w:r w:rsidR="00F91923">
        <w:t>-6</w:t>
      </w:r>
      <w:r>
        <w:t>.</w:t>
      </w:r>
      <w:r w:rsidR="00F91923" w:rsidRPr="00584568">
        <w:t>12</w:t>
      </w:r>
      <w:r w:rsidR="00506D22" w:rsidRPr="00584568">
        <w:t>rev</w:t>
      </w:r>
      <w:ins w:id="0" w:author="Raphael Malyankar" w:date="2021-10-18T19:38:00Z">
        <w:r w:rsidR="00782ADB">
          <w:t>3</w:t>
        </w:r>
      </w:ins>
      <w:del w:id="1" w:author="Raphael Malyankar" w:date="2021-10-18T19:38:00Z">
        <w:r w:rsidR="00584568" w:rsidDel="00782ADB">
          <w:delText>2</w:delText>
        </w:r>
      </w:del>
    </w:p>
    <w:p w14:paraId="3EB5C94C" w14:textId="77777777" w:rsidR="006E2E70" w:rsidRDefault="006E2E70">
      <w:pPr>
        <w:pStyle w:val="BodyText"/>
        <w:spacing w:before="2"/>
        <w:rPr>
          <w:sz w:val="30"/>
        </w:rPr>
      </w:pPr>
    </w:p>
    <w:p w14:paraId="5EF84B5D" w14:textId="1EFC7704" w:rsidR="006E2E70" w:rsidRDefault="009867AD">
      <w:pPr>
        <w:ind w:left="218"/>
        <w:rPr>
          <w:b/>
          <w:sz w:val="24"/>
        </w:rPr>
      </w:pPr>
      <w:r>
        <w:rPr>
          <w:b/>
          <w:sz w:val="24"/>
        </w:rPr>
        <w:t xml:space="preserve">Title: </w:t>
      </w:r>
      <w:r w:rsidR="00F61C06">
        <w:rPr>
          <w:b/>
          <w:sz w:val="24"/>
        </w:rPr>
        <w:t>Additional Vertical Datums for S-104</w:t>
      </w:r>
    </w:p>
    <w:p w14:paraId="7670180E" w14:textId="77777777" w:rsidR="006E2E70" w:rsidRDefault="006E2E70">
      <w:pPr>
        <w:pStyle w:val="BodyText"/>
        <w:spacing w:before="6"/>
        <w:rPr>
          <w:b/>
          <w:sz w:val="21"/>
        </w:rPr>
      </w:pPr>
    </w:p>
    <w:p w14:paraId="4557D928" w14:textId="566EA9CC" w:rsidR="006E2E70" w:rsidRDefault="009867AD">
      <w:pPr>
        <w:spacing w:before="1" w:after="22"/>
        <w:ind w:left="1137" w:right="1270"/>
        <w:jc w:val="center"/>
        <w:rPr>
          <w:sz w:val="28"/>
        </w:rPr>
      </w:pPr>
      <w:r>
        <w:rPr>
          <w:sz w:val="28"/>
        </w:rPr>
        <w:t>S-100 Maintenance - Change Proposal Form</w:t>
      </w:r>
    </w:p>
    <w:p w14:paraId="5632A7F9" w14:textId="77777777" w:rsidR="006E2E70" w:rsidRDefault="001D39B8">
      <w:pPr>
        <w:pStyle w:val="BodyText"/>
        <w:spacing w:line="20" w:lineRule="exact"/>
        <w:ind w:left="184"/>
        <w:rPr>
          <w:sz w:val="2"/>
        </w:rPr>
      </w:pPr>
      <w:r>
        <w:rPr>
          <w:noProof/>
          <w:sz w:val="2"/>
          <w:lang w:val="en-US" w:eastAsia="en-US" w:bidi="ar-SA"/>
        </w:rPr>
        <mc:AlternateContent>
          <mc:Choice Requires="wpg">
            <w:drawing>
              <wp:inline distT="0" distB="0" distL="0" distR="0" wp14:anchorId="6104ADF6" wp14:editId="0B9293E2">
                <wp:extent cx="5316855" cy="6350"/>
                <wp:effectExtent l="5715" t="7620" r="11430" b="5080"/>
                <wp:docPr id="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6855" cy="6350"/>
                          <a:chOff x="0" y="0"/>
                          <a:chExt cx="8373" cy="10"/>
                        </a:xfrm>
                      </wpg:grpSpPr>
                      <wps:wsp>
                        <wps:cNvPr id="7" name="Line 6"/>
                        <wps:cNvCnPr>
                          <a:cxnSpLocks noChangeShapeType="1"/>
                        </wps:cNvCnPr>
                        <wps:spPr bwMode="auto">
                          <a:xfrm>
                            <a:off x="0" y="5"/>
                            <a:ext cx="8373"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F07C51B" id="Group 5" o:spid="_x0000_s1026" style="width:418.65pt;height:.5pt;mso-position-horizontal-relative:char;mso-position-vertical-relative:line" coordsize="83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">
                <v:line id="Line 6" o:spid="_x0000_s1027" style="position:absolute;visibility:visible;mso-wrap-style:square" from="0,5" to="83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" strokeweight=".48pt"/>
                <w10:anchorlock/>
              </v:group>
            </w:pict>
          </mc:Fallback>
        </mc:AlternateContent>
      </w:r>
    </w:p>
    <w:p w14:paraId="7062F07E" w14:textId="77777777" w:rsidR="006E2E70" w:rsidRDefault="006E2E70">
      <w:pPr>
        <w:pStyle w:val="BodyText"/>
        <w:spacing w:after="1"/>
        <w:rPr>
          <w:sz w:val="27"/>
        </w:rPr>
      </w:pPr>
    </w:p>
    <w:tbl>
      <w:tblPr>
        <w:tblW w:w="0" w:type="auto"/>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76"/>
        <w:gridCol w:w="2581"/>
        <w:gridCol w:w="910"/>
        <w:gridCol w:w="2464"/>
      </w:tblGrid>
      <w:tr w:rsidR="006E2E70" w14:paraId="6F746B9A" w14:textId="77777777" w:rsidTr="00861F3F">
        <w:trPr>
          <w:trHeight w:val="350"/>
        </w:trPr>
        <w:tc>
          <w:tcPr>
            <w:tcW w:w="2576" w:type="dxa"/>
          </w:tcPr>
          <w:p w14:paraId="1EB10757" w14:textId="77777777" w:rsidR="006E2E70" w:rsidRDefault="009867AD">
            <w:pPr>
              <w:pStyle w:val="TableParagraph"/>
              <w:spacing w:before="54"/>
              <w:ind w:left="107"/>
              <w:rPr>
                <w:b/>
                <w:sz w:val="20"/>
              </w:rPr>
            </w:pPr>
            <w:r>
              <w:rPr>
                <w:b/>
                <w:sz w:val="20"/>
              </w:rPr>
              <w:t>Organisation</w:t>
            </w:r>
          </w:p>
        </w:tc>
        <w:tc>
          <w:tcPr>
            <w:tcW w:w="2581" w:type="dxa"/>
          </w:tcPr>
          <w:p w14:paraId="087347EF" w14:textId="2E76F48D" w:rsidR="006E2E70" w:rsidRDefault="00861F3F">
            <w:pPr>
              <w:pStyle w:val="TableParagraph"/>
              <w:spacing w:before="57"/>
              <w:rPr>
                <w:sz w:val="20"/>
              </w:rPr>
            </w:pPr>
            <w:r>
              <w:rPr>
                <w:sz w:val="20"/>
              </w:rPr>
              <w:t>TWCWG</w:t>
            </w:r>
          </w:p>
        </w:tc>
        <w:tc>
          <w:tcPr>
            <w:tcW w:w="910" w:type="dxa"/>
          </w:tcPr>
          <w:p w14:paraId="499B5F8F" w14:textId="77777777" w:rsidR="006E2E70" w:rsidRDefault="009867AD">
            <w:pPr>
              <w:pStyle w:val="TableParagraph"/>
              <w:spacing w:before="54"/>
              <w:ind w:left="106"/>
              <w:rPr>
                <w:b/>
                <w:sz w:val="20"/>
              </w:rPr>
            </w:pPr>
            <w:r>
              <w:rPr>
                <w:b/>
                <w:sz w:val="20"/>
              </w:rPr>
              <w:t>Date</w:t>
            </w:r>
          </w:p>
        </w:tc>
        <w:tc>
          <w:tcPr>
            <w:tcW w:w="2464" w:type="dxa"/>
          </w:tcPr>
          <w:p w14:paraId="68ADD294" w14:textId="1A895FAB" w:rsidR="001B6760" w:rsidRDefault="00F61C06">
            <w:pPr>
              <w:pStyle w:val="TableParagraph"/>
              <w:spacing w:before="57"/>
              <w:ind w:left="106"/>
              <w:rPr>
                <w:sz w:val="20"/>
              </w:rPr>
            </w:pPr>
            <w:r>
              <w:rPr>
                <w:sz w:val="20"/>
              </w:rPr>
              <w:t>18-Feb-2021</w:t>
            </w:r>
            <w:r w:rsidR="00802F24">
              <w:rPr>
                <w:sz w:val="20"/>
              </w:rPr>
              <w:t>/26-Aug-2021 (rev</w:t>
            </w:r>
            <w:r w:rsidR="00584568">
              <w:rPr>
                <w:sz w:val="20"/>
              </w:rPr>
              <w:t>2</w:t>
            </w:r>
            <w:r w:rsidR="00802F24">
              <w:rPr>
                <w:sz w:val="20"/>
              </w:rPr>
              <w:t>)</w:t>
            </w:r>
            <w:ins w:id="2" w:author="Raphael Malyankar" w:date="2021-10-18T19:39:00Z">
              <w:r w:rsidR="00782ADB">
                <w:rPr>
                  <w:sz w:val="20"/>
                </w:rPr>
                <w:t>/</w:t>
              </w:r>
            </w:ins>
            <w:ins w:id="3" w:author="Raphael Malyankar" w:date="2021-10-20T22:36:00Z">
              <w:r w:rsidR="00E32D44">
                <w:rPr>
                  <w:sz w:val="20"/>
                </w:rPr>
                <w:t>20</w:t>
              </w:r>
            </w:ins>
            <w:ins w:id="4" w:author="Raphael Malyankar" w:date="2021-10-18T19:39:00Z">
              <w:r w:rsidR="00782ADB">
                <w:rPr>
                  <w:sz w:val="20"/>
                </w:rPr>
                <w:t>-Oct-2021 (r3)</w:t>
              </w:r>
            </w:ins>
          </w:p>
        </w:tc>
      </w:tr>
      <w:tr w:rsidR="006E2E70" w14:paraId="703C563C" w14:textId="77777777" w:rsidTr="00861F3F">
        <w:trPr>
          <w:trHeight w:val="580"/>
        </w:trPr>
        <w:tc>
          <w:tcPr>
            <w:tcW w:w="2576" w:type="dxa"/>
          </w:tcPr>
          <w:p w14:paraId="6050EC1A" w14:textId="77777777" w:rsidR="006E2E70" w:rsidRDefault="009867AD">
            <w:pPr>
              <w:pStyle w:val="TableParagraph"/>
              <w:spacing w:before="54"/>
              <w:ind w:left="107"/>
              <w:rPr>
                <w:b/>
                <w:sz w:val="20"/>
              </w:rPr>
            </w:pPr>
            <w:r>
              <w:rPr>
                <w:b/>
                <w:sz w:val="20"/>
              </w:rPr>
              <w:t>Contact</w:t>
            </w:r>
          </w:p>
        </w:tc>
        <w:tc>
          <w:tcPr>
            <w:tcW w:w="2581" w:type="dxa"/>
          </w:tcPr>
          <w:p w14:paraId="40107B57" w14:textId="284F91FE" w:rsidR="00861F3F" w:rsidRDefault="00861F3F">
            <w:pPr>
              <w:pStyle w:val="TableParagraph"/>
              <w:spacing w:before="57"/>
              <w:rPr>
                <w:sz w:val="20"/>
              </w:rPr>
            </w:pPr>
            <w:r>
              <w:rPr>
                <w:sz w:val="20"/>
              </w:rPr>
              <w:t>Gregory Seroka</w:t>
            </w:r>
          </w:p>
          <w:p w14:paraId="1B7E96B6" w14:textId="05E868FE" w:rsidR="006E2E70" w:rsidRDefault="009867AD">
            <w:pPr>
              <w:pStyle w:val="TableParagraph"/>
              <w:spacing w:before="57"/>
              <w:rPr>
                <w:sz w:val="20"/>
              </w:rPr>
            </w:pPr>
            <w:r>
              <w:rPr>
                <w:sz w:val="20"/>
              </w:rPr>
              <w:t>Raphael Malyankar</w:t>
            </w:r>
          </w:p>
        </w:tc>
        <w:tc>
          <w:tcPr>
            <w:tcW w:w="910" w:type="dxa"/>
          </w:tcPr>
          <w:p w14:paraId="626881DB" w14:textId="77777777" w:rsidR="006E2E70" w:rsidRDefault="009867AD">
            <w:pPr>
              <w:pStyle w:val="TableParagraph"/>
              <w:spacing w:before="54"/>
              <w:ind w:left="106"/>
              <w:rPr>
                <w:b/>
                <w:sz w:val="20"/>
              </w:rPr>
            </w:pPr>
            <w:r>
              <w:rPr>
                <w:b/>
                <w:sz w:val="20"/>
              </w:rPr>
              <w:t>Email</w:t>
            </w:r>
          </w:p>
        </w:tc>
        <w:tc>
          <w:tcPr>
            <w:tcW w:w="2464" w:type="dxa"/>
          </w:tcPr>
          <w:p w14:paraId="1ED121B4" w14:textId="77777777" w:rsidR="00861F3F" w:rsidRDefault="00861F3F">
            <w:pPr>
              <w:pStyle w:val="TableParagraph"/>
              <w:spacing w:before="57"/>
              <w:ind w:left="106"/>
              <w:rPr>
                <w:w w:val="95"/>
                <w:sz w:val="20"/>
              </w:rPr>
            </w:pPr>
            <w:r>
              <w:rPr>
                <w:w w:val="95"/>
                <w:sz w:val="20"/>
              </w:rPr>
              <w:t>Gregory.Seroka@noaa.gov</w:t>
            </w:r>
          </w:p>
          <w:p w14:paraId="5E4AA22C" w14:textId="12D209DD" w:rsidR="006E2E70" w:rsidRDefault="009867AD">
            <w:pPr>
              <w:pStyle w:val="TableParagraph"/>
              <w:spacing w:before="57"/>
              <w:ind w:left="106"/>
              <w:rPr>
                <w:sz w:val="20"/>
              </w:rPr>
            </w:pPr>
            <w:proofErr w:type="spellStart"/>
            <w:r>
              <w:rPr>
                <w:w w:val="95"/>
                <w:sz w:val="20"/>
              </w:rPr>
              <w:t>raphaelm@portolanscie</w:t>
            </w:r>
            <w:proofErr w:type="spellEnd"/>
            <w:r>
              <w:rPr>
                <w:w w:val="95"/>
                <w:sz w:val="20"/>
              </w:rPr>
              <w:t xml:space="preserve"> </w:t>
            </w:r>
            <w:r>
              <w:rPr>
                <w:sz w:val="20"/>
              </w:rPr>
              <w:t>nces.com</w:t>
            </w:r>
          </w:p>
        </w:tc>
      </w:tr>
    </w:tbl>
    <w:p w14:paraId="55C53D59" w14:textId="77777777" w:rsidR="006E2E70" w:rsidRDefault="006E2E70">
      <w:pPr>
        <w:pStyle w:val="BodyText"/>
        <w:spacing w:before="8"/>
        <w:rPr>
          <w:sz w:val="27"/>
        </w:rPr>
      </w:pPr>
    </w:p>
    <w:p w14:paraId="0ACF5B6C" w14:textId="77777777" w:rsidR="006E2E70" w:rsidRDefault="009867AD">
      <w:pPr>
        <w:ind w:left="218"/>
        <w:rPr>
          <w:i/>
          <w:sz w:val="20"/>
        </w:rPr>
      </w:pPr>
      <w:r>
        <w:rPr>
          <w:sz w:val="28"/>
        </w:rPr>
        <w:t xml:space="preserve">Change Proposal Type </w:t>
      </w:r>
      <w:r>
        <w:rPr>
          <w:i/>
          <w:sz w:val="20"/>
        </w:rPr>
        <w:t>(Select only one option)</w:t>
      </w:r>
    </w:p>
    <w:p w14:paraId="4FF2FAC7" w14:textId="77777777" w:rsidR="006E2E70" w:rsidRDefault="006E2E70">
      <w:pPr>
        <w:pStyle w:val="BodyText"/>
        <w:spacing w:before="3"/>
        <w:rPr>
          <w:i/>
        </w:rPr>
      </w:pPr>
    </w:p>
    <w:tbl>
      <w:tblPr>
        <w:tblW w:w="0" w:type="auto"/>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81"/>
        <w:gridCol w:w="2983"/>
        <w:gridCol w:w="2597"/>
      </w:tblGrid>
      <w:tr w:rsidR="006E2E70" w14:paraId="68B1AA01" w14:textId="77777777">
        <w:trPr>
          <w:trHeight w:val="417"/>
        </w:trPr>
        <w:tc>
          <w:tcPr>
            <w:tcW w:w="2981" w:type="dxa"/>
          </w:tcPr>
          <w:p w14:paraId="378B7524" w14:textId="77777777" w:rsidR="006E2E70" w:rsidRDefault="009867AD">
            <w:pPr>
              <w:pStyle w:val="TableParagraph"/>
              <w:spacing w:before="113"/>
              <w:ind w:left="107"/>
              <w:rPr>
                <w:sz w:val="16"/>
              </w:rPr>
            </w:pPr>
            <w:r>
              <w:rPr>
                <w:sz w:val="16"/>
              </w:rPr>
              <w:t>1.Clarification</w:t>
            </w:r>
          </w:p>
        </w:tc>
        <w:tc>
          <w:tcPr>
            <w:tcW w:w="2983" w:type="dxa"/>
          </w:tcPr>
          <w:p w14:paraId="7C19BF8A" w14:textId="77777777" w:rsidR="006E2E70" w:rsidRDefault="009867AD">
            <w:pPr>
              <w:pStyle w:val="TableParagraph"/>
              <w:spacing w:before="113"/>
              <w:ind w:left="108"/>
              <w:rPr>
                <w:sz w:val="16"/>
              </w:rPr>
            </w:pPr>
            <w:r>
              <w:rPr>
                <w:sz w:val="16"/>
              </w:rPr>
              <w:t>2.Correction</w:t>
            </w:r>
          </w:p>
        </w:tc>
        <w:tc>
          <w:tcPr>
            <w:tcW w:w="2597" w:type="dxa"/>
          </w:tcPr>
          <w:p w14:paraId="02D60CB2" w14:textId="77777777" w:rsidR="006E2E70" w:rsidRDefault="009867AD">
            <w:pPr>
              <w:pStyle w:val="TableParagraph"/>
              <w:spacing w:before="113"/>
              <w:ind w:left="108"/>
              <w:rPr>
                <w:sz w:val="16"/>
              </w:rPr>
            </w:pPr>
            <w:r>
              <w:rPr>
                <w:sz w:val="16"/>
              </w:rPr>
              <w:t>3.Extension</w:t>
            </w:r>
          </w:p>
        </w:tc>
      </w:tr>
      <w:tr w:rsidR="006E2E70" w14:paraId="0D06E03B" w14:textId="77777777">
        <w:trPr>
          <w:trHeight w:val="414"/>
        </w:trPr>
        <w:tc>
          <w:tcPr>
            <w:tcW w:w="2981" w:type="dxa"/>
          </w:tcPr>
          <w:p w14:paraId="02D3E20E" w14:textId="528DD72D" w:rsidR="006E2E70" w:rsidRDefault="006E2E70">
            <w:pPr>
              <w:pStyle w:val="TableParagraph"/>
              <w:ind w:left="0"/>
              <w:rPr>
                <w:rFonts w:ascii="Times New Roman"/>
                <w:sz w:val="18"/>
              </w:rPr>
            </w:pPr>
          </w:p>
        </w:tc>
        <w:tc>
          <w:tcPr>
            <w:tcW w:w="2983" w:type="dxa"/>
          </w:tcPr>
          <w:p w14:paraId="1593D69B" w14:textId="199E507F" w:rsidR="006E2E70" w:rsidRDefault="006E2E70">
            <w:pPr>
              <w:pStyle w:val="TableParagraph"/>
              <w:ind w:left="0"/>
              <w:rPr>
                <w:rFonts w:ascii="Times New Roman"/>
                <w:sz w:val="18"/>
              </w:rPr>
            </w:pPr>
          </w:p>
        </w:tc>
        <w:tc>
          <w:tcPr>
            <w:tcW w:w="2597" w:type="dxa"/>
          </w:tcPr>
          <w:p w14:paraId="639CAF88" w14:textId="2C7AF5CD" w:rsidR="006E2E70" w:rsidRDefault="00861F3F">
            <w:pPr>
              <w:pStyle w:val="TableParagraph"/>
              <w:spacing w:before="111"/>
              <w:ind w:left="108"/>
              <w:rPr>
                <w:sz w:val="16"/>
              </w:rPr>
            </w:pPr>
            <w:r>
              <w:rPr>
                <w:sz w:val="16"/>
              </w:rPr>
              <w:t>X</w:t>
            </w:r>
          </w:p>
        </w:tc>
      </w:tr>
    </w:tbl>
    <w:p w14:paraId="5BD4F985" w14:textId="77777777" w:rsidR="006E2E70" w:rsidRDefault="006E2E70">
      <w:pPr>
        <w:pStyle w:val="BodyText"/>
        <w:spacing w:before="7"/>
        <w:rPr>
          <w:i/>
          <w:sz w:val="27"/>
        </w:rPr>
      </w:pPr>
    </w:p>
    <w:p w14:paraId="1475451A" w14:textId="77777777" w:rsidR="006E2E70" w:rsidRDefault="009867AD">
      <w:pPr>
        <w:spacing w:after="4"/>
        <w:ind w:left="218"/>
        <w:rPr>
          <w:i/>
          <w:sz w:val="20"/>
        </w:rPr>
      </w:pPr>
      <w:r>
        <w:rPr>
          <w:sz w:val="28"/>
        </w:rPr>
        <w:t>Location (</w:t>
      </w:r>
      <w:r>
        <w:rPr>
          <w:i/>
          <w:sz w:val="20"/>
        </w:rPr>
        <w:t>Identify all change proposal locations)</w:t>
      </w:r>
    </w:p>
    <w:tbl>
      <w:tblPr>
        <w:tblW w:w="0" w:type="auto"/>
        <w:tblInd w:w="3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8"/>
        <w:gridCol w:w="1061"/>
        <w:gridCol w:w="810"/>
        <w:gridCol w:w="990"/>
        <w:gridCol w:w="5285"/>
      </w:tblGrid>
      <w:tr w:rsidR="00CA0198" w14:paraId="0CA82179" w14:textId="77777777" w:rsidTr="00CA0198">
        <w:trPr>
          <w:cantSplit/>
        </w:trPr>
        <w:tc>
          <w:tcPr>
            <w:tcW w:w="398" w:type="dxa"/>
          </w:tcPr>
          <w:p w14:paraId="155239B7" w14:textId="6842281C" w:rsidR="00CA0198" w:rsidRDefault="00CA0198" w:rsidP="00053ED3">
            <w:pPr>
              <w:pStyle w:val="TableParagraph"/>
              <w:spacing w:before="59" w:line="207" w:lineRule="exact"/>
              <w:ind w:left="107"/>
              <w:rPr>
                <w:sz w:val="18"/>
              </w:rPr>
            </w:pPr>
            <w:r>
              <w:rPr>
                <w:sz w:val="18"/>
              </w:rPr>
              <w:t>No.</w:t>
            </w:r>
          </w:p>
        </w:tc>
        <w:tc>
          <w:tcPr>
            <w:tcW w:w="1061" w:type="dxa"/>
          </w:tcPr>
          <w:p w14:paraId="0607F1B2" w14:textId="75428E19" w:rsidR="00CA0198" w:rsidRDefault="00CA0198" w:rsidP="00053ED3">
            <w:pPr>
              <w:pStyle w:val="TableParagraph"/>
              <w:spacing w:before="59" w:line="207" w:lineRule="exact"/>
              <w:ind w:left="107"/>
              <w:rPr>
                <w:sz w:val="18"/>
              </w:rPr>
            </w:pPr>
            <w:r>
              <w:rPr>
                <w:sz w:val="18"/>
              </w:rPr>
              <w:t>S-100 Version No.</w:t>
            </w:r>
          </w:p>
        </w:tc>
        <w:tc>
          <w:tcPr>
            <w:tcW w:w="810" w:type="dxa"/>
          </w:tcPr>
          <w:p w14:paraId="79CFE2F2" w14:textId="77777777" w:rsidR="00CA0198" w:rsidRDefault="00CA0198" w:rsidP="00053ED3">
            <w:pPr>
              <w:pStyle w:val="TableParagraph"/>
              <w:spacing w:before="59"/>
              <w:ind w:right="344"/>
              <w:rPr>
                <w:sz w:val="18"/>
              </w:rPr>
            </w:pPr>
            <w:r>
              <w:rPr>
                <w:sz w:val="18"/>
              </w:rPr>
              <w:t>Part No.</w:t>
            </w:r>
          </w:p>
        </w:tc>
        <w:tc>
          <w:tcPr>
            <w:tcW w:w="990" w:type="dxa"/>
          </w:tcPr>
          <w:p w14:paraId="37426157" w14:textId="77777777" w:rsidR="00CA0198" w:rsidRDefault="00CA0198">
            <w:pPr>
              <w:pStyle w:val="TableParagraph"/>
              <w:spacing w:before="59"/>
              <w:rPr>
                <w:sz w:val="18"/>
              </w:rPr>
            </w:pPr>
            <w:r>
              <w:rPr>
                <w:sz w:val="18"/>
              </w:rPr>
              <w:t>Section No.</w:t>
            </w:r>
          </w:p>
        </w:tc>
        <w:tc>
          <w:tcPr>
            <w:tcW w:w="5285" w:type="dxa"/>
          </w:tcPr>
          <w:p w14:paraId="089D112A" w14:textId="77777777" w:rsidR="00CA0198" w:rsidRDefault="00CA0198">
            <w:pPr>
              <w:pStyle w:val="TableParagraph"/>
              <w:spacing w:before="59"/>
              <w:rPr>
                <w:sz w:val="18"/>
              </w:rPr>
            </w:pPr>
            <w:r>
              <w:rPr>
                <w:sz w:val="18"/>
              </w:rPr>
              <w:t>Proposal Summary</w:t>
            </w:r>
          </w:p>
        </w:tc>
      </w:tr>
      <w:tr w:rsidR="00CA0198" w14:paraId="4C38B3DE" w14:textId="77777777" w:rsidTr="00CA0198">
        <w:trPr>
          <w:cantSplit/>
        </w:trPr>
        <w:tc>
          <w:tcPr>
            <w:tcW w:w="398" w:type="dxa"/>
          </w:tcPr>
          <w:p w14:paraId="65B2104B" w14:textId="4D09B4C1" w:rsidR="00CA0198" w:rsidRDefault="00CA0198">
            <w:pPr>
              <w:pStyle w:val="TableParagraph"/>
              <w:spacing w:before="59"/>
              <w:ind w:left="107"/>
              <w:rPr>
                <w:sz w:val="18"/>
              </w:rPr>
            </w:pPr>
            <w:r>
              <w:rPr>
                <w:sz w:val="18"/>
              </w:rPr>
              <w:t>1</w:t>
            </w:r>
          </w:p>
        </w:tc>
        <w:tc>
          <w:tcPr>
            <w:tcW w:w="1061" w:type="dxa"/>
          </w:tcPr>
          <w:p w14:paraId="2918CEB0" w14:textId="0E7CD2DD" w:rsidR="00CA0198" w:rsidRDefault="00CA0198">
            <w:pPr>
              <w:pStyle w:val="TableParagraph"/>
              <w:spacing w:before="59"/>
              <w:ind w:left="107"/>
              <w:rPr>
                <w:sz w:val="18"/>
              </w:rPr>
            </w:pPr>
            <w:r>
              <w:rPr>
                <w:sz w:val="18"/>
              </w:rPr>
              <w:t>5.0.0 draft</w:t>
            </w:r>
          </w:p>
        </w:tc>
        <w:tc>
          <w:tcPr>
            <w:tcW w:w="810" w:type="dxa"/>
          </w:tcPr>
          <w:p w14:paraId="37BE0477" w14:textId="4B07357A" w:rsidR="00CA0198" w:rsidRDefault="00CA0198">
            <w:pPr>
              <w:pStyle w:val="TableParagraph"/>
              <w:spacing w:before="59"/>
              <w:ind w:left="107"/>
              <w:rPr>
                <w:sz w:val="18"/>
              </w:rPr>
            </w:pPr>
            <w:r>
              <w:rPr>
                <w:sz w:val="18"/>
              </w:rPr>
              <w:t>4a</w:t>
            </w:r>
          </w:p>
        </w:tc>
        <w:tc>
          <w:tcPr>
            <w:tcW w:w="990" w:type="dxa"/>
          </w:tcPr>
          <w:p w14:paraId="0FBE0A7F" w14:textId="0FF2DAD7" w:rsidR="00CA0198" w:rsidRDefault="00CA0198">
            <w:pPr>
              <w:pStyle w:val="TableParagraph"/>
              <w:spacing w:before="59"/>
              <w:rPr>
                <w:sz w:val="18"/>
              </w:rPr>
            </w:pPr>
            <w:r>
              <w:rPr>
                <w:sz w:val="18"/>
              </w:rPr>
              <w:t>App. 4a-D</w:t>
            </w:r>
          </w:p>
        </w:tc>
        <w:tc>
          <w:tcPr>
            <w:tcW w:w="5285" w:type="dxa"/>
          </w:tcPr>
          <w:p w14:paraId="08A565A2" w14:textId="0CF062F8" w:rsidR="00CA0198" w:rsidRDefault="00CA0198">
            <w:pPr>
              <w:pStyle w:val="TableParagraph"/>
              <w:spacing w:before="59"/>
              <w:ind w:right="833"/>
              <w:rPr>
                <w:sz w:val="18"/>
              </w:rPr>
            </w:pPr>
            <w:r>
              <w:rPr>
                <w:sz w:val="18"/>
              </w:rPr>
              <w:t>Amend Figure 4A-D-4 and table S100_VerticalAndSoundingDatum to include additional vertical datums needed for S-104.</w:t>
            </w:r>
          </w:p>
        </w:tc>
      </w:tr>
      <w:tr w:rsidR="00CA0198" w14:paraId="0F6AA185" w14:textId="77777777" w:rsidTr="00CA0198">
        <w:trPr>
          <w:cantSplit/>
        </w:trPr>
        <w:tc>
          <w:tcPr>
            <w:tcW w:w="398" w:type="dxa"/>
          </w:tcPr>
          <w:p w14:paraId="4A9306B5" w14:textId="08683040" w:rsidR="00CA0198" w:rsidRDefault="00CA0198">
            <w:pPr>
              <w:pStyle w:val="TableParagraph"/>
              <w:spacing w:before="59"/>
              <w:ind w:left="107"/>
              <w:rPr>
                <w:sz w:val="18"/>
              </w:rPr>
            </w:pPr>
            <w:r>
              <w:rPr>
                <w:sz w:val="18"/>
              </w:rPr>
              <w:t>2</w:t>
            </w:r>
          </w:p>
        </w:tc>
        <w:tc>
          <w:tcPr>
            <w:tcW w:w="1061" w:type="dxa"/>
          </w:tcPr>
          <w:p w14:paraId="64F5158A" w14:textId="7B280D4C" w:rsidR="00CA0198" w:rsidRDefault="00CA0198">
            <w:pPr>
              <w:pStyle w:val="TableParagraph"/>
              <w:spacing w:before="59"/>
              <w:ind w:left="107"/>
              <w:rPr>
                <w:sz w:val="18"/>
              </w:rPr>
            </w:pPr>
          </w:p>
        </w:tc>
        <w:tc>
          <w:tcPr>
            <w:tcW w:w="810" w:type="dxa"/>
          </w:tcPr>
          <w:p w14:paraId="29483530" w14:textId="77777777" w:rsidR="00CA0198" w:rsidRDefault="00CA0198">
            <w:pPr>
              <w:pStyle w:val="TableParagraph"/>
              <w:spacing w:before="59"/>
              <w:ind w:left="107"/>
              <w:rPr>
                <w:sz w:val="18"/>
              </w:rPr>
            </w:pPr>
          </w:p>
        </w:tc>
        <w:tc>
          <w:tcPr>
            <w:tcW w:w="990" w:type="dxa"/>
          </w:tcPr>
          <w:p w14:paraId="522D350C" w14:textId="4C30E89E" w:rsidR="00CA0198" w:rsidRDefault="00CA0198">
            <w:pPr>
              <w:pStyle w:val="TableParagraph"/>
              <w:spacing w:before="59"/>
              <w:rPr>
                <w:sz w:val="18"/>
              </w:rPr>
            </w:pPr>
            <w:r>
              <w:rPr>
                <w:sz w:val="18"/>
              </w:rPr>
              <w:t>App. 4a-D</w:t>
            </w:r>
          </w:p>
        </w:tc>
        <w:tc>
          <w:tcPr>
            <w:tcW w:w="5285" w:type="dxa"/>
          </w:tcPr>
          <w:p w14:paraId="2B58F98F" w14:textId="2546E9A2" w:rsidR="00CA0198" w:rsidRDefault="00CA0198">
            <w:pPr>
              <w:pStyle w:val="TableParagraph"/>
              <w:spacing w:before="59"/>
              <w:ind w:right="833"/>
              <w:rPr>
                <w:sz w:val="18"/>
              </w:rPr>
            </w:pPr>
            <w:r>
              <w:rPr>
                <w:sz w:val="18"/>
              </w:rPr>
              <w:t xml:space="preserve">Amend Figure 4A-D-4 and table S100_VerticalAndSoundingDatum to change the datatype to an S-100 </w:t>
            </w:r>
            <w:proofErr w:type="spellStart"/>
            <w:r>
              <w:rPr>
                <w:sz w:val="18"/>
              </w:rPr>
              <w:t>codelist</w:t>
            </w:r>
            <w:proofErr w:type="spellEnd"/>
            <w:r>
              <w:rPr>
                <w:sz w:val="18"/>
              </w:rPr>
              <w:t xml:space="preserve"> to provide for vertical datums not listed in the enumeration.</w:t>
            </w:r>
          </w:p>
        </w:tc>
      </w:tr>
      <w:tr w:rsidR="004B1731" w14:paraId="243D47BA" w14:textId="77777777" w:rsidTr="00CA0198">
        <w:trPr>
          <w:cantSplit/>
          <w:ins w:id="5" w:author="Raphael Malyankar" w:date="2021-10-20T22:44:00Z"/>
        </w:trPr>
        <w:tc>
          <w:tcPr>
            <w:tcW w:w="398" w:type="dxa"/>
          </w:tcPr>
          <w:p w14:paraId="04802B08" w14:textId="5DF577AC" w:rsidR="004B1731" w:rsidRDefault="004B1731">
            <w:pPr>
              <w:pStyle w:val="TableParagraph"/>
              <w:spacing w:before="59"/>
              <w:ind w:left="107"/>
              <w:rPr>
                <w:ins w:id="6" w:author="Raphael Malyankar" w:date="2021-10-20T22:44:00Z"/>
                <w:sz w:val="18"/>
              </w:rPr>
            </w:pPr>
            <w:ins w:id="7" w:author="Raphael Malyankar" w:date="2021-10-20T22:44:00Z">
              <w:r>
                <w:rPr>
                  <w:sz w:val="18"/>
                </w:rPr>
                <w:t>3</w:t>
              </w:r>
            </w:ins>
          </w:p>
        </w:tc>
        <w:tc>
          <w:tcPr>
            <w:tcW w:w="1061" w:type="dxa"/>
          </w:tcPr>
          <w:p w14:paraId="43FF7A38" w14:textId="77777777" w:rsidR="004B1731" w:rsidRDefault="004B1731">
            <w:pPr>
              <w:pStyle w:val="TableParagraph"/>
              <w:spacing w:before="59"/>
              <w:ind w:left="107"/>
              <w:rPr>
                <w:ins w:id="8" w:author="Raphael Malyankar" w:date="2021-10-20T22:44:00Z"/>
                <w:sz w:val="18"/>
              </w:rPr>
            </w:pPr>
          </w:p>
        </w:tc>
        <w:tc>
          <w:tcPr>
            <w:tcW w:w="810" w:type="dxa"/>
          </w:tcPr>
          <w:p w14:paraId="3B00858B" w14:textId="77777777" w:rsidR="004B1731" w:rsidRDefault="004B1731">
            <w:pPr>
              <w:pStyle w:val="TableParagraph"/>
              <w:spacing w:before="59"/>
              <w:ind w:left="107"/>
              <w:rPr>
                <w:ins w:id="9" w:author="Raphael Malyankar" w:date="2021-10-20T22:44:00Z"/>
                <w:sz w:val="18"/>
              </w:rPr>
            </w:pPr>
          </w:p>
        </w:tc>
        <w:tc>
          <w:tcPr>
            <w:tcW w:w="990" w:type="dxa"/>
          </w:tcPr>
          <w:p w14:paraId="1E0FFF1D" w14:textId="4C3DB791" w:rsidR="004B1731" w:rsidRDefault="004B1731">
            <w:pPr>
              <w:pStyle w:val="TableParagraph"/>
              <w:spacing w:before="59"/>
              <w:rPr>
                <w:ins w:id="10" w:author="Raphael Malyankar" w:date="2021-10-20T22:44:00Z"/>
                <w:sz w:val="18"/>
              </w:rPr>
            </w:pPr>
            <w:ins w:id="11" w:author="Raphael Malyankar" w:date="2021-10-20T22:44:00Z">
              <w:r>
                <w:rPr>
                  <w:sz w:val="18"/>
                </w:rPr>
                <w:t>App 4a-D</w:t>
              </w:r>
            </w:ins>
          </w:p>
        </w:tc>
        <w:tc>
          <w:tcPr>
            <w:tcW w:w="5285" w:type="dxa"/>
          </w:tcPr>
          <w:p w14:paraId="66BAB84D" w14:textId="6DA8A54E" w:rsidR="004B1731" w:rsidRDefault="004B1731">
            <w:pPr>
              <w:pStyle w:val="TableParagraph"/>
              <w:spacing w:before="59"/>
              <w:ind w:right="833"/>
              <w:rPr>
                <w:ins w:id="12" w:author="Raphael Malyankar" w:date="2021-10-20T22:44:00Z"/>
                <w:sz w:val="18"/>
              </w:rPr>
            </w:pPr>
            <w:ins w:id="13" w:author="Raphael Malyankar" w:date="2021-10-20T22:44:00Z">
              <w:r>
                <w:rPr>
                  <w:sz w:val="18"/>
                </w:rPr>
                <w:t>Define a new S100_</w:t>
              </w:r>
            </w:ins>
            <w:ins w:id="14" w:author="Raphael Malyankar" w:date="2021-10-20T22:56:00Z">
              <w:r w:rsidR="00547490">
                <w:rPr>
                  <w:sz w:val="18"/>
                </w:rPr>
                <w:t>Vertical</w:t>
              </w:r>
            </w:ins>
            <w:ins w:id="15" w:author="Raphael Malyankar" w:date="2021-10-20T22:44:00Z">
              <w:r>
                <w:rPr>
                  <w:sz w:val="18"/>
                </w:rPr>
                <w:t>Datum</w:t>
              </w:r>
            </w:ins>
            <w:ins w:id="16" w:author="Raphael Malyankar" w:date="2021-10-20T22:56:00Z">
              <w:r w:rsidR="00547490">
                <w:rPr>
                  <w:sz w:val="18"/>
                </w:rPr>
                <w:t>And</w:t>
              </w:r>
            </w:ins>
            <w:ins w:id="17" w:author="Raphael Malyankar" w:date="2021-10-20T22:51:00Z">
              <w:r w:rsidR="00440631">
                <w:rPr>
                  <w:sz w:val="18"/>
                </w:rPr>
                <w:t>Epoch</w:t>
              </w:r>
            </w:ins>
            <w:ins w:id="18" w:author="Raphael Malyankar" w:date="2021-10-20T22:44:00Z">
              <w:r>
                <w:rPr>
                  <w:sz w:val="18"/>
                </w:rPr>
                <w:t xml:space="preserve"> class for </w:t>
              </w:r>
            </w:ins>
            <w:ins w:id="19" w:author="Raphael Malyankar" w:date="2021-10-20T22:57:00Z">
              <w:r w:rsidR="00547490">
                <w:rPr>
                  <w:sz w:val="18"/>
                </w:rPr>
                <w:t>vertical datums and their epochs</w:t>
              </w:r>
            </w:ins>
            <w:ins w:id="20" w:author="Raphael Malyankar" w:date="2021-10-20T23:07:00Z">
              <w:r w:rsidR="00945133">
                <w:rPr>
                  <w:sz w:val="18"/>
                </w:rPr>
                <w:t xml:space="preserve"> as attributes</w:t>
              </w:r>
            </w:ins>
            <w:ins w:id="21" w:author="Raphael Malyankar" w:date="2021-10-20T22:57:00Z">
              <w:r w:rsidR="00547490">
                <w:rPr>
                  <w:sz w:val="18"/>
                </w:rPr>
                <w:t>.</w:t>
              </w:r>
            </w:ins>
          </w:p>
        </w:tc>
      </w:tr>
      <w:tr w:rsidR="00CA0198" w14:paraId="43CFB934" w14:textId="77777777" w:rsidTr="000C5AAC">
        <w:trPr>
          <w:cantSplit/>
        </w:trPr>
        <w:tc>
          <w:tcPr>
            <w:tcW w:w="398" w:type="dxa"/>
          </w:tcPr>
          <w:p w14:paraId="7BA7B670" w14:textId="6FBFC4CA" w:rsidR="00CA0198" w:rsidRPr="000C5AAC" w:rsidRDefault="00620D8D" w:rsidP="000C5AAC">
            <w:pPr>
              <w:pStyle w:val="TableParagraph"/>
              <w:spacing w:before="59"/>
              <w:ind w:left="101"/>
              <w:rPr>
                <w:sz w:val="18"/>
              </w:rPr>
            </w:pPr>
            <w:ins w:id="22" w:author="Raphael Malyankar" w:date="2021-10-21T00:25:00Z">
              <w:r>
                <w:rPr>
                  <w:sz w:val="18"/>
                </w:rPr>
                <w:t>4</w:t>
              </w:r>
            </w:ins>
            <w:del w:id="23" w:author="Raphael Malyankar" w:date="2021-10-21T00:25:00Z">
              <w:r w:rsidR="00F93E88" w:rsidRPr="000C5AAC" w:rsidDel="00620D8D">
                <w:rPr>
                  <w:sz w:val="18"/>
                </w:rPr>
                <w:delText>3</w:delText>
              </w:r>
            </w:del>
          </w:p>
        </w:tc>
        <w:tc>
          <w:tcPr>
            <w:tcW w:w="1061" w:type="dxa"/>
          </w:tcPr>
          <w:p w14:paraId="36593872" w14:textId="05752F64" w:rsidR="00CA0198" w:rsidRDefault="00CA0198">
            <w:pPr>
              <w:pStyle w:val="TableParagraph"/>
              <w:ind w:left="0"/>
              <w:rPr>
                <w:rFonts w:ascii="Times New Roman"/>
                <w:sz w:val="18"/>
              </w:rPr>
            </w:pPr>
          </w:p>
        </w:tc>
        <w:tc>
          <w:tcPr>
            <w:tcW w:w="810" w:type="dxa"/>
          </w:tcPr>
          <w:p w14:paraId="17D73D5E" w14:textId="7BC816DF" w:rsidR="00CA0198" w:rsidRDefault="00CA0198">
            <w:pPr>
              <w:pStyle w:val="TableParagraph"/>
              <w:spacing w:before="61"/>
              <w:ind w:left="107"/>
              <w:rPr>
                <w:sz w:val="18"/>
              </w:rPr>
            </w:pPr>
          </w:p>
        </w:tc>
        <w:tc>
          <w:tcPr>
            <w:tcW w:w="990" w:type="dxa"/>
          </w:tcPr>
          <w:p w14:paraId="0FA6E258" w14:textId="7AD01F1C" w:rsidR="00CA0198" w:rsidRDefault="00F93E88" w:rsidP="00F93E88">
            <w:pPr>
              <w:pStyle w:val="TableParagraph"/>
              <w:spacing w:before="60"/>
              <w:ind w:left="101"/>
              <w:rPr>
                <w:sz w:val="18"/>
              </w:rPr>
            </w:pPr>
            <w:r>
              <w:rPr>
                <w:sz w:val="18"/>
              </w:rPr>
              <w:t>App. 4a-D</w:t>
            </w:r>
          </w:p>
        </w:tc>
        <w:tc>
          <w:tcPr>
            <w:tcW w:w="5285" w:type="dxa"/>
          </w:tcPr>
          <w:p w14:paraId="22702888" w14:textId="51E45B76" w:rsidR="00CA0198" w:rsidRDefault="00F93E88">
            <w:pPr>
              <w:pStyle w:val="TableParagraph"/>
              <w:spacing w:before="62"/>
              <w:ind w:right="122"/>
              <w:rPr>
                <w:sz w:val="18"/>
              </w:rPr>
            </w:pPr>
            <w:r w:rsidRPr="00F93E88">
              <w:rPr>
                <w:sz w:val="18"/>
              </w:rPr>
              <w:t>Amend Figure 4A-D-4 and table S100_</w:t>
            </w:r>
            <w:r>
              <w:rPr>
                <w:sz w:val="18"/>
              </w:rPr>
              <w:t>DatasetDiscoveryMetadata</w:t>
            </w:r>
            <w:r w:rsidRPr="00F93E88">
              <w:rPr>
                <w:sz w:val="18"/>
              </w:rPr>
              <w:t xml:space="preserve"> </w:t>
            </w:r>
            <w:r>
              <w:rPr>
                <w:sz w:val="18"/>
              </w:rPr>
              <w:t xml:space="preserve">to </w:t>
            </w:r>
            <w:del w:id="24" w:author="Raphael Malyankar" w:date="2021-10-20T22:40:00Z">
              <w:r w:rsidDel="00E32D44">
                <w:rPr>
                  <w:sz w:val="18"/>
                </w:rPr>
                <w:delText xml:space="preserve">add a </w:delText>
              </w:r>
            </w:del>
            <w:del w:id="25" w:author="Raphael Malyankar" w:date="2021-10-20T22:37:00Z">
              <w:r w:rsidDel="00E32D44">
                <w:rPr>
                  <w:sz w:val="18"/>
                </w:rPr>
                <w:delText xml:space="preserve">verticalEpoch </w:delText>
              </w:r>
            </w:del>
            <w:del w:id="26" w:author="Raphael Malyankar" w:date="2021-10-20T22:40:00Z">
              <w:r w:rsidDel="00E32D44">
                <w:rPr>
                  <w:sz w:val="18"/>
                </w:rPr>
                <w:delText>attribute</w:delText>
              </w:r>
            </w:del>
            <w:ins w:id="27" w:author="Raphael Malyankar" w:date="2021-10-20T22:40:00Z">
              <w:r w:rsidR="00E32D44">
                <w:rPr>
                  <w:sz w:val="18"/>
                </w:rPr>
                <w:t>change the type of attributes</w:t>
              </w:r>
            </w:ins>
            <w:r w:rsidR="000C5AAC">
              <w:rPr>
                <w:sz w:val="18"/>
              </w:rPr>
              <w:t xml:space="preserve"> </w:t>
            </w:r>
            <w:del w:id="28" w:author="Raphael Malyankar" w:date="2021-10-20T22:40:00Z">
              <w:r w:rsidR="000C5AAC" w:rsidDel="00E32D44">
                <w:rPr>
                  <w:sz w:val="18"/>
                </w:rPr>
                <w:delText>to dataset discovery metadata</w:delText>
              </w:r>
            </w:del>
            <w:proofErr w:type="spellStart"/>
            <w:ins w:id="29" w:author="Raphael Malyankar" w:date="2021-10-20T22:40:00Z">
              <w:r w:rsidR="00E32D44">
                <w:rPr>
                  <w:sz w:val="18"/>
                </w:rPr>
                <w:t>verticalDatum</w:t>
              </w:r>
              <w:proofErr w:type="spellEnd"/>
              <w:r w:rsidR="00E32D44">
                <w:rPr>
                  <w:sz w:val="18"/>
                </w:rPr>
                <w:t xml:space="preserve"> and </w:t>
              </w:r>
              <w:proofErr w:type="spellStart"/>
              <w:r w:rsidR="00E32D44">
                <w:rPr>
                  <w:sz w:val="18"/>
                </w:rPr>
                <w:t>soundingDatum</w:t>
              </w:r>
              <w:proofErr w:type="spellEnd"/>
              <w:r w:rsidR="00E32D44">
                <w:rPr>
                  <w:sz w:val="18"/>
                </w:rPr>
                <w:t xml:space="preserve"> to </w:t>
              </w:r>
            </w:ins>
            <w:ins w:id="30" w:author="Raphael Malyankar" w:date="2021-10-20T22:43:00Z">
              <w:r w:rsidR="004B1731">
                <w:rPr>
                  <w:sz w:val="18"/>
                </w:rPr>
                <w:t>S100</w:t>
              </w:r>
            </w:ins>
            <w:ins w:id="31" w:author="Raphael Malyankar" w:date="2021-10-20T22:40:00Z">
              <w:r w:rsidR="00E32D44">
                <w:rPr>
                  <w:sz w:val="18"/>
                </w:rPr>
                <w:t>_VerticalDatum</w:t>
              </w:r>
            </w:ins>
            <w:ins w:id="32" w:author="Raphael Malyankar" w:date="2021-10-20T22:57:00Z">
              <w:r w:rsidR="00547490">
                <w:rPr>
                  <w:sz w:val="18"/>
                </w:rPr>
                <w:t>AndEpoch</w:t>
              </w:r>
            </w:ins>
            <w:r>
              <w:rPr>
                <w:sz w:val="18"/>
              </w:rPr>
              <w:t>.</w:t>
            </w:r>
          </w:p>
        </w:tc>
      </w:tr>
    </w:tbl>
    <w:p w14:paraId="2137D4F9" w14:textId="77777777" w:rsidR="006E2E70" w:rsidRDefault="006E2E70">
      <w:pPr>
        <w:pStyle w:val="BodyText"/>
        <w:spacing w:before="9"/>
        <w:rPr>
          <w:i/>
          <w:sz w:val="19"/>
        </w:rPr>
      </w:pPr>
    </w:p>
    <w:p w14:paraId="75F2151E" w14:textId="77777777" w:rsidR="006E2E70" w:rsidRDefault="009867AD">
      <w:pPr>
        <w:pStyle w:val="Heading1"/>
        <w:spacing w:after="3"/>
      </w:pPr>
      <w:r>
        <w:t>Change Proposal</w:t>
      </w:r>
    </w:p>
    <w:p w14:paraId="31B92A1F" w14:textId="412767C2" w:rsidR="006E5EFD" w:rsidRDefault="001D39B8" w:rsidP="006E5EFD">
      <w:pPr>
        <w:pStyle w:val="BodyText"/>
        <w:ind w:left="100"/>
        <w:rPr>
          <w:ins w:id="33" w:author="Raphael Malyankar" w:date="2021-10-20T23:01:00Z"/>
        </w:rPr>
      </w:pPr>
      <w:moveFromRangeStart w:id="34" w:author="Raphael Malyankar" w:date="2021-10-20T23:02:00Z" w:name="move85663346"/>
      <w:moveFrom w:id="35" w:author="Raphael Malyankar" w:date="2021-10-20T23:02:00Z">
        <w:r w:rsidDel="00547490">
          <w:rPr>
            <w:noProof/>
            <w:lang w:val="en-US" w:eastAsia="en-US" w:bidi="ar-SA"/>
          </w:rPr>
          <mc:AlternateContent>
            <mc:Choice Requires="wps">
              <w:drawing>
                <wp:inline distT="0" distB="0" distL="0" distR="0" wp14:anchorId="113FEC98" wp14:editId="20A5B8E9">
                  <wp:extent cx="5423535" cy="45719"/>
                  <wp:effectExtent l="0" t="0" r="24765" b="12065"/>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3535" cy="45719"/>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4FF738E" w14:textId="217DD115" w:rsidR="006E2E70" w:rsidRPr="00DC64EF" w:rsidDel="00547490" w:rsidRDefault="009867AD">
                              <w:pPr>
                                <w:spacing w:before="16"/>
                                <w:ind w:left="107" w:right="109"/>
                                <w:jc w:val="both"/>
                                <w:rPr>
                                  <w:del w:id="36" w:author="Raphael Malyankar" w:date="2021-10-20T23:00:00Z"/>
                                  <w:i/>
                                  <w:sz w:val="20"/>
                                </w:rPr>
                              </w:pPr>
                              <w:del w:id="37" w:author="Raphael Malyankar" w:date="2021-10-20T23:00:00Z">
                                <w:r w:rsidRPr="00DC64EF" w:rsidDel="00547490">
                                  <w:rPr>
                                    <w:i/>
                                    <w:sz w:val="20"/>
                                  </w:rPr>
                                  <w:delText xml:space="preserve">The change proposal </w:delText>
                                </w:r>
                                <w:r w:rsidR="00C26A4E" w:rsidRPr="00DC64EF" w:rsidDel="00547490">
                                  <w:rPr>
                                    <w:i/>
                                    <w:sz w:val="20"/>
                                  </w:rPr>
                                  <w:delText xml:space="preserve">adds vertical datums to the list in </w:delText>
                                </w:r>
                                <w:r w:rsidR="00DC64EF" w:rsidRPr="00DC64EF" w:rsidDel="00547490">
                                  <w:rPr>
                                    <w:i/>
                                    <w:sz w:val="20"/>
                                  </w:rPr>
                                  <w:delText xml:space="preserve">the </w:delText>
                                </w:r>
                                <w:r w:rsidR="00C26A4E" w:rsidRPr="00DC64EF" w:rsidDel="00547490">
                                  <w:rPr>
                                    <w:i/>
                                    <w:sz w:val="20"/>
                                  </w:rPr>
                                  <w:delText xml:space="preserve">S100_VerticalAndSoundingDatum </w:delText>
                                </w:r>
                                <w:r w:rsidR="00DC64EF" w:rsidRPr="00DC64EF" w:rsidDel="00547490">
                                  <w:rPr>
                                    <w:i/>
                                    <w:sz w:val="20"/>
                                  </w:rPr>
                                  <w:delText xml:space="preserve">enumeration </w:delText>
                                </w:r>
                                <w:r w:rsidR="00C26A4E" w:rsidRPr="00DC64EF" w:rsidDel="00547490">
                                  <w:rPr>
                                    <w:i/>
                                    <w:sz w:val="20"/>
                                  </w:rPr>
                                  <w:delText>for use by S-104 (Water Level Information)</w:delText>
                                </w:r>
                                <w:r w:rsidR="007D1A50" w:rsidRPr="00DC64EF" w:rsidDel="00547490">
                                  <w:rPr>
                                    <w:i/>
                                    <w:sz w:val="20"/>
                                  </w:rPr>
                                  <w:delText>.</w:delText>
                                </w:r>
                                <w:r w:rsidR="00DC64EF" w:rsidRPr="00DC64EF" w:rsidDel="00547490">
                                  <w:rPr>
                                    <w:i/>
                                    <w:sz w:val="20"/>
                                  </w:rPr>
                                  <w:delText xml:space="preserve"> It also proposes replacing this enumeration with a codelist of the same name to allow product specifications to describe vertical datums that are not included among the enumerated values. </w:delText>
                                </w:r>
                              </w:del>
                            </w:p>
                            <w:p w14:paraId="1DBD7A68" w14:textId="72CAE306" w:rsidR="006E2E70" w:rsidDel="00547490" w:rsidRDefault="006E2E70">
                              <w:pPr>
                                <w:pStyle w:val="BodyText"/>
                                <w:rPr>
                                  <w:del w:id="38" w:author="Raphael Malyankar" w:date="2021-10-20T23:00:00Z"/>
                                  <w:i/>
                                </w:rPr>
                              </w:pPr>
                            </w:p>
                            <w:p w14:paraId="090D96C4" w14:textId="5F93E445" w:rsidR="006E2E70" w:rsidDel="00547490" w:rsidRDefault="00226F39" w:rsidP="006E5EFD">
                              <w:pPr>
                                <w:ind w:left="180" w:right="115"/>
                                <w:jc w:val="both"/>
                                <w:rPr>
                                  <w:del w:id="39" w:author="Raphael Malyankar" w:date="2021-10-20T23:00:00Z"/>
                                  <w:i/>
                                  <w:sz w:val="20"/>
                                </w:rPr>
                              </w:pPr>
                              <w:del w:id="40" w:author="Raphael Malyankar" w:date="2021-10-20T23:00:00Z">
                                <w:r w:rsidDel="00547490">
                                  <w:rPr>
                                    <w:i/>
                                    <w:sz w:val="20"/>
                                  </w:rPr>
                                  <w:delText xml:space="preserve">The </w:delText>
                                </w:r>
                                <w:r w:rsidR="009B62F8" w:rsidDel="00547490">
                                  <w:rPr>
                                    <w:i/>
                                    <w:sz w:val="20"/>
                                  </w:rPr>
                                  <w:delText>application</w:delText>
                                </w:r>
                                <w:r w:rsidDel="00547490">
                                  <w:rPr>
                                    <w:i/>
                                    <w:sz w:val="20"/>
                                  </w:rPr>
                                  <w:delText xml:space="preserve"> of </w:delText>
                                </w:r>
                                <w:r w:rsidR="009B62F8" w:rsidDel="00547490">
                                  <w:rPr>
                                    <w:i/>
                                    <w:sz w:val="20"/>
                                  </w:rPr>
                                  <w:delText xml:space="preserve">proposal </w:delText>
                                </w:r>
                                <w:r w:rsidDel="00547490">
                                  <w:rPr>
                                    <w:i/>
                                    <w:sz w:val="20"/>
                                  </w:rPr>
                                  <w:delText>TSM8-6.5 (</w:delText>
                                </w:r>
                                <w:r w:rsidR="001D0E52" w:rsidDel="00547490">
                                  <w:rPr>
                                    <w:i/>
                                    <w:sz w:val="20"/>
                                  </w:rPr>
                                  <w:delText>Vertical CRS vice Datum in Metadata) should be taken into account, e.g., the enumeration name should be changed as appropriate.</w:delText>
                                </w:r>
                              </w:del>
                            </w:p>
                            <w:p w14:paraId="15BE44B1" w14:textId="47A927AC" w:rsidR="00F313FC" w:rsidDel="00547490" w:rsidRDefault="00F313FC" w:rsidP="006E5EFD">
                              <w:pPr>
                                <w:ind w:left="180" w:right="115"/>
                                <w:jc w:val="both"/>
                                <w:rPr>
                                  <w:del w:id="41" w:author="Raphael Malyankar" w:date="2021-10-20T23:00:00Z"/>
                                  <w:i/>
                                  <w:sz w:val="20"/>
                                </w:rPr>
                              </w:pPr>
                            </w:p>
                            <w:p w14:paraId="1D7805DF" w14:textId="72E09C4C" w:rsidR="00F313FC" w:rsidDel="00547490" w:rsidRDefault="00F313FC" w:rsidP="006E5EFD">
                              <w:pPr>
                                <w:ind w:left="180" w:right="115"/>
                                <w:jc w:val="both"/>
                                <w:rPr>
                                  <w:del w:id="42" w:author="Raphael Malyankar" w:date="2021-10-20T23:00:00Z"/>
                                  <w:i/>
                                  <w:sz w:val="20"/>
                                </w:rPr>
                              </w:pPr>
                              <w:del w:id="43" w:author="Raphael Malyankar" w:date="2021-10-20T23:00:00Z">
                                <w:r w:rsidDel="00547490">
                                  <w:rPr>
                                    <w:i/>
                                    <w:sz w:val="20"/>
                                  </w:rPr>
                                  <w:delText>In the proposal details below, bracketed italic text indicates discussion of the proposal.</w:delText>
                                </w:r>
                              </w:del>
                            </w:p>
                            <w:p w14:paraId="575277AC" w14:textId="2DD8F237" w:rsidR="00584568" w:rsidDel="00547490" w:rsidRDefault="00584568" w:rsidP="006E5EFD">
                              <w:pPr>
                                <w:ind w:left="180" w:right="115"/>
                                <w:jc w:val="both"/>
                                <w:rPr>
                                  <w:del w:id="44" w:author="Raphael Malyankar" w:date="2021-10-20T23:00:00Z"/>
                                  <w:i/>
                                  <w:sz w:val="20"/>
                                </w:rPr>
                              </w:pPr>
                            </w:p>
                            <w:p w14:paraId="4C95347D" w14:textId="4B792460" w:rsidR="00584568" w:rsidDel="00547490" w:rsidRDefault="00584568" w:rsidP="006E5EFD">
                              <w:pPr>
                                <w:ind w:left="180" w:right="115"/>
                                <w:jc w:val="both"/>
                                <w:rPr>
                                  <w:del w:id="45" w:author="Raphael Malyankar" w:date="2021-10-20T23:00:00Z"/>
                                  <w:i/>
                                  <w:sz w:val="20"/>
                                </w:rPr>
                              </w:pPr>
                              <w:del w:id="46" w:author="Raphael Malyankar" w:date="2021-10-20T23:00:00Z">
                                <w:r w:rsidDel="00547490">
                                  <w:rPr>
                                    <w:i/>
                                    <w:sz w:val="20"/>
                                  </w:rPr>
                                  <w:delText>Revised August 2021:</w:delText>
                                </w:r>
                              </w:del>
                            </w:p>
                            <w:p w14:paraId="5CAA062B" w14:textId="0E6AC3C5" w:rsidR="003122C4" w:rsidDel="00547490" w:rsidRDefault="00584568" w:rsidP="006E5EFD">
                              <w:pPr>
                                <w:ind w:left="180" w:right="115"/>
                                <w:jc w:val="both"/>
                                <w:rPr>
                                  <w:del w:id="47" w:author="Raphael Malyankar" w:date="2021-10-20T23:00:00Z"/>
                                  <w:i/>
                                  <w:sz w:val="20"/>
                                </w:rPr>
                              </w:pPr>
                              <w:del w:id="48" w:author="Raphael Malyankar" w:date="2021-10-20T23:00:00Z">
                                <w:r w:rsidDel="00547490">
                                  <w:rPr>
                                    <w:i/>
                                    <w:sz w:val="20"/>
                                  </w:rPr>
                                  <w:delText xml:space="preserve">(1) Add “Hydrographic zero” to the list of </w:delText>
                                </w:r>
                                <w:r w:rsidR="003122C4" w:rsidDel="00547490">
                                  <w:rPr>
                                    <w:i/>
                                    <w:sz w:val="20"/>
                                  </w:rPr>
                                  <w:delText xml:space="preserve">new </w:delText>
                                </w:r>
                                <w:r w:rsidDel="00547490">
                                  <w:rPr>
                                    <w:i/>
                                    <w:sz w:val="20"/>
                                  </w:rPr>
                                  <w:delText>datums</w:delText>
                                </w:r>
                                <w:r w:rsidR="003122C4" w:rsidDel="00547490">
                                  <w:rPr>
                                    <w:i/>
                                    <w:sz w:val="20"/>
                                  </w:rPr>
                                  <w:delText>.</w:delText>
                                </w:r>
                              </w:del>
                            </w:p>
                            <w:p w14:paraId="3B1901E3" w14:textId="08E4D92A" w:rsidR="00584568" w:rsidDel="00547490" w:rsidRDefault="003122C4" w:rsidP="006E5EFD">
                              <w:pPr>
                                <w:ind w:left="180" w:right="115"/>
                                <w:jc w:val="both"/>
                                <w:rPr>
                                  <w:del w:id="49" w:author="Raphael Malyankar" w:date="2021-10-20T23:00:00Z"/>
                                  <w:i/>
                                  <w:sz w:val="20"/>
                                </w:rPr>
                              </w:pPr>
                              <w:del w:id="50" w:author="Raphael Malyankar" w:date="2021-10-20T23:00:00Z">
                                <w:r w:rsidDel="00547490">
                                  <w:rPr>
                                    <w:i/>
                                    <w:sz w:val="20"/>
                                  </w:rPr>
                                  <w:delText>(</w:delText>
                                </w:r>
                                <w:r w:rsidR="004813AE" w:rsidDel="00547490">
                                  <w:rPr>
                                    <w:i/>
                                    <w:sz w:val="20"/>
                                  </w:rPr>
                                  <w:delText>2</w:delText>
                                </w:r>
                                <w:r w:rsidDel="00547490">
                                  <w:rPr>
                                    <w:i/>
                                    <w:sz w:val="20"/>
                                  </w:rPr>
                                  <w:delText>) Delete ellipsoidalHeightGeneric and geoidGeneric.</w:delText>
                                </w:r>
                                <w:r w:rsidR="00667533" w:rsidDel="00547490">
                                  <w:rPr>
                                    <w:i/>
                                    <w:sz w:val="20"/>
                                  </w:rPr>
                                  <w:delText>from the original proposal</w:delText>
                                </w:r>
                              </w:del>
                            </w:p>
                            <w:p w14:paraId="5978B5D7" w14:textId="1A0802E4" w:rsidR="00584568" w:rsidDel="00547490" w:rsidRDefault="00584568" w:rsidP="006E5EFD">
                              <w:pPr>
                                <w:ind w:left="180" w:right="115"/>
                                <w:jc w:val="both"/>
                                <w:rPr>
                                  <w:del w:id="51" w:author="Raphael Malyankar" w:date="2021-10-20T23:00:00Z"/>
                                  <w:i/>
                                  <w:sz w:val="20"/>
                                </w:rPr>
                              </w:pPr>
                              <w:del w:id="52" w:author="Raphael Malyankar" w:date="2021-10-20T23:00:00Z">
                                <w:r w:rsidDel="00547490">
                                  <w:rPr>
                                    <w:i/>
                                    <w:sz w:val="20"/>
                                  </w:rPr>
                                  <w:delText>(</w:delText>
                                </w:r>
                                <w:r w:rsidR="004813AE" w:rsidDel="00547490">
                                  <w:rPr>
                                    <w:i/>
                                    <w:sz w:val="20"/>
                                  </w:rPr>
                                  <w:delText>3</w:delText>
                                </w:r>
                                <w:r w:rsidDel="00547490">
                                  <w:rPr>
                                    <w:i/>
                                    <w:sz w:val="20"/>
                                  </w:rPr>
                                  <w:delText xml:space="preserve">) </w:delText>
                                </w:r>
                                <w:r w:rsidR="00481BE1" w:rsidDel="00547490">
                                  <w:rPr>
                                    <w:i/>
                                    <w:sz w:val="20"/>
                                  </w:rPr>
                                  <w:delText>Indicate p</w:delText>
                                </w:r>
                                <w:r w:rsidR="003122C4" w:rsidDel="00547490">
                                  <w:rPr>
                                    <w:i/>
                                    <w:sz w:val="20"/>
                                  </w:rPr>
                                  <w:delText>reference for “open enumeration” over “dictionary” codelist</w:delText>
                                </w:r>
                                <w:r w:rsidR="00481BE1" w:rsidDel="00547490">
                                  <w:rPr>
                                    <w:i/>
                                    <w:sz w:val="20"/>
                                  </w:rPr>
                                  <w:delText xml:space="preserve"> for the datatype.</w:delText>
                                </w:r>
                              </w:del>
                            </w:p>
                            <w:p w14:paraId="67D10A24" w14:textId="38CA6923" w:rsidR="003122C4" w:rsidDel="00547490" w:rsidRDefault="003122C4" w:rsidP="006E5EFD">
                              <w:pPr>
                                <w:ind w:left="180" w:right="115"/>
                                <w:jc w:val="both"/>
                                <w:rPr>
                                  <w:del w:id="53" w:author="Raphael Malyankar" w:date="2021-10-20T23:00:00Z"/>
                                  <w:i/>
                                  <w:sz w:val="20"/>
                                </w:rPr>
                              </w:pPr>
                              <w:del w:id="54" w:author="Raphael Malyankar" w:date="2021-10-20T23:00:00Z">
                                <w:r w:rsidDel="00547490">
                                  <w:rPr>
                                    <w:i/>
                                    <w:sz w:val="20"/>
                                  </w:rPr>
                                  <w:delText>(</w:delText>
                                </w:r>
                                <w:r w:rsidR="004813AE" w:rsidDel="00547490">
                                  <w:rPr>
                                    <w:i/>
                                    <w:sz w:val="20"/>
                                  </w:rPr>
                                  <w:delText>4</w:delText>
                                </w:r>
                                <w:r w:rsidDel="00547490">
                                  <w:rPr>
                                    <w:i/>
                                    <w:sz w:val="20"/>
                                  </w:rPr>
                                  <w:delText xml:space="preserve">) </w:delText>
                                </w:r>
                                <w:r w:rsidR="00481BE1" w:rsidDel="00547490">
                                  <w:rPr>
                                    <w:i/>
                                    <w:sz w:val="20"/>
                                  </w:rPr>
                                  <w:delText>Add</w:delText>
                                </w:r>
                                <w:r w:rsidDel="00547490">
                                  <w:rPr>
                                    <w:i/>
                                    <w:sz w:val="20"/>
                                  </w:rPr>
                                  <w:delText xml:space="preserve"> language describing the </w:delText>
                                </w:r>
                                <w:r w:rsidR="004813AE" w:rsidDel="00547490">
                                  <w:rPr>
                                    <w:i/>
                                    <w:sz w:val="20"/>
                                  </w:rPr>
                                  <w:delText xml:space="preserve">recommendations for and </w:delText>
                                </w:r>
                                <w:r w:rsidDel="00547490">
                                  <w:rPr>
                                    <w:i/>
                                    <w:sz w:val="20"/>
                                  </w:rPr>
                                  <w:delText>limitations of encoding “other: …” values for vertical datum.</w:delText>
                                </w:r>
                              </w:del>
                            </w:p>
                            <w:p w14:paraId="010B66E3" w14:textId="2CE3727F" w:rsidR="00667533" w:rsidRDefault="00667533" w:rsidP="006E5EFD">
                              <w:pPr>
                                <w:ind w:left="180" w:right="115"/>
                                <w:jc w:val="both"/>
                                <w:rPr>
                                  <w:i/>
                                  <w:sz w:val="20"/>
                                </w:rPr>
                              </w:pPr>
                              <w:del w:id="55" w:author="Raphael Malyankar" w:date="2021-10-20T23:00:00Z">
                                <w:r w:rsidDel="00547490">
                                  <w:rPr>
                                    <w:i/>
                                    <w:sz w:val="20"/>
                                  </w:rPr>
                                  <w:delText xml:space="preserve">(5) Add an attribute to indicate the reference time period for vertical </w:delText>
                                </w:r>
                              </w:del>
                              <w:del w:id="56" w:author="Raphael Malyankar" w:date="2021-10-20T23:01:00Z">
                                <w:r w:rsidDel="00547490">
                                  <w:rPr>
                                    <w:i/>
                                    <w:sz w:val="20"/>
                                  </w:rPr>
                                  <w:delText>datum.</w:delText>
                                </w:r>
                              </w:del>
                            </w:p>
                          </w:txbxContent>
                        </wps:txbx>
                        <wps:bodyPr rot="0" vert="horz" wrap="square" lIns="0" tIns="0" rIns="0" bIns="0" anchor="t" anchorCtr="0" upright="1">
                          <a:noAutofit/>
                        </wps:bodyPr>
                      </wps:wsp>
                    </a:graphicData>
                  </a:graphic>
                </wp:inline>
              </w:drawing>
            </mc:Choice>
            <mc:Fallback>
              <w:pict>
                <v:shapetype w14:anchorId="113FEC98" id="_x0000_t202" coordsize="21600,21600" o:spt="202" path="m,l,21600r21600,l21600,xe">
                  <v:stroke joinstyle="miter"/>
                  <v:path gradientshapeok="t" o:connecttype="rect"/>
                </v:shapetype>
                <v:shape id="Text Box 4" o:spid="_x0000_s1026" type="#_x0000_t202" style="width:427.05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" filled="f" strokeweight=".48pt">
                  <v:textbox inset="0,0,0,0">
                    <w:txbxContent>
                      <w:p w14:paraId="24FF738E" w14:textId="217DD115" w:rsidR="006E2E70" w:rsidRPr="00DC64EF" w:rsidDel="00547490" w:rsidRDefault="009867AD">
                        <w:pPr>
                          <w:spacing w:before="16"/>
                          <w:ind w:left="107" w:right="109"/>
                          <w:jc w:val="both"/>
                          <w:rPr>
                            <w:del w:id="57" w:author="Raphael Malyankar" w:date="2021-10-20T23:00:00Z"/>
                            <w:i/>
                            <w:sz w:val="20"/>
                          </w:rPr>
                        </w:pPr>
                        <w:del w:id="58" w:author="Raphael Malyankar" w:date="2021-10-20T23:00:00Z">
                          <w:r w:rsidRPr="00DC64EF" w:rsidDel="00547490">
                            <w:rPr>
                              <w:i/>
                              <w:sz w:val="20"/>
                            </w:rPr>
                            <w:delText xml:space="preserve">The change proposal </w:delText>
                          </w:r>
                          <w:r w:rsidR="00C26A4E" w:rsidRPr="00DC64EF" w:rsidDel="00547490">
                            <w:rPr>
                              <w:i/>
                              <w:sz w:val="20"/>
                            </w:rPr>
                            <w:delText xml:space="preserve">adds vertical datums to the list in </w:delText>
                          </w:r>
                          <w:r w:rsidR="00DC64EF" w:rsidRPr="00DC64EF" w:rsidDel="00547490">
                            <w:rPr>
                              <w:i/>
                              <w:sz w:val="20"/>
                            </w:rPr>
                            <w:delText xml:space="preserve">the </w:delText>
                          </w:r>
                          <w:r w:rsidR="00C26A4E" w:rsidRPr="00DC64EF" w:rsidDel="00547490">
                            <w:rPr>
                              <w:i/>
                              <w:sz w:val="20"/>
                            </w:rPr>
                            <w:delText xml:space="preserve">S100_VerticalAndSoundingDatum </w:delText>
                          </w:r>
                          <w:r w:rsidR="00DC64EF" w:rsidRPr="00DC64EF" w:rsidDel="00547490">
                            <w:rPr>
                              <w:i/>
                              <w:sz w:val="20"/>
                            </w:rPr>
                            <w:delText xml:space="preserve">enumeration </w:delText>
                          </w:r>
                          <w:r w:rsidR="00C26A4E" w:rsidRPr="00DC64EF" w:rsidDel="00547490">
                            <w:rPr>
                              <w:i/>
                              <w:sz w:val="20"/>
                            </w:rPr>
                            <w:delText>for use by S-104 (Water Level Information)</w:delText>
                          </w:r>
                          <w:r w:rsidR="007D1A50" w:rsidRPr="00DC64EF" w:rsidDel="00547490">
                            <w:rPr>
                              <w:i/>
                              <w:sz w:val="20"/>
                            </w:rPr>
                            <w:delText>.</w:delText>
                          </w:r>
                          <w:r w:rsidR="00DC64EF" w:rsidRPr="00DC64EF" w:rsidDel="00547490">
                            <w:rPr>
                              <w:i/>
                              <w:sz w:val="20"/>
                            </w:rPr>
                            <w:delText xml:space="preserve"> It also proposes replacing this enumeration with a codelist of the same name to allow product specifications to describe vertical datums that are not included among the enumerated values. </w:delText>
                          </w:r>
                        </w:del>
                      </w:p>
                      <w:p w14:paraId="1DBD7A68" w14:textId="72CAE306" w:rsidR="006E2E70" w:rsidDel="00547490" w:rsidRDefault="006E2E70">
                        <w:pPr>
                          <w:pStyle w:val="BodyText"/>
                          <w:rPr>
                            <w:del w:id="59" w:author="Raphael Malyankar" w:date="2021-10-20T23:00:00Z"/>
                            <w:i/>
                          </w:rPr>
                        </w:pPr>
                      </w:p>
                      <w:p w14:paraId="090D96C4" w14:textId="5F93E445" w:rsidR="006E2E70" w:rsidDel="00547490" w:rsidRDefault="00226F39" w:rsidP="006E5EFD">
                        <w:pPr>
                          <w:ind w:left="180" w:right="115"/>
                          <w:jc w:val="both"/>
                          <w:rPr>
                            <w:del w:id="60" w:author="Raphael Malyankar" w:date="2021-10-20T23:00:00Z"/>
                            <w:i/>
                            <w:sz w:val="20"/>
                          </w:rPr>
                        </w:pPr>
                        <w:del w:id="61" w:author="Raphael Malyankar" w:date="2021-10-20T23:00:00Z">
                          <w:r w:rsidDel="00547490">
                            <w:rPr>
                              <w:i/>
                              <w:sz w:val="20"/>
                            </w:rPr>
                            <w:delText xml:space="preserve">The </w:delText>
                          </w:r>
                          <w:r w:rsidR="009B62F8" w:rsidDel="00547490">
                            <w:rPr>
                              <w:i/>
                              <w:sz w:val="20"/>
                            </w:rPr>
                            <w:delText>application</w:delText>
                          </w:r>
                          <w:r w:rsidDel="00547490">
                            <w:rPr>
                              <w:i/>
                              <w:sz w:val="20"/>
                            </w:rPr>
                            <w:delText xml:space="preserve"> of </w:delText>
                          </w:r>
                          <w:r w:rsidR="009B62F8" w:rsidDel="00547490">
                            <w:rPr>
                              <w:i/>
                              <w:sz w:val="20"/>
                            </w:rPr>
                            <w:delText xml:space="preserve">proposal </w:delText>
                          </w:r>
                          <w:r w:rsidDel="00547490">
                            <w:rPr>
                              <w:i/>
                              <w:sz w:val="20"/>
                            </w:rPr>
                            <w:delText>TSM8-6.5 (</w:delText>
                          </w:r>
                          <w:r w:rsidR="001D0E52" w:rsidDel="00547490">
                            <w:rPr>
                              <w:i/>
                              <w:sz w:val="20"/>
                            </w:rPr>
                            <w:delText>Vertical CRS vice Datum in Metadata) should be taken into account, e.g., the enumeration name should be changed as appropriate.</w:delText>
                          </w:r>
                        </w:del>
                      </w:p>
                      <w:p w14:paraId="15BE44B1" w14:textId="47A927AC" w:rsidR="00F313FC" w:rsidDel="00547490" w:rsidRDefault="00F313FC" w:rsidP="006E5EFD">
                        <w:pPr>
                          <w:ind w:left="180" w:right="115"/>
                          <w:jc w:val="both"/>
                          <w:rPr>
                            <w:del w:id="62" w:author="Raphael Malyankar" w:date="2021-10-20T23:00:00Z"/>
                            <w:i/>
                            <w:sz w:val="20"/>
                          </w:rPr>
                        </w:pPr>
                      </w:p>
                      <w:p w14:paraId="1D7805DF" w14:textId="72E09C4C" w:rsidR="00F313FC" w:rsidDel="00547490" w:rsidRDefault="00F313FC" w:rsidP="006E5EFD">
                        <w:pPr>
                          <w:ind w:left="180" w:right="115"/>
                          <w:jc w:val="both"/>
                          <w:rPr>
                            <w:del w:id="63" w:author="Raphael Malyankar" w:date="2021-10-20T23:00:00Z"/>
                            <w:i/>
                            <w:sz w:val="20"/>
                          </w:rPr>
                        </w:pPr>
                        <w:del w:id="64" w:author="Raphael Malyankar" w:date="2021-10-20T23:00:00Z">
                          <w:r w:rsidDel="00547490">
                            <w:rPr>
                              <w:i/>
                              <w:sz w:val="20"/>
                            </w:rPr>
                            <w:delText>In the proposal details below, bracketed italic text indicates discussion of the proposal.</w:delText>
                          </w:r>
                        </w:del>
                      </w:p>
                      <w:p w14:paraId="575277AC" w14:textId="2DD8F237" w:rsidR="00584568" w:rsidDel="00547490" w:rsidRDefault="00584568" w:rsidP="006E5EFD">
                        <w:pPr>
                          <w:ind w:left="180" w:right="115"/>
                          <w:jc w:val="both"/>
                          <w:rPr>
                            <w:del w:id="65" w:author="Raphael Malyankar" w:date="2021-10-20T23:00:00Z"/>
                            <w:i/>
                            <w:sz w:val="20"/>
                          </w:rPr>
                        </w:pPr>
                      </w:p>
                      <w:p w14:paraId="4C95347D" w14:textId="4B792460" w:rsidR="00584568" w:rsidDel="00547490" w:rsidRDefault="00584568" w:rsidP="006E5EFD">
                        <w:pPr>
                          <w:ind w:left="180" w:right="115"/>
                          <w:jc w:val="both"/>
                          <w:rPr>
                            <w:del w:id="66" w:author="Raphael Malyankar" w:date="2021-10-20T23:00:00Z"/>
                            <w:i/>
                            <w:sz w:val="20"/>
                          </w:rPr>
                        </w:pPr>
                        <w:del w:id="67" w:author="Raphael Malyankar" w:date="2021-10-20T23:00:00Z">
                          <w:r w:rsidDel="00547490">
                            <w:rPr>
                              <w:i/>
                              <w:sz w:val="20"/>
                            </w:rPr>
                            <w:delText>Revised August 2021:</w:delText>
                          </w:r>
                        </w:del>
                      </w:p>
                      <w:p w14:paraId="5CAA062B" w14:textId="0E6AC3C5" w:rsidR="003122C4" w:rsidDel="00547490" w:rsidRDefault="00584568" w:rsidP="006E5EFD">
                        <w:pPr>
                          <w:ind w:left="180" w:right="115"/>
                          <w:jc w:val="both"/>
                          <w:rPr>
                            <w:del w:id="68" w:author="Raphael Malyankar" w:date="2021-10-20T23:00:00Z"/>
                            <w:i/>
                            <w:sz w:val="20"/>
                          </w:rPr>
                        </w:pPr>
                        <w:del w:id="69" w:author="Raphael Malyankar" w:date="2021-10-20T23:00:00Z">
                          <w:r w:rsidDel="00547490">
                            <w:rPr>
                              <w:i/>
                              <w:sz w:val="20"/>
                            </w:rPr>
                            <w:delText xml:space="preserve">(1) Add “Hydrographic zero” to the list of </w:delText>
                          </w:r>
                          <w:r w:rsidR="003122C4" w:rsidDel="00547490">
                            <w:rPr>
                              <w:i/>
                              <w:sz w:val="20"/>
                            </w:rPr>
                            <w:delText xml:space="preserve">new </w:delText>
                          </w:r>
                          <w:r w:rsidDel="00547490">
                            <w:rPr>
                              <w:i/>
                              <w:sz w:val="20"/>
                            </w:rPr>
                            <w:delText>datums</w:delText>
                          </w:r>
                          <w:r w:rsidR="003122C4" w:rsidDel="00547490">
                            <w:rPr>
                              <w:i/>
                              <w:sz w:val="20"/>
                            </w:rPr>
                            <w:delText>.</w:delText>
                          </w:r>
                        </w:del>
                      </w:p>
                      <w:p w14:paraId="3B1901E3" w14:textId="08E4D92A" w:rsidR="00584568" w:rsidDel="00547490" w:rsidRDefault="003122C4" w:rsidP="006E5EFD">
                        <w:pPr>
                          <w:ind w:left="180" w:right="115"/>
                          <w:jc w:val="both"/>
                          <w:rPr>
                            <w:del w:id="70" w:author="Raphael Malyankar" w:date="2021-10-20T23:00:00Z"/>
                            <w:i/>
                            <w:sz w:val="20"/>
                          </w:rPr>
                        </w:pPr>
                        <w:del w:id="71" w:author="Raphael Malyankar" w:date="2021-10-20T23:00:00Z">
                          <w:r w:rsidDel="00547490">
                            <w:rPr>
                              <w:i/>
                              <w:sz w:val="20"/>
                            </w:rPr>
                            <w:delText>(</w:delText>
                          </w:r>
                          <w:r w:rsidR="004813AE" w:rsidDel="00547490">
                            <w:rPr>
                              <w:i/>
                              <w:sz w:val="20"/>
                            </w:rPr>
                            <w:delText>2</w:delText>
                          </w:r>
                          <w:r w:rsidDel="00547490">
                            <w:rPr>
                              <w:i/>
                              <w:sz w:val="20"/>
                            </w:rPr>
                            <w:delText>) Delete ellipsoidalHeightGeneric and geoidGeneric.</w:delText>
                          </w:r>
                          <w:r w:rsidR="00667533" w:rsidDel="00547490">
                            <w:rPr>
                              <w:i/>
                              <w:sz w:val="20"/>
                            </w:rPr>
                            <w:delText>from the original proposal</w:delText>
                          </w:r>
                        </w:del>
                      </w:p>
                      <w:p w14:paraId="5978B5D7" w14:textId="1A0802E4" w:rsidR="00584568" w:rsidDel="00547490" w:rsidRDefault="00584568" w:rsidP="006E5EFD">
                        <w:pPr>
                          <w:ind w:left="180" w:right="115"/>
                          <w:jc w:val="both"/>
                          <w:rPr>
                            <w:del w:id="72" w:author="Raphael Malyankar" w:date="2021-10-20T23:00:00Z"/>
                            <w:i/>
                            <w:sz w:val="20"/>
                          </w:rPr>
                        </w:pPr>
                        <w:del w:id="73" w:author="Raphael Malyankar" w:date="2021-10-20T23:00:00Z">
                          <w:r w:rsidDel="00547490">
                            <w:rPr>
                              <w:i/>
                              <w:sz w:val="20"/>
                            </w:rPr>
                            <w:delText>(</w:delText>
                          </w:r>
                          <w:r w:rsidR="004813AE" w:rsidDel="00547490">
                            <w:rPr>
                              <w:i/>
                              <w:sz w:val="20"/>
                            </w:rPr>
                            <w:delText>3</w:delText>
                          </w:r>
                          <w:r w:rsidDel="00547490">
                            <w:rPr>
                              <w:i/>
                              <w:sz w:val="20"/>
                            </w:rPr>
                            <w:delText xml:space="preserve">) </w:delText>
                          </w:r>
                          <w:r w:rsidR="00481BE1" w:rsidDel="00547490">
                            <w:rPr>
                              <w:i/>
                              <w:sz w:val="20"/>
                            </w:rPr>
                            <w:delText>Indicate p</w:delText>
                          </w:r>
                          <w:r w:rsidR="003122C4" w:rsidDel="00547490">
                            <w:rPr>
                              <w:i/>
                              <w:sz w:val="20"/>
                            </w:rPr>
                            <w:delText>reference for “open enumeration” over “dictionary” codelist</w:delText>
                          </w:r>
                          <w:r w:rsidR="00481BE1" w:rsidDel="00547490">
                            <w:rPr>
                              <w:i/>
                              <w:sz w:val="20"/>
                            </w:rPr>
                            <w:delText xml:space="preserve"> for the datatype.</w:delText>
                          </w:r>
                        </w:del>
                      </w:p>
                      <w:p w14:paraId="67D10A24" w14:textId="38CA6923" w:rsidR="003122C4" w:rsidDel="00547490" w:rsidRDefault="003122C4" w:rsidP="006E5EFD">
                        <w:pPr>
                          <w:ind w:left="180" w:right="115"/>
                          <w:jc w:val="both"/>
                          <w:rPr>
                            <w:del w:id="74" w:author="Raphael Malyankar" w:date="2021-10-20T23:00:00Z"/>
                            <w:i/>
                            <w:sz w:val="20"/>
                          </w:rPr>
                        </w:pPr>
                        <w:del w:id="75" w:author="Raphael Malyankar" w:date="2021-10-20T23:00:00Z">
                          <w:r w:rsidDel="00547490">
                            <w:rPr>
                              <w:i/>
                              <w:sz w:val="20"/>
                            </w:rPr>
                            <w:delText>(</w:delText>
                          </w:r>
                          <w:r w:rsidR="004813AE" w:rsidDel="00547490">
                            <w:rPr>
                              <w:i/>
                              <w:sz w:val="20"/>
                            </w:rPr>
                            <w:delText>4</w:delText>
                          </w:r>
                          <w:r w:rsidDel="00547490">
                            <w:rPr>
                              <w:i/>
                              <w:sz w:val="20"/>
                            </w:rPr>
                            <w:delText xml:space="preserve">) </w:delText>
                          </w:r>
                          <w:r w:rsidR="00481BE1" w:rsidDel="00547490">
                            <w:rPr>
                              <w:i/>
                              <w:sz w:val="20"/>
                            </w:rPr>
                            <w:delText>Add</w:delText>
                          </w:r>
                          <w:r w:rsidDel="00547490">
                            <w:rPr>
                              <w:i/>
                              <w:sz w:val="20"/>
                            </w:rPr>
                            <w:delText xml:space="preserve"> language describing the </w:delText>
                          </w:r>
                          <w:r w:rsidR="004813AE" w:rsidDel="00547490">
                            <w:rPr>
                              <w:i/>
                              <w:sz w:val="20"/>
                            </w:rPr>
                            <w:delText xml:space="preserve">recommendations for and </w:delText>
                          </w:r>
                          <w:r w:rsidDel="00547490">
                            <w:rPr>
                              <w:i/>
                              <w:sz w:val="20"/>
                            </w:rPr>
                            <w:delText>limitations of encoding “other: …” values for vertical datum.</w:delText>
                          </w:r>
                        </w:del>
                      </w:p>
                      <w:p w14:paraId="010B66E3" w14:textId="2CE3727F" w:rsidR="00667533" w:rsidRDefault="00667533" w:rsidP="006E5EFD">
                        <w:pPr>
                          <w:ind w:left="180" w:right="115"/>
                          <w:jc w:val="both"/>
                          <w:rPr>
                            <w:i/>
                            <w:sz w:val="20"/>
                          </w:rPr>
                        </w:pPr>
                        <w:del w:id="76" w:author="Raphael Malyankar" w:date="2021-10-20T23:00:00Z">
                          <w:r w:rsidDel="00547490">
                            <w:rPr>
                              <w:i/>
                              <w:sz w:val="20"/>
                            </w:rPr>
                            <w:delText xml:space="preserve">(5) Add an attribute to indicate the reference time period for vertical </w:delText>
                          </w:r>
                        </w:del>
                        <w:del w:id="77" w:author="Raphael Malyankar" w:date="2021-10-20T23:01:00Z">
                          <w:r w:rsidDel="00547490">
                            <w:rPr>
                              <w:i/>
                              <w:sz w:val="20"/>
                            </w:rPr>
                            <w:delText>datum.</w:delText>
                          </w:r>
                        </w:del>
                      </w:p>
                    </w:txbxContent>
                  </v:textbox>
                  <w10:anchorlock/>
                </v:shape>
              </w:pict>
            </mc:Fallback>
          </mc:AlternateContent>
        </w:r>
      </w:moveFrom>
      <w:moveFromRangeEnd w:id="34"/>
    </w:p>
    <w:p w14:paraId="7D83FD6B" w14:textId="77777777" w:rsidR="00547490" w:rsidRDefault="00547490" w:rsidP="00547490">
      <w:pPr>
        <w:spacing w:before="16"/>
        <w:ind w:left="107" w:right="109"/>
        <w:jc w:val="both"/>
        <w:rPr>
          <w:ins w:id="78" w:author="Raphael Malyankar" w:date="2021-10-20T23:01:00Z"/>
          <w:i/>
          <w:sz w:val="20"/>
        </w:rPr>
      </w:pPr>
      <w:ins w:id="79" w:author="Raphael Malyankar" w:date="2021-10-20T23:01:00Z">
        <w:r w:rsidRPr="00DC64EF">
          <w:rPr>
            <w:i/>
            <w:sz w:val="20"/>
          </w:rPr>
          <w:t xml:space="preserve">The change proposal adds vertical datums to the list in the S100_VerticalAndSoundingDatum enumeration for use by S-104 (Water Level Information). It also proposes replacing this enumeration with a </w:t>
        </w:r>
        <w:proofErr w:type="spellStart"/>
        <w:r w:rsidRPr="00DC64EF">
          <w:rPr>
            <w:i/>
            <w:sz w:val="20"/>
          </w:rPr>
          <w:t>codelist</w:t>
        </w:r>
        <w:proofErr w:type="spellEnd"/>
        <w:r w:rsidRPr="00DC64EF">
          <w:rPr>
            <w:i/>
            <w:sz w:val="20"/>
          </w:rPr>
          <w:t xml:space="preserve"> of the same name to allow product specifications to describe vertical datums that are not included among the enumerated values.</w:t>
        </w:r>
      </w:ins>
    </w:p>
    <w:p w14:paraId="03DB65FC" w14:textId="77777777" w:rsidR="00547490" w:rsidRDefault="00547490" w:rsidP="00547490">
      <w:pPr>
        <w:pStyle w:val="BodyText"/>
        <w:rPr>
          <w:ins w:id="80" w:author="Raphael Malyankar" w:date="2021-10-20T23:01:00Z"/>
          <w:i/>
        </w:rPr>
      </w:pPr>
    </w:p>
    <w:p w14:paraId="12E41751" w14:textId="77777777" w:rsidR="00547490" w:rsidRDefault="00547490" w:rsidP="00547490">
      <w:pPr>
        <w:ind w:left="180" w:right="115"/>
        <w:jc w:val="both"/>
        <w:rPr>
          <w:ins w:id="81" w:author="Raphael Malyankar" w:date="2021-10-20T23:01:00Z"/>
          <w:i/>
          <w:sz w:val="20"/>
        </w:rPr>
      </w:pPr>
      <w:ins w:id="82" w:author="Raphael Malyankar" w:date="2021-10-20T23:01:00Z">
        <w:r>
          <w:rPr>
            <w:i/>
            <w:sz w:val="20"/>
          </w:rPr>
          <w:t>The application of proposal TSM8-6.5 (Vertical CRS vice Datum in Metadata) should be taken into account, e.g., the enumeration name should be changed as appropriate.</w:t>
        </w:r>
      </w:ins>
    </w:p>
    <w:p w14:paraId="535F3CB1" w14:textId="77777777" w:rsidR="00547490" w:rsidRDefault="00547490" w:rsidP="00547490">
      <w:pPr>
        <w:ind w:left="180" w:right="115"/>
        <w:jc w:val="both"/>
        <w:rPr>
          <w:ins w:id="83" w:author="Raphael Malyankar" w:date="2021-10-20T23:01:00Z"/>
          <w:i/>
          <w:sz w:val="20"/>
        </w:rPr>
      </w:pPr>
    </w:p>
    <w:p w14:paraId="07A829F8" w14:textId="77777777" w:rsidR="00547490" w:rsidRDefault="00547490" w:rsidP="00547490">
      <w:pPr>
        <w:ind w:left="180" w:right="115"/>
        <w:jc w:val="both"/>
        <w:rPr>
          <w:ins w:id="84" w:author="Raphael Malyankar" w:date="2021-10-20T23:01:00Z"/>
          <w:i/>
          <w:sz w:val="20"/>
        </w:rPr>
      </w:pPr>
      <w:ins w:id="85" w:author="Raphael Malyankar" w:date="2021-10-20T23:01:00Z">
        <w:r>
          <w:rPr>
            <w:i/>
            <w:sz w:val="20"/>
          </w:rPr>
          <w:t>In the proposal details below, bracketed italic text indicates discussion of the proposal.</w:t>
        </w:r>
      </w:ins>
    </w:p>
    <w:p w14:paraId="595ED680" w14:textId="77777777" w:rsidR="00547490" w:rsidRDefault="00547490" w:rsidP="00547490">
      <w:pPr>
        <w:ind w:left="180" w:right="115"/>
        <w:jc w:val="both"/>
        <w:rPr>
          <w:ins w:id="86" w:author="Raphael Malyankar" w:date="2021-10-20T23:01:00Z"/>
          <w:i/>
          <w:sz w:val="20"/>
        </w:rPr>
      </w:pPr>
    </w:p>
    <w:p w14:paraId="2657CA50" w14:textId="77777777" w:rsidR="00547490" w:rsidRDefault="00547490" w:rsidP="00547490">
      <w:pPr>
        <w:ind w:left="180" w:right="115"/>
        <w:jc w:val="both"/>
        <w:rPr>
          <w:ins w:id="87" w:author="Raphael Malyankar" w:date="2021-10-20T23:01:00Z"/>
          <w:i/>
          <w:sz w:val="20"/>
        </w:rPr>
      </w:pPr>
      <w:ins w:id="88" w:author="Raphael Malyankar" w:date="2021-10-20T23:01:00Z">
        <w:r>
          <w:rPr>
            <w:i/>
            <w:sz w:val="20"/>
          </w:rPr>
          <w:t>Revised August 2021:</w:t>
        </w:r>
      </w:ins>
    </w:p>
    <w:p w14:paraId="10F9226D" w14:textId="77777777" w:rsidR="00547490" w:rsidRDefault="00547490" w:rsidP="00547490">
      <w:pPr>
        <w:ind w:left="180" w:right="115"/>
        <w:jc w:val="both"/>
        <w:rPr>
          <w:ins w:id="89" w:author="Raphael Malyankar" w:date="2021-10-20T23:01:00Z"/>
          <w:i/>
          <w:sz w:val="20"/>
        </w:rPr>
      </w:pPr>
      <w:ins w:id="90" w:author="Raphael Malyankar" w:date="2021-10-20T23:01:00Z">
        <w:r>
          <w:rPr>
            <w:i/>
            <w:sz w:val="20"/>
          </w:rPr>
          <w:t>(1) Add “Hydrographic zero” to the list of new datums.</w:t>
        </w:r>
      </w:ins>
    </w:p>
    <w:p w14:paraId="40AA6E63" w14:textId="77777777" w:rsidR="00547490" w:rsidRDefault="00547490" w:rsidP="00547490">
      <w:pPr>
        <w:ind w:left="180" w:right="115"/>
        <w:jc w:val="both"/>
        <w:rPr>
          <w:ins w:id="91" w:author="Raphael Malyankar" w:date="2021-10-20T23:01:00Z"/>
          <w:i/>
          <w:sz w:val="20"/>
        </w:rPr>
      </w:pPr>
      <w:ins w:id="92" w:author="Raphael Malyankar" w:date="2021-10-20T23:01:00Z">
        <w:r>
          <w:rPr>
            <w:i/>
            <w:sz w:val="20"/>
          </w:rPr>
          <w:t xml:space="preserve">(2) Delete </w:t>
        </w:r>
        <w:proofErr w:type="spellStart"/>
        <w:r>
          <w:rPr>
            <w:i/>
            <w:sz w:val="20"/>
          </w:rPr>
          <w:t>ellipsoidalHeightGeneric</w:t>
        </w:r>
        <w:proofErr w:type="spellEnd"/>
        <w:r>
          <w:rPr>
            <w:i/>
            <w:sz w:val="20"/>
          </w:rPr>
          <w:t xml:space="preserve"> and </w:t>
        </w:r>
        <w:proofErr w:type="spellStart"/>
        <w:r>
          <w:rPr>
            <w:i/>
            <w:sz w:val="20"/>
          </w:rPr>
          <w:t>geoidGeneric.from</w:t>
        </w:r>
        <w:proofErr w:type="spellEnd"/>
        <w:r>
          <w:rPr>
            <w:i/>
            <w:sz w:val="20"/>
          </w:rPr>
          <w:t xml:space="preserve"> the original proposal</w:t>
        </w:r>
      </w:ins>
    </w:p>
    <w:p w14:paraId="6559AE0B" w14:textId="77777777" w:rsidR="00547490" w:rsidRDefault="00547490" w:rsidP="00547490">
      <w:pPr>
        <w:ind w:left="180" w:right="115"/>
        <w:jc w:val="both"/>
        <w:rPr>
          <w:ins w:id="93" w:author="Raphael Malyankar" w:date="2021-10-20T23:01:00Z"/>
          <w:i/>
          <w:sz w:val="20"/>
        </w:rPr>
      </w:pPr>
      <w:ins w:id="94" w:author="Raphael Malyankar" w:date="2021-10-20T23:01:00Z">
        <w:r>
          <w:rPr>
            <w:i/>
            <w:sz w:val="20"/>
          </w:rPr>
          <w:t xml:space="preserve">(3) Indicate preference for “open enumeration” over “dictionary” </w:t>
        </w:r>
        <w:proofErr w:type="spellStart"/>
        <w:r>
          <w:rPr>
            <w:i/>
            <w:sz w:val="20"/>
          </w:rPr>
          <w:t>codelist</w:t>
        </w:r>
        <w:proofErr w:type="spellEnd"/>
        <w:r>
          <w:rPr>
            <w:i/>
            <w:sz w:val="20"/>
          </w:rPr>
          <w:t xml:space="preserve"> for the datatype.</w:t>
        </w:r>
      </w:ins>
    </w:p>
    <w:p w14:paraId="3C76D348" w14:textId="77777777" w:rsidR="00547490" w:rsidRDefault="00547490" w:rsidP="00547490">
      <w:pPr>
        <w:ind w:left="180" w:right="115"/>
        <w:jc w:val="both"/>
        <w:rPr>
          <w:ins w:id="95" w:author="Raphael Malyankar" w:date="2021-10-20T23:01:00Z"/>
          <w:i/>
          <w:sz w:val="20"/>
        </w:rPr>
      </w:pPr>
      <w:ins w:id="96" w:author="Raphael Malyankar" w:date="2021-10-20T23:01:00Z">
        <w:r>
          <w:rPr>
            <w:i/>
            <w:sz w:val="20"/>
          </w:rPr>
          <w:t>(4) Add language describing the recommendations for and limitations of encoding “other: …” values for vertical datum.</w:t>
        </w:r>
      </w:ins>
    </w:p>
    <w:p w14:paraId="6A84BD9F" w14:textId="55340406" w:rsidR="00547490" w:rsidRDefault="00547490" w:rsidP="00547490">
      <w:pPr>
        <w:pStyle w:val="BodyText"/>
        <w:ind w:left="100"/>
        <w:rPr>
          <w:ins w:id="97" w:author="Raphael Malyankar" w:date="2021-10-21T00:26:00Z"/>
          <w:i/>
        </w:rPr>
      </w:pPr>
      <w:ins w:id="98" w:author="Raphael Malyankar" w:date="2021-10-20T23:01:00Z">
        <w:r>
          <w:rPr>
            <w:i/>
          </w:rPr>
          <w:t>(5) Add an attribute to indicate the reference time period for vertical</w:t>
        </w:r>
        <w:r>
          <w:rPr>
            <w:i/>
          </w:rPr>
          <w:t xml:space="preserve"> datum.</w:t>
        </w:r>
      </w:ins>
    </w:p>
    <w:p w14:paraId="5A8AEDF2" w14:textId="77777777" w:rsidR="005D7E5F" w:rsidRDefault="00EE3E8C" w:rsidP="00EE3E8C">
      <w:pPr>
        <w:pStyle w:val="BodyText"/>
        <w:ind w:left="100"/>
        <w:rPr>
          <w:ins w:id="99" w:author="Raphael Malyankar" w:date="2021-10-21T00:28:00Z"/>
          <w:i/>
        </w:rPr>
      </w:pPr>
      <w:ins w:id="100" w:author="Raphael Malyankar" w:date="2021-10-21T00:26:00Z">
        <w:r>
          <w:rPr>
            <w:i/>
          </w:rPr>
          <w:lastRenderedPageBreak/>
          <w:t>Revised October 20</w:t>
        </w:r>
      </w:ins>
      <w:ins w:id="101" w:author="Raphael Malyankar" w:date="2021-10-21T00:27:00Z">
        <w:r>
          <w:rPr>
            <w:i/>
          </w:rPr>
          <w:t>21:</w:t>
        </w:r>
      </w:ins>
    </w:p>
    <w:p w14:paraId="0C8007D8" w14:textId="5343887C" w:rsidR="005D7E5F" w:rsidRDefault="005D7E5F" w:rsidP="00EE3E8C">
      <w:pPr>
        <w:pStyle w:val="BodyText"/>
        <w:ind w:left="100"/>
        <w:rPr>
          <w:ins w:id="102" w:author="Raphael Malyankar" w:date="2021-10-21T00:28:00Z"/>
          <w:i/>
        </w:rPr>
      </w:pPr>
      <w:ins w:id="103" w:author="Raphael Malyankar" w:date="2021-10-21T00:28:00Z">
        <w:r>
          <w:rPr>
            <w:i/>
          </w:rPr>
          <w:t xml:space="preserve">(1) </w:t>
        </w:r>
      </w:ins>
      <w:ins w:id="104" w:author="Raphael Malyankar" w:date="2021-10-21T00:29:00Z">
        <w:r>
          <w:rPr>
            <w:i/>
          </w:rPr>
          <w:t>Following a</w:t>
        </w:r>
      </w:ins>
      <w:ins w:id="105" w:author="Raphael Malyankar" w:date="2021-10-21T00:27:00Z">
        <w:r w:rsidR="00EE3E8C" w:rsidRPr="00EE3E8C">
          <w:rPr>
            <w:i/>
          </w:rPr>
          <w:t xml:space="preserve"> </w:t>
        </w:r>
      </w:ins>
      <w:ins w:id="106" w:author="Raphael Malyankar" w:date="2021-10-21T00:29:00Z">
        <w:r>
          <w:rPr>
            <w:i/>
          </w:rPr>
          <w:t>discussion on GitHub about</w:t>
        </w:r>
      </w:ins>
      <w:ins w:id="107" w:author="Raphael Malyankar" w:date="2021-10-21T00:27:00Z">
        <w:r w:rsidR="00EE3E8C" w:rsidRPr="00EE3E8C">
          <w:rPr>
            <w:i/>
          </w:rPr>
          <w:t xml:space="preserve"> us</w:t>
        </w:r>
      </w:ins>
      <w:ins w:id="108" w:author="Raphael Malyankar" w:date="2021-10-21T00:29:00Z">
        <w:r>
          <w:rPr>
            <w:i/>
          </w:rPr>
          <w:t>ing</w:t>
        </w:r>
      </w:ins>
      <w:ins w:id="109" w:author="Raphael Malyankar" w:date="2021-10-21T00:27:00Z">
        <w:r w:rsidR="00EE3E8C" w:rsidRPr="00EE3E8C">
          <w:rPr>
            <w:i/>
          </w:rPr>
          <w:t xml:space="preserve"> epoch with sounding datum too, the new class S100_VerticalDatumAndEpoch is proposed as the type for the vertical/sounding datum attributes, to hold the datum identifier and its epoch.</w:t>
        </w:r>
      </w:ins>
    </w:p>
    <w:p w14:paraId="5697AB81" w14:textId="711DF3D3" w:rsidR="00EE3E8C" w:rsidRPr="00EE3E8C" w:rsidRDefault="005D7E5F" w:rsidP="00EE3E8C">
      <w:pPr>
        <w:pStyle w:val="BodyText"/>
        <w:ind w:left="100"/>
        <w:rPr>
          <w:i/>
        </w:rPr>
      </w:pPr>
      <w:ins w:id="110" w:author="Raphael Malyankar" w:date="2021-10-21T00:28:00Z">
        <w:r>
          <w:rPr>
            <w:i/>
          </w:rPr>
          <w:t xml:space="preserve">(2) </w:t>
        </w:r>
      </w:ins>
      <w:ins w:id="111" w:author="Raphael Malyankar" w:date="2021-10-21T00:27:00Z">
        <w:r w:rsidR="00EE3E8C">
          <w:rPr>
            <w:i/>
          </w:rPr>
          <w:t xml:space="preserve">Removed old material about dictionary </w:t>
        </w:r>
      </w:ins>
      <w:proofErr w:type="spellStart"/>
      <w:ins w:id="112" w:author="Raphael Malyankar" w:date="2021-10-21T00:28:00Z">
        <w:r>
          <w:rPr>
            <w:i/>
          </w:rPr>
          <w:t>codelist</w:t>
        </w:r>
        <w:proofErr w:type="spellEnd"/>
        <w:r>
          <w:rPr>
            <w:i/>
          </w:rPr>
          <w:t xml:space="preserve"> alternative,</w:t>
        </w:r>
      </w:ins>
      <w:ins w:id="113" w:author="Raphael Malyankar" w:date="2021-10-21T00:27:00Z">
        <w:r w:rsidR="00EE3E8C">
          <w:rPr>
            <w:i/>
          </w:rPr>
          <w:t xml:space="preserve"> following discussion in the S-100 metadata group</w:t>
        </w:r>
      </w:ins>
      <w:ins w:id="114" w:author="Raphael Malyankar" w:date="2021-10-21T00:28:00Z">
        <w:r>
          <w:rPr>
            <w:i/>
          </w:rPr>
          <w:t xml:space="preserve"> and </w:t>
        </w:r>
      </w:ins>
      <w:ins w:id="115" w:author="Raphael Malyankar" w:date="2021-10-21T00:29:00Z">
        <w:r>
          <w:rPr>
            <w:i/>
          </w:rPr>
          <w:t>subsequently on GitHub</w:t>
        </w:r>
      </w:ins>
      <w:ins w:id="116" w:author="Raphael Malyankar" w:date="2021-10-21T00:27:00Z">
        <w:r w:rsidR="00EE3E8C">
          <w:rPr>
            <w:i/>
          </w:rPr>
          <w:t>.</w:t>
        </w:r>
      </w:ins>
    </w:p>
    <w:p w14:paraId="7E83FABD" w14:textId="79D5586A" w:rsidR="006E5EFD" w:rsidRDefault="00547490" w:rsidP="004D1CF5">
      <w:pPr>
        <w:pStyle w:val="Heading2"/>
        <w:spacing w:before="94"/>
        <w:rPr>
          <w:ins w:id="117" w:author="Raphael Malyankar" w:date="2021-10-21T00:30:00Z"/>
          <w:b w:val="0"/>
          <w:bCs w:val="0"/>
        </w:rPr>
      </w:pPr>
      <w:bookmarkStart w:id="118" w:name="_Hlk63631955"/>
      <w:moveToRangeStart w:id="119" w:author="Raphael Malyankar" w:date="2021-10-20T23:02:00Z" w:name="move85663346"/>
      <w:moveTo w:id="120" w:author="Raphael Malyankar" w:date="2021-10-20T23:02:00Z">
        <w:r>
          <w:rPr>
            <w:noProof/>
            <w:lang w:val="en-US" w:eastAsia="en-US" w:bidi="ar-SA"/>
          </w:rPr>
          <mc:AlternateContent>
            <mc:Choice Requires="wps">
              <w:drawing>
                <wp:inline distT="0" distB="0" distL="0" distR="0" wp14:anchorId="10AD4B0C" wp14:editId="6324C9D9">
                  <wp:extent cx="5423535" cy="45719"/>
                  <wp:effectExtent l="0" t="0" r="24765" b="12065"/>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3535" cy="45719"/>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6ACE9C1" w14:textId="77777777" w:rsidR="00547490" w:rsidRDefault="00547490" w:rsidP="00547490">
                              <w:pPr>
                                <w:ind w:left="180" w:right="115"/>
                                <w:jc w:val="both"/>
                                <w:rPr>
                                  <w:i/>
                                  <w:sz w:val="20"/>
                                </w:rPr>
                              </w:pPr>
                            </w:p>
                          </w:txbxContent>
                        </wps:txbx>
                        <wps:bodyPr rot="0" vert="horz" wrap="square" lIns="0" tIns="0" rIns="0" bIns="0" anchor="t" anchorCtr="0" upright="1">
                          <a:noAutofit/>
                        </wps:bodyPr>
                      </wps:wsp>
                    </a:graphicData>
                  </a:graphic>
                </wp:inline>
              </w:drawing>
            </mc:Choice>
            <mc:Fallback>
              <w:pict>
                <v:shape w14:anchorId="10AD4B0C" id="_x0000_s1027" type="#_x0000_t202" style="width:427.05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" filled="f" strokeweight=".48pt">
                  <v:textbox inset="0,0,0,0">
                    <w:txbxContent>
                      <w:p w14:paraId="36ACE9C1" w14:textId="77777777" w:rsidR="00547490" w:rsidRDefault="00547490" w:rsidP="00547490">
                        <w:pPr>
                          <w:ind w:left="180" w:right="115"/>
                          <w:jc w:val="both"/>
                          <w:rPr>
                            <w:i/>
                            <w:sz w:val="20"/>
                          </w:rPr>
                        </w:pPr>
                      </w:p>
                    </w:txbxContent>
                  </v:textbox>
                  <w10:anchorlock/>
                </v:shape>
              </w:pict>
            </mc:Fallback>
          </mc:AlternateContent>
        </w:r>
      </w:moveTo>
      <w:moveToRangeEnd w:id="119"/>
    </w:p>
    <w:p w14:paraId="08ADE547" w14:textId="23BF0295" w:rsidR="003D5E2F" w:rsidRPr="006E5EFD" w:rsidRDefault="003D5E2F" w:rsidP="004D1CF5">
      <w:pPr>
        <w:pStyle w:val="Heading2"/>
        <w:spacing w:before="94"/>
        <w:rPr>
          <w:b w:val="0"/>
          <w:bCs w:val="0"/>
        </w:rPr>
      </w:pPr>
      <w:ins w:id="121" w:author="Raphael Malyankar" w:date="2021-10-21T00:30:00Z">
        <w:r>
          <w:rPr>
            <w:b w:val="0"/>
            <w:bCs w:val="0"/>
          </w:rPr>
          <w:t>Text</w:t>
        </w:r>
      </w:ins>
      <w:ins w:id="122" w:author="Raphael Malyankar" w:date="2021-10-21T00:31:00Z">
        <w:r>
          <w:rPr>
            <w:b w:val="0"/>
            <w:bCs w:val="0"/>
          </w:rPr>
          <w:t xml:space="preserve"> below</w:t>
        </w:r>
      </w:ins>
      <w:ins w:id="123" w:author="Raphael Malyankar" w:date="2021-10-21T00:30:00Z">
        <w:r>
          <w:rPr>
            <w:b w:val="0"/>
            <w:bCs w:val="0"/>
          </w:rPr>
          <w:t xml:space="preserve"> in italics is informative in this proposal and </w:t>
        </w:r>
      </w:ins>
      <w:ins w:id="124" w:author="Raphael Malyankar" w:date="2021-10-21T00:31:00Z">
        <w:r>
          <w:rPr>
            <w:b w:val="0"/>
            <w:bCs w:val="0"/>
          </w:rPr>
          <w:t>not intended for addition to S-100.</w:t>
        </w:r>
      </w:ins>
    </w:p>
    <w:p w14:paraId="26FA060C" w14:textId="504436C4" w:rsidR="004D1CF5" w:rsidRPr="002C385F" w:rsidRDefault="007045FA" w:rsidP="004D1CF5">
      <w:pPr>
        <w:pStyle w:val="Heading2"/>
        <w:spacing w:before="94"/>
        <w:rPr>
          <w:i/>
          <w:iCs/>
        </w:rPr>
      </w:pPr>
      <w:r>
        <w:rPr>
          <w:i/>
          <w:iCs/>
        </w:rPr>
        <w:t xml:space="preserve">Item </w:t>
      </w:r>
      <w:r w:rsidR="004D1CF5" w:rsidRPr="002C385F">
        <w:rPr>
          <w:i/>
          <w:iCs/>
        </w:rPr>
        <w:t>(1) Amendments to include additional vertical datums:</w:t>
      </w:r>
    </w:p>
    <w:p w14:paraId="3C93FEB2" w14:textId="48274E77" w:rsidR="006E2E70" w:rsidRDefault="00482602" w:rsidP="004D1CF5">
      <w:pPr>
        <w:pStyle w:val="Heading2"/>
        <w:spacing w:before="94"/>
      </w:pPr>
      <w:bookmarkStart w:id="125" w:name="_Hlk64570843"/>
      <w:r>
        <w:t>S100_VerticalAndSoundingDatum</w:t>
      </w:r>
      <w:r w:rsidR="00AC3EFB">
        <w:t xml:space="preserve"> &amp; Figure 4a-D-4</w:t>
      </w:r>
    </w:p>
    <w:bookmarkEnd w:id="125"/>
    <w:p w14:paraId="762B2022" w14:textId="7CCBBB2A" w:rsidR="00974A3A" w:rsidRDefault="00DC2347">
      <w:pPr>
        <w:pStyle w:val="Heading2"/>
        <w:spacing w:before="94"/>
        <w:rPr>
          <w:b w:val="0"/>
          <w:bCs w:val="0"/>
          <w:i/>
          <w:iCs/>
          <w:sz w:val="20"/>
          <w:szCs w:val="20"/>
        </w:rPr>
      </w:pPr>
      <w:r w:rsidRPr="007A14FC">
        <w:rPr>
          <w:b w:val="0"/>
          <w:bCs w:val="0"/>
          <w:i/>
          <w:iCs/>
          <w:sz w:val="20"/>
          <w:szCs w:val="20"/>
        </w:rPr>
        <w:t>[</w:t>
      </w:r>
      <w:r w:rsidR="00AC3EFB">
        <w:rPr>
          <w:b w:val="0"/>
          <w:bCs w:val="0"/>
          <w:i/>
          <w:iCs/>
          <w:sz w:val="20"/>
          <w:szCs w:val="20"/>
        </w:rPr>
        <w:t>Add the following to the table</w:t>
      </w:r>
      <w:r w:rsidRPr="007A14FC">
        <w:rPr>
          <w:b w:val="0"/>
          <w:bCs w:val="0"/>
          <w:i/>
          <w:iCs/>
          <w:sz w:val="20"/>
          <w:szCs w:val="20"/>
        </w:rPr>
        <w:t xml:space="preserve"> </w:t>
      </w:r>
      <w:r w:rsidR="00482602">
        <w:rPr>
          <w:b w:val="0"/>
          <w:bCs w:val="0"/>
          <w:i/>
          <w:iCs/>
          <w:sz w:val="20"/>
          <w:szCs w:val="20"/>
        </w:rPr>
        <w:t>S100_VerticalAndSoundingDatum</w:t>
      </w:r>
      <w:r w:rsidR="007A14FC" w:rsidRPr="007A14FC">
        <w:rPr>
          <w:b w:val="0"/>
          <w:bCs w:val="0"/>
          <w:i/>
          <w:iCs/>
          <w:sz w:val="20"/>
          <w:szCs w:val="20"/>
        </w:rPr>
        <w:t>.</w:t>
      </w:r>
      <w:r w:rsidR="00AC3EFB">
        <w:rPr>
          <w:b w:val="0"/>
          <w:bCs w:val="0"/>
          <w:i/>
          <w:iCs/>
          <w:sz w:val="20"/>
          <w:szCs w:val="20"/>
        </w:rPr>
        <w:t xml:space="preserve"> Amend the UML diagram in Figure 4a-D-4 to include the additional datums.</w:t>
      </w:r>
    </w:p>
    <w:p w14:paraId="09DD0F68" w14:textId="191185BC" w:rsidR="00DC2347" w:rsidRDefault="00974A3A">
      <w:pPr>
        <w:pStyle w:val="Heading2"/>
        <w:spacing w:before="94"/>
        <w:rPr>
          <w:b w:val="0"/>
          <w:bCs w:val="0"/>
          <w:i/>
          <w:iCs/>
          <w:sz w:val="20"/>
          <w:szCs w:val="20"/>
        </w:rPr>
      </w:pPr>
      <w:r>
        <w:rPr>
          <w:b w:val="0"/>
          <w:bCs w:val="0"/>
          <w:i/>
          <w:iCs/>
          <w:sz w:val="20"/>
          <w:szCs w:val="20"/>
        </w:rPr>
        <w:t>TWCWG will propose the new datums to the IHO GI Registry, the codes will be available after they are accepted.</w:t>
      </w:r>
      <w:r w:rsidR="007A14FC" w:rsidRPr="007A14FC">
        <w:rPr>
          <w:b w:val="0"/>
          <w:bCs w:val="0"/>
          <w:i/>
          <w:iCs/>
          <w:sz w:val="20"/>
          <w:szCs w:val="20"/>
        </w:rPr>
        <w:t>]</w:t>
      </w:r>
    </w:p>
    <w:p w14:paraId="40D8A7E5" w14:textId="77777777" w:rsidR="00974A3A" w:rsidRPr="007A14FC" w:rsidRDefault="00974A3A">
      <w:pPr>
        <w:pStyle w:val="Heading2"/>
        <w:spacing w:before="94"/>
        <w:rPr>
          <w:b w:val="0"/>
          <w:bCs w:val="0"/>
          <w:i/>
          <w:iCs/>
          <w:sz w:val="20"/>
          <w:szCs w:val="20"/>
        </w:rPr>
      </w:pPr>
    </w:p>
    <w:tbl>
      <w:tblPr>
        <w:tblStyle w:val="TableGrid"/>
        <w:tblW w:w="0" w:type="auto"/>
        <w:tblInd w:w="218" w:type="dxa"/>
        <w:tblLook w:val="04A0" w:firstRow="1" w:lastRow="0" w:firstColumn="1" w:lastColumn="0" w:noHBand="0" w:noVBand="1"/>
      </w:tblPr>
      <w:tblGrid>
        <w:gridCol w:w="1003"/>
        <w:gridCol w:w="3374"/>
        <w:gridCol w:w="1762"/>
        <w:gridCol w:w="695"/>
        <w:gridCol w:w="1828"/>
      </w:tblGrid>
      <w:tr w:rsidR="00F313FC" w:rsidRPr="00974A3A" w14:paraId="77416675" w14:textId="77777777" w:rsidTr="00872BF8">
        <w:tc>
          <w:tcPr>
            <w:tcW w:w="0" w:type="auto"/>
          </w:tcPr>
          <w:p w14:paraId="262472DF" w14:textId="77777777" w:rsidR="00974A3A" w:rsidRPr="00974A3A" w:rsidRDefault="00974A3A" w:rsidP="00BE0AF6">
            <w:pPr>
              <w:pStyle w:val="Heading2"/>
              <w:spacing w:before="94"/>
              <w:ind w:left="0"/>
              <w:jc w:val="left"/>
              <w:rPr>
                <w:b w:val="0"/>
                <w:bCs w:val="0"/>
                <w:sz w:val="20"/>
                <w:szCs w:val="20"/>
              </w:rPr>
            </w:pPr>
            <w:bookmarkStart w:id="126" w:name="_Hlk85667299"/>
            <w:r w:rsidRPr="00974A3A">
              <w:rPr>
                <w:b w:val="0"/>
                <w:bCs w:val="0"/>
                <w:sz w:val="20"/>
                <w:szCs w:val="20"/>
              </w:rPr>
              <w:t>Role name</w:t>
            </w:r>
          </w:p>
        </w:tc>
        <w:tc>
          <w:tcPr>
            <w:tcW w:w="0" w:type="auto"/>
          </w:tcPr>
          <w:p w14:paraId="5F57A063" w14:textId="77777777" w:rsidR="00974A3A" w:rsidRPr="00974A3A" w:rsidRDefault="00974A3A" w:rsidP="00BE0AF6">
            <w:pPr>
              <w:pStyle w:val="Heading2"/>
              <w:spacing w:before="94"/>
              <w:ind w:left="0"/>
              <w:jc w:val="left"/>
              <w:rPr>
                <w:b w:val="0"/>
                <w:bCs w:val="0"/>
                <w:sz w:val="20"/>
                <w:szCs w:val="20"/>
              </w:rPr>
            </w:pPr>
            <w:r w:rsidRPr="00974A3A">
              <w:rPr>
                <w:b w:val="0"/>
                <w:bCs w:val="0"/>
                <w:sz w:val="20"/>
                <w:szCs w:val="20"/>
              </w:rPr>
              <w:t>Name</w:t>
            </w:r>
          </w:p>
        </w:tc>
        <w:tc>
          <w:tcPr>
            <w:tcW w:w="1762" w:type="dxa"/>
          </w:tcPr>
          <w:p w14:paraId="3FB0EBD4" w14:textId="77777777" w:rsidR="00974A3A" w:rsidRPr="00974A3A" w:rsidRDefault="00974A3A" w:rsidP="00BE0AF6">
            <w:pPr>
              <w:pStyle w:val="Heading2"/>
              <w:spacing w:before="94"/>
              <w:ind w:left="0"/>
              <w:jc w:val="left"/>
              <w:rPr>
                <w:b w:val="0"/>
                <w:bCs w:val="0"/>
                <w:sz w:val="20"/>
                <w:szCs w:val="20"/>
              </w:rPr>
            </w:pPr>
            <w:r w:rsidRPr="00974A3A">
              <w:rPr>
                <w:b w:val="0"/>
                <w:bCs w:val="0"/>
                <w:sz w:val="20"/>
                <w:szCs w:val="20"/>
              </w:rPr>
              <w:t>Description</w:t>
            </w:r>
          </w:p>
        </w:tc>
        <w:tc>
          <w:tcPr>
            <w:tcW w:w="695" w:type="dxa"/>
          </w:tcPr>
          <w:p w14:paraId="0153F325" w14:textId="77777777" w:rsidR="00974A3A" w:rsidRPr="00974A3A" w:rsidRDefault="00974A3A" w:rsidP="00BE0AF6">
            <w:pPr>
              <w:pStyle w:val="Heading2"/>
              <w:spacing w:before="94"/>
              <w:ind w:left="0"/>
              <w:jc w:val="left"/>
              <w:rPr>
                <w:b w:val="0"/>
                <w:bCs w:val="0"/>
                <w:sz w:val="20"/>
                <w:szCs w:val="20"/>
              </w:rPr>
            </w:pPr>
            <w:r w:rsidRPr="00974A3A">
              <w:rPr>
                <w:b w:val="0"/>
                <w:bCs w:val="0"/>
                <w:sz w:val="20"/>
                <w:szCs w:val="20"/>
              </w:rPr>
              <w:t>Code</w:t>
            </w:r>
          </w:p>
        </w:tc>
        <w:tc>
          <w:tcPr>
            <w:tcW w:w="1540" w:type="dxa"/>
          </w:tcPr>
          <w:p w14:paraId="0CA37EBA" w14:textId="77777777" w:rsidR="00974A3A" w:rsidRPr="00974A3A" w:rsidRDefault="00974A3A" w:rsidP="00BE0AF6">
            <w:pPr>
              <w:pStyle w:val="Heading2"/>
              <w:spacing w:before="94"/>
              <w:ind w:left="0"/>
              <w:jc w:val="left"/>
              <w:rPr>
                <w:b w:val="0"/>
                <w:bCs w:val="0"/>
                <w:sz w:val="20"/>
                <w:szCs w:val="20"/>
              </w:rPr>
            </w:pPr>
            <w:r w:rsidRPr="00974A3A">
              <w:rPr>
                <w:b w:val="0"/>
                <w:bCs w:val="0"/>
                <w:sz w:val="20"/>
                <w:szCs w:val="20"/>
              </w:rPr>
              <w:t>Remarks</w:t>
            </w:r>
          </w:p>
        </w:tc>
      </w:tr>
      <w:bookmarkEnd w:id="126"/>
      <w:tr w:rsidR="00F313FC" w:rsidRPr="00974A3A" w14:paraId="3F8F3742" w14:textId="77777777" w:rsidTr="00872BF8">
        <w:tc>
          <w:tcPr>
            <w:tcW w:w="0" w:type="auto"/>
          </w:tcPr>
          <w:p w14:paraId="23048763" w14:textId="77777777" w:rsidR="00974A3A" w:rsidRPr="00974A3A" w:rsidRDefault="00974A3A" w:rsidP="00BE0AF6">
            <w:pPr>
              <w:pStyle w:val="Heading2"/>
              <w:spacing w:before="94"/>
              <w:ind w:left="0"/>
              <w:jc w:val="left"/>
              <w:rPr>
                <w:b w:val="0"/>
                <w:bCs w:val="0"/>
                <w:sz w:val="20"/>
                <w:szCs w:val="20"/>
              </w:rPr>
            </w:pPr>
            <w:r w:rsidRPr="00974A3A">
              <w:rPr>
                <w:b w:val="0"/>
                <w:bCs w:val="0"/>
                <w:sz w:val="20"/>
                <w:szCs w:val="20"/>
              </w:rPr>
              <w:t>Value</w:t>
            </w:r>
          </w:p>
        </w:tc>
        <w:tc>
          <w:tcPr>
            <w:tcW w:w="0" w:type="auto"/>
          </w:tcPr>
          <w:p w14:paraId="7FCA99FB" w14:textId="2FD827B0" w:rsidR="00186ECA" w:rsidRPr="00584568" w:rsidRDefault="00186ECA" w:rsidP="00BE0AF6">
            <w:pPr>
              <w:pStyle w:val="Heading2"/>
              <w:spacing w:before="94"/>
              <w:ind w:left="0"/>
              <w:jc w:val="left"/>
              <w:rPr>
                <w:b w:val="0"/>
                <w:bCs w:val="0"/>
                <w:sz w:val="20"/>
                <w:szCs w:val="20"/>
              </w:rPr>
            </w:pPr>
            <w:r w:rsidRPr="00584568">
              <w:rPr>
                <w:b w:val="0"/>
                <w:bCs w:val="0"/>
                <w:sz w:val="20"/>
                <w:szCs w:val="20"/>
              </w:rPr>
              <w:t>ITRF2014</w:t>
            </w:r>
          </w:p>
        </w:tc>
        <w:tc>
          <w:tcPr>
            <w:tcW w:w="1762" w:type="dxa"/>
          </w:tcPr>
          <w:p w14:paraId="1A823B28" w14:textId="1EA7C9F1" w:rsidR="00E01289" w:rsidRPr="00584568" w:rsidRDefault="00A20A51" w:rsidP="00E01289">
            <w:pPr>
              <w:pStyle w:val="Heading2"/>
              <w:spacing w:before="94"/>
              <w:ind w:left="0"/>
              <w:jc w:val="left"/>
              <w:rPr>
                <w:b w:val="0"/>
                <w:bCs w:val="0"/>
                <w:sz w:val="20"/>
                <w:szCs w:val="20"/>
              </w:rPr>
            </w:pPr>
            <w:r w:rsidRPr="00584568">
              <w:rPr>
                <w:b w:val="0"/>
                <w:bCs w:val="0"/>
                <w:sz w:val="20"/>
                <w:szCs w:val="20"/>
              </w:rPr>
              <w:t>International Terrestrial Reference Frame</w:t>
            </w:r>
            <w:r w:rsidR="00E01289" w:rsidRPr="00584568">
              <w:rPr>
                <w:b w:val="0"/>
                <w:bCs w:val="0"/>
                <w:sz w:val="20"/>
                <w:szCs w:val="20"/>
              </w:rPr>
              <w:t xml:space="preserve"> 2014</w:t>
            </w:r>
          </w:p>
        </w:tc>
        <w:tc>
          <w:tcPr>
            <w:tcW w:w="695" w:type="dxa"/>
          </w:tcPr>
          <w:p w14:paraId="11242282" w14:textId="77777777" w:rsidR="00974A3A" w:rsidRPr="00974A3A" w:rsidRDefault="00974A3A" w:rsidP="00BE0AF6">
            <w:pPr>
              <w:pStyle w:val="Heading2"/>
              <w:spacing w:before="94"/>
              <w:ind w:left="0"/>
              <w:jc w:val="left"/>
              <w:rPr>
                <w:b w:val="0"/>
                <w:bCs w:val="0"/>
                <w:sz w:val="20"/>
                <w:szCs w:val="20"/>
              </w:rPr>
            </w:pPr>
            <w:r w:rsidRPr="00974A3A">
              <w:rPr>
                <w:b w:val="0"/>
                <w:bCs w:val="0"/>
                <w:sz w:val="20"/>
                <w:szCs w:val="20"/>
              </w:rPr>
              <w:t>?</w:t>
            </w:r>
          </w:p>
        </w:tc>
        <w:tc>
          <w:tcPr>
            <w:tcW w:w="1540" w:type="dxa"/>
          </w:tcPr>
          <w:p w14:paraId="324C98D0" w14:textId="41259379" w:rsidR="00186ECA" w:rsidRPr="00081A75" w:rsidRDefault="00186ECA" w:rsidP="00BE0AF6">
            <w:pPr>
              <w:pStyle w:val="Heading2"/>
              <w:spacing w:before="94"/>
              <w:ind w:left="0"/>
              <w:jc w:val="left"/>
              <w:rPr>
                <w:b w:val="0"/>
                <w:bCs w:val="0"/>
                <w:i/>
                <w:iCs/>
                <w:sz w:val="20"/>
                <w:szCs w:val="20"/>
              </w:rPr>
            </w:pPr>
          </w:p>
        </w:tc>
      </w:tr>
      <w:tr w:rsidR="006A5755" w:rsidRPr="00974A3A" w14:paraId="3E3C9537" w14:textId="77777777" w:rsidTr="00872BF8">
        <w:tc>
          <w:tcPr>
            <w:tcW w:w="0" w:type="auto"/>
          </w:tcPr>
          <w:p w14:paraId="1A125014" w14:textId="7C8CB1C4" w:rsidR="006A5755" w:rsidRPr="00E67A26" w:rsidRDefault="006A5755" w:rsidP="00BE0AF6">
            <w:pPr>
              <w:pStyle w:val="Heading2"/>
              <w:spacing w:before="94"/>
              <w:ind w:left="0"/>
              <w:jc w:val="left"/>
              <w:rPr>
                <w:b w:val="0"/>
                <w:bCs w:val="0"/>
                <w:sz w:val="20"/>
                <w:szCs w:val="20"/>
                <w:highlight w:val="yellow"/>
              </w:rPr>
            </w:pPr>
            <w:r w:rsidRPr="00584568">
              <w:rPr>
                <w:b w:val="0"/>
                <w:bCs w:val="0"/>
                <w:sz w:val="20"/>
                <w:szCs w:val="20"/>
              </w:rPr>
              <w:t>Value</w:t>
            </w:r>
          </w:p>
        </w:tc>
        <w:tc>
          <w:tcPr>
            <w:tcW w:w="0" w:type="auto"/>
          </w:tcPr>
          <w:p w14:paraId="4B96BC26" w14:textId="1BE9D388" w:rsidR="006A5755" w:rsidRPr="00584568" w:rsidDel="00A20A51" w:rsidRDefault="006A5755" w:rsidP="00BE0AF6">
            <w:pPr>
              <w:pStyle w:val="Heading2"/>
              <w:spacing w:before="94"/>
              <w:ind w:left="0"/>
              <w:jc w:val="left"/>
              <w:rPr>
                <w:b w:val="0"/>
                <w:bCs w:val="0"/>
                <w:sz w:val="20"/>
                <w:szCs w:val="20"/>
              </w:rPr>
            </w:pPr>
            <w:r w:rsidRPr="00584568">
              <w:rPr>
                <w:b w:val="0"/>
                <w:bCs w:val="0"/>
                <w:sz w:val="20"/>
                <w:szCs w:val="20"/>
              </w:rPr>
              <w:t>ITRF2020</w:t>
            </w:r>
          </w:p>
        </w:tc>
        <w:tc>
          <w:tcPr>
            <w:tcW w:w="1762" w:type="dxa"/>
          </w:tcPr>
          <w:p w14:paraId="70BCD013" w14:textId="591A4133" w:rsidR="006A5755" w:rsidRPr="00584568" w:rsidDel="006A5755" w:rsidRDefault="006A5755" w:rsidP="00E01289">
            <w:pPr>
              <w:pStyle w:val="Heading2"/>
              <w:spacing w:before="94"/>
              <w:ind w:left="0"/>
              <w:jc w:val="left"/>
              <w:rPr>
                <w:b w:val="0"/>
                <w:bCs w:val="0"/>
                <w:sz w:val="20"/>
                <w:szCs w:val="20"/>
              </w:rPr>
            </w:pPr>
            <w:r w:rsidRPr="00584568">
              <w:rPr>
                <w:b w:val="0"/>
                <w:bCs w:val="0"/>
                <w:sz w:val="20"/>
                <w:szCs w:val="20"/>
              </w:rPr>
              <w:t>International Terrestrial Reference Frame 2020</w:t>
            </w:r>
          </w:p>
        </w:tc>
        <w:tc>
          <w:tcPr>
            <w:tcW w:w="695" w:type="dxa"/>
          </w:tcPr>
          <w:p w14:paraId="168753AE" w14:textId="63E83174" w:rsidR="006A5755" w:rsidRPr="00974A3A" w:rsidRDefault="00CD2E57" w:rsidP="00BE0AF6">
            <w:pPr>
              <w:pStyle w:val="Heading2"/>
              <w:spacing w:before="94"/>
              <w:ind w:left="0"/>
              <w:jc w:val="left"/>
              <w:rPr>
                <w:b w:val="0"/>
                <w:bCs w:val="0"/>
                <w:sz w:val="20"/>
                <w:szCs w:val="20"/>
              </w:rPr>
            </w:pPr>
            <w:r>
              <w:rPr>
                <w:b w:val="0"/>
                <w:bCs w:val="0"/>
                <w:sz w:val="20"/>
                <w:szCs w:val="20"/>
              </w:rPr>
              <w:t>?</w:t>
            </w:r>
          </w:p>
        </w:tc>
        <w:tc>
          <w:tcPr>
            <w:tcW w:w="1540" w:type="dxa"/>
          </w:tcPr>
          <w:p w14:paraId="60A1E78A" w14:textId="63167F40" w:rsidR="006A5755" w:rsidRPr="00F91923" w:rsidRDefault="006A5755" w:rsidP="00BE0AF6">
            <w:pPr>
              <w:pStyle w:val="Heading2"/>
              <w:spacing w:before="94"/>
              <w:ind w:left="0"/>
              <w:jc w:val="left"/>
              <w:rPr>
                <w:b w:val="0"/>
                <w:bCs w:val="0"/>
                <w:sz w:val="20"/>
                <w:szCs w:val="20"/>
              </w:rPr>
            </w:pPr>
          </w:p>
        </w:tc>
      </w:tr>
      <w:tr w:rsidR="008B5983" w:rsidRPr="00974A3A" w:rsidDel="003731BC" w14:paraId="7701ACAC" w14:textId="07E5592A" w:rsidTr="00872BF8">
        <w:trPr>
          <w:del w:id="127" w:author="Raphael Malyankar" w:date="2021-10-21T00:04:00Z"/>
        </w:trPr>
        <w:tc>
          <w:tcPr>
            <w:tcW w:w="0" w:type="auto"/>
          </w:tcPr>
          <w:p w14:paraId="4A1C4DD9" w14:textId="70E6BD43" w:rsidR="008B5983" w:rsidRPr="00CB22D9" w:rsidDel="003731BC" w:rsidRDefault="008B5983" w:rsidP="00BE0AF6">
            <w:pPr>
              <w:pStyle w:val="Heading2"/>
              <w:spacing w:before="94"/>
              <w:ind w:left="0"/>
              <w:jc w:val="left"/>
              <w:rPr>
                <w:del w:id="128" w:author="Raphael Malyankar" w:date="2021-10-21T00:04:00Z"/>
                <w:b w:val="0"/>
                <w:bCs w:val="0"/>
                <w:strike/>
                <w:sz w:val="20"/>
                <w:szCs w:val="20"/>
              </w:rPr>
            </w:pPr>
            <w:del w:id="129" w:author="Raphael Malyankar" w:date="2021-10-21T00:04:00Z">
              <w:r w:rsidRPr="00CB22D9" w:rsidDel="003731BC">
                <w:rPr>
                  <w:b w:val="0"/>
                  <w:bCs w:val="0"/>
                  <w:strike/>
                  <w:sz w:val="20"/>
                  <w:szCs w:val="20"/>
                </w:rPr>
                <w:delText>Value</w:delText>
              </w:r>
            </w:del>
          </w:p>
        </w:tc>
        <w:tc>
          <w:tcPr>
            <w:tcW w:w="0" w:type="auto"/>
          </w:tcPr>
          <w:p w14:paraId="3AE35BA5" w14:textId="5BD2D9BB" w:rsidR="008B5983" w:rsidRPr="00CB22D9" w:rsidDel="003731BC" w:rsidRDefault="008B5983" w:rsidP="00BE0AF6">
            <w:pPr>
              <w:pStyle w:val="Heading2"/>
              <w:spacing w:before="94"/>
              <w:ind w:left="0"/>
              <w:jc w:val="left"/>
              <w:rPr>
                <w:del w:id="130" w:author="Raphael Malyankar" w:date="2021-10-21T00:04:00Z"/>
                <w:b w:val="0"/>
                <w:bCs w:val="0"/>
                <w:strike/>
                <w:sz w:val="20"/>
                <w:szCs w:val="20"/>
              </w:rPr>
            </w:pPr>
            <w:del w:id="131" w:author="Raphael Malyankar" w:date="2021-10-21T00:04:00Z">
              <w:r w:rsidRPr="00CB22D9" w:rsidDel="003731BC">
                <w:rPr>
                  <w:b w:val="0"/>
                  <w:bCs w:val="0"/>
                  <w:strike/>
                  <w:sz w:val="20"/>
                  <w:szCs w:val="20"/>
                </w:rPr>
                <w:delText>ellipsoidalHeightGeneric</w:delText>
              </w:r>
            </w:del>
          </w:p>
        </w:tc>
        <w:tc>
          <w:tcPr>
            <w:tcW w:w="1762" w:type="dxa"/>
          </w:tcPr>
          <w:p w14:paraId="3F3F8C4D" w14:textId="2BD5B973" w:rsidR="008B5983" w:rsidRPr="00CB22D9" w:rsidDel="003731BC" w:rsidRDefault="008B5983" w:rsidP="00BE0AF6">
            <w:pPr>
              <w:pStyle w:val="Heading2"/>
              <w:spacing w:before="94"/>
              <w:ind w:left="0"/>
              <w:jc w:val="left"/>
              <w:rPr>
                <w:del w:id="132" w:author="Raphael Malyankar" w:date="2021-10-21T00:04:00Z"/>
                <w:b w:val="0"/>
                <w:bCs w:val="0"/>
                <w:strike/>
                <w:sz w:val="20"/>
                <w:szCs w:val="20"/>
              </w:rPr>
            </w:pPr>
            <w:del w:id="133" w:author="Raphael Malyankar" w:date="2021-10-21T00:04:00Z">
              <w:r w:rsidRPr="00CB22D9" w:rsidDel="003731BC">
                <w:rPr>
                  <w:b w:val="0"/>
                  <w:bCs w:val="0"/>
                  <w:strike/>
                  <w:sz w:val="20"/>
                  <w:szCs w:val="20"/>
                </w:rPr>
                <w:delText>Ellipsoidal height (generic)</w:delText>
              </w:r>
            </w:del>
          </w:p>
        </w:tc>
        <w:tc>
          <w:tcPr>
            <w:tcW w:w="695" w:type="dxa"/>
          </w:tcPr>
          <w:p w14:paraId="03F64B21" w14:textId="239F8E98" w:rsidR="008B5983" w:rsidRPr="00CB22D9" w:rsidDel="003731BC" w:rsidRDefault="008B5983" w:rsidP="00BE0AF6">
            <w:pPr>
              <w:pStyle w:val="Heading2"/>
              <w:spacing w:before="94"/>
              <w:ind w:left="0"/>
              <w:jc w:val="left"/>
              <w:rPr>
                <w:del w:id="134" w:author="Raphael Malyankar" w:date="2021-10-21T00:04:00Z"/>
                <w:b w:val="0"/>
                <w:bCs w:val="0"/>
                <w:strike/>
                <w:sz w:val="20"/>
                <w:szCs w:val="20"/>
              </w:rPr>
            </w:pPr>
            <w:del w:id="135" w:author="Raphael Malyankar" w:date="2021-10-21T00:04:00Z">
              <w:r w:rsidRPr="00CB22D9" w:rsidDel="003731BC">
                <w:rPr>
                  <w:b w:val="0"/>
                  <w:bCs w:val="0"/>
                  <w:strike/>
                  <w:sz w:val="20"/>
                  <w:szCs w:val="20"/>
                </w:rPr>
                <w:delText>?</w:delText>
              </w:r>
            </w:del>
          </w:p>
        </w:tc>
        <w:tc>
          <w:tcPr>
            <w:tcW w:w="1540" w:type="dxa"/>
          </w:tcPr>
          <w:p w14:paraId="466DF8A5" w14:textId="75DDD94F" w:rsidR="008B5983" w:rsidRPr="00CB22D9" w:rsidDel="003731BC" w:rsidRDefault="008B5983" w:rsidP="00BE0AF6">
            <w:pPr>
              <w:pStyle w:val="Heading2"/>
              <w:spacing w:before="94"/>
              <w:ind w:left="0"/>
              <w:jc w:val="left"/>
              <w:rPr>
                <w:del w:id="136" w:author="Raphael Malyankar" w:date="2021-10-21T00:04:00Z"/>
                <w:b w:val="0"/>
                <w:bCs w:val="0"/>
                <w:strike/>
                <w:sz w:val="20"/>
                <w:szCs w:val="20"/>
              </w:rPr>
            </w:pPr>
            <w:del w:id="137" w:author="Raphael Malyankar" w:date="2021-10-21T00:04:00Z">
              <w:r w:rsidRPr="00CB22D9" w:rsidDel="003731BC">
                <w:rPr>
                  <w:b w:val="0"/>
                  <w:bCs w:val="0"/>
                  <w:strike/>
                  <w:sz w:val="20"/>
                  <w:szCs w:val="20"/>
                </w:rPr>
                <w:delText>Ellipsoidal height for an ellipsoid not specifically named in the list of datums.</w:delText>
              </w:r>
            </w:del>
          </w:p>
          <w:p w14:paraId="1AACECB5" w14:textId="684DB353" w:rsidR="00173434" w:rsidRPr="00CB22D9" w:rsidDel="003731BC" w:rsidRDefault="00173434" w:rsidP="00BE0AF6">
            <w:pPr>
              <w:pStyle w:val="Heading2"/>
              <w:spacing w:before="94"/>
              <w:ind w:left="0"/>
              <w:jc w:val="left"/>
              <w:rPr>
                <w:del w:id="138" w:author="Raphael Malyankar" w:date="2021-10-21T00:04:00Z"/>
                <w:b w:val="0"/>
                <w:bCs w:val="0"/>
                <w:strike/>
                <w:sz w:val="20"/>
                <w:szCs w:val="20"/>
              </w:rPr>
            </w:pPr>
            <w:del w:id="139" w:author="Raphael Malyankar" w:date="2021-10-21T00:04:00Z">
              <w:r w:rsidRPr="00CB22D9" w:rsidDel="003731BC">
                <w:rPr>
                  <w:b w:val="0"/>
                  <w:bCs w:val="0"/>
                  <w:i/>
                  <w:iCs/>
                  <w:strike/>
                  <w:sz w:val="20"/>
                  <w:szCs w:val="20"/>
                </w:rPr>
                <w:delText xml:space="preserve">[delete if </w:delText>
              </w:r>
              <w:r w:rsidR="00F313FC" w:rsidRPr="00CB22D9" w:rsidDel="003731BC">
                <w:rPr>
                  <w:b w:val="0"/>
                  <w:bCs w:val="0"/>
                  <w:i/>
                  <w:iCs/>
                  <w:strike/>
                  <w:sz w:val="20"/>
                  <w:szCs w:val="20"/>
                </w:rPr>
                <w:delText>proposal to change datatype</w:delText>
              </w:r>
              <w:r w:rsidRPr="00CB22D9" w:rsidDel="003731BC">
                <w:rPr>
                  <w:b w:val="0"/>
                  <w:bCs w:val="0"/>
                  <w:i/>
                  <w:iCs/>
                  <w:strike/>
                  <w:sz w:val="20"/>
                  <w:szCs w:val="20"/>
                </w:rPr>
                <w:delText xml:space="preserve"> is accepted.]</w:delText>
              </w:r>
            </w:del>
          </w:p>
        </w:tc>
      </w:tr>
      <w:tr w:rsidR="00F313FC" w:rsidRPr="00974A3A" w14:paraId="4223E4BB" w14:textId="77777777" w:rsidTr="00872BF8">
        <w:tc>
          <w:tcPr>
            <w:tcW w:w="0" w:type="auto"/>
          </w:tcPr>
          <w:p w14:paraId="7447B4B1" w14:textId="77777777" w:rsidR="00974A3A" w:rsidRPr="00974A3A" w:rsidRDefault="00974A3A" w:rsidP="00BE0AF6">
            <w:pPr>
              <w:pStyle w:val="Heading2"/>
              <w:spacing w:before="94"/>
              <w:ind w:left="0"/>
              <w:jc w:val="left"/>
              <w:rPr>
                <w:b w:val="0"/>
                <w:bCs w:val="0"/>
                <w:sz w:val="20"/>
                <w:szCs w:val="20"/>
              </w:rPr>
            </w:pPr>
            <w:r w:rsidRPr="00974A3A">
              <w:rPr>
                <w:b w:val="0"/>
                <w:bCs w:val="0"/>
                <w:sz w:val="20"/>
                <w:szCs w:val="20"/>
              </w:rPr>
              <w:t>Value</w:t>
            </w:r>
          </w:p>
        </w:tc>
        <w:tc>
          <w:tcPr>
            <w:tcW w:w="0" w:type="auto"/>
          </w:tcPr>
          <w:p w14:paraId="7DEBE2B5" w14:textId="0281CC9E" w:rsidR="00186ECA" w:rsidRPr="00584568" w:rsidRDefault="00186ECA" w:rsidP="00186ECA">
            <w:pPr>
              <w:pStyle w:val="Heading2"/>
              <w:spacing w:before="94"/>
              <w:ind w:left="0"/>
              <w:jc w:val="left"/>
              <w:rPr>
                <w:b w:val="0"/>
                <w:bCs w:val="0"/>
                <w:sz w:val="20"/>
                <w:szCs w:val="20"/>
              </w:rPr>
            </w:pPr>
            <w:r w:rsidRPr="00584568">
              <w:rPr>
                <w:b w:val="0"/>
                <w:bCs w:val="0"/>
                <w:sz w:val="20"/>
                <w:szCs w:val="20"/>
              </w:rPr>
              <w:t>balticSeaChartDatum2000</w:t>
            </w:r>
          </w:p>
        </w:tc>
        <w:tc>
          <w:tcPr>
            <w:tcW w:w="1762" w:type="dxa"/>
          </w:tcPr>
          <w:p w14:paraId="5D65360F" w14:textId="6C759E6F" w:rsidR="00186ECA" w:rsidRPr="00584568" w:rsidRDefault="00186ECA" w:rsidP="00BE0AF6">
            <w:pPr>
              <w:pStyle w:val="Heading2"/>
              <w:spacing w:before="94"/>
              <w:ind w:left="0"/>
              <w:jc w:val="left"/>
              <w:rPr>
                <w:b w:val="0"/>
                <w:bCs w:val="0"/>
                <w:sz w:val="20"/>
                <w:szCs w:val="20"/>
              </w:rPr>
            </w:pPr>
            <w:r w:rsidRPr="00584568">
              <w:rPr>
                <w:b w:val="0"/>
                <w:bCs w:val="0"/>
                <w:sz w:val="20"/>
                <w:szCs w:val="20"/>
              </w:rPr>
              <w:t>Baltic Sea Chart Datum 2000</w:t>
            </w:r>
          </w:p>
        </w:tc>
        <w:tc>
          <w:tcPr>
            <w:tcW w:w="695" w:type="dxa"/>
          </w:tcPr>
          <w:p w14:paraId="0ED7C47B" w14:textId="1AAA0644" w:rsidR="00974A3A" w:rsidRPr="00974A3A" w:rsidRDefault="00CD2E57" w:rsidP="00BE0AF6">
            <w:pPr>
              <w:pStyle w:val="Heading2"/>
              <w:spacing w:before="94"/>
              <w:ind w:left="0"/>
              <w:jc w:val="left"/>
              <w:rPr>
                <w:b w:val="0"/>
                <w:bCs w:val="0"/>
                <w:sz w:val="20"/>
                <w:szCs w:val="20"/>
              </w:rPr>
            </w:pPr>
            <w:r>
              <w:rPr>
                <w:b w:val="0"/>
                <w:bCs w:val="0"/>
                <w:sz w:val="20"/>
                <w:szCs w:val="20"/>
              </w:rPr>
              <w:t>44</w:t>
            </w:r>
          </w:p>
        </w:tc>
        <w:tc>
          <w:tcPr>
            <w:tcW w:w="1540" w:type="dxa"/>
          </w:tcPr>
          <w:p w14:paraId="06994CCC" w14:textId="4C2D8844" w:rsidR="00974A3A" w:rsidRPr="00081A75" w:rsidRDefault="00974A3A" w:rsidP="00BE0AF6">
            <w:pPr>
              <w:pStyle w:val="Heading2"/>
              <w:spacing w:before="94"/>
              <w:ind w:left="0"/>
              <w:jc w:val="left"/>
              <w:rPr>
                <w:b w:val="0"/>
                <w:bCs w:val="0"/>
                <w:i/>
                <w:iCs/>
                <w:sz w:val="20"/>
                <w:szCs w:val="20"/>
              </w:rPr>
            </w:pPr>
          </w:p>
        </w:tc>
      </w:tr>
      <w:tr w:rsidR="008B5983" w:rsidRPr="00974A3A" w:rsidDel="003731BC" w14:paraId="1AE9AF60" w14:textId="07EB172B" w:rsidTr="00872BF8">
        <w:trPr>
          <w:del w:id="140" w:author="Raphael Malyankar" w:date="2021-10-21T00:04:00Z"/>
        </w:trPr>
        <w:tc>
          <w:tcPr>
            <w:tcW w:w="0" w:type="auto"/>
          </w:tcPr>
          <w:p w14:paraId="2BC04177" w14:textId="0D22999B" w:rsidR="008B5983" w:rsidRPr="00CB22D9" w:rsidDel="003731BC" w:rsidRDefault="008B5983" w:rsidP="00BE0AF6">
            <w:pPr>
              <w:pStyle w:val="Heading2"/>
              <w:spacing w:before="94"/>
              <w:ind w:left="0"/>
              <w:jc w:val="left"/>
              <w:rPr>
                <w:del w:id="141" w:author="Raphael Malyankar" w:date="2021-10-21T00:04:00Z"/>
                <w:b w:val="0"/>
                <w:bCs w:val="0"/>
                <w:strike/>
                <w:sz w:val="20"/>
                <w:szCs w:val="20"/>
              </w:rPr>
            </w:pPr>
            <w:del w:id="142" w:author="Raphael Malyankar" w:date="2021-10-21T00:04:00Z">
              <w:r w:rsidRPr="00CB22D9" w:rsidDel="003731BC">
                <w:rPr>
                  <w:b w:val="0"/>
                  <w:bCs w:val="0"/>
                  <w:strike/>
                  <w:sz w:val="20"/>
                  <w:szCs w:val="20"/>
                </w:rPr>
                <w:delText>Value</w:delText>
              </w:r>
            </w:del>
          </w:p>
        </w:tc>
        <w:tc>
          <w:tcPr>
            <w:tcW w:w="0" w:type="auto"/>
          </w:tcPr>
          <w:p w14:paraId="099C493A" w14:textId="4CA2406B" w:rsidR="008B5983" w:rsidRPr="00CB22D9" w:rsidDel="003731BC" w:rsidRDefault="008B5983" w:rsidP="00BE0AF6">
            <w:pPr>
              <w:pStyle w:val="Heading2"/>
              <w:spacing w:before="94"/>
              <w:ind w:left="0"/>
              <w:jc w:val="left"/>
              <w:rPr>
                <w:del w:id="143" w:author="Raphael Malyankar" w:date="2021-10-21T00:04:00Z"/>
                <w:b w:val="0"/>
                <w:bCs w:val="0"/>
                <w:strike/>
                <w:sz w:val="20"/>
                <w:szCs w:val="20"/>
              </w:rPr>
            </w:pPr>
            <w:del w:id="144" w:author="Raphael Malyankar" w:date="2021-10-21T00:04:00Z">
              <w:r w:rsidRPr="00CB22D9" w:rsidDel="003731BC">
                <w:rPr>
                  <w:b w:val="0"/>
                  <w:bCs w:val="0"/>
                  <w:strike/>
                  <w:sz w:val="20"/>
                  <w:szCs w:val="20"/>
                </w:rPr>
                <w:delText>geoidGeneric</w:delText>
              </w:r>
            </w:del>
          </w:p>
        </w:tc>
        <w:tc>
          <w:tcPr>
            <w:tcW w:w="1762" w:type="dxa"/>
          </w:tcPr>
          <w:p w14:paraId="4BB1E520" w14:textId="730A2F75" w:rsidR="008B5983" w:rsidRPr="00CB22D9" w:rsidDel="003731BC" w:rsidRDefault="008B5983" w:rsidP="00BE0AF6">
            <w:pPr>
              <w:pStyle w:val="Heading2"/>
              <w:spacing w:before="94"/>
              <w:ind w:left="0"/>
              <w:jc w:val="left"/>
              <w:rPr>
                <w:del w:id="145" w:author="Raphael Malyankar" w:date="2021-10-21T00:04:00Z"/>
                <w:b w:val="0"/>
                <w:bCs w:val="0"/>
                <w:strike/>
                <w:sz w:val="20"/>
                <w:szCs w:val="20"/>
              </w:rPr>
            </w:pPr>
            <w:del w:id="146" w:author="Raphael Malyankar" w:date="2021-10-21T00:04:00Z">
              <w:r w:rsidRPr="00CB22D9" w:rsidDel="003731BC">
                <w:rPr>
                  <w:b w:val="0"/>
                  <w:bCs w:val="0"/>
                  <w:strike/>
                  <w:sz w:val="20"/>
                  <w:szCs w:val="20"/>
                </w:rPr>
                <w:delText>Geoid (generic)</w:delText>
              </w:r>
            </w:del>
          </w:p>
        </w:tc>
        <w:tc>
          <w:tcPr>
            <w:tcW w:w="695" w:type="dxa"/>
          </w:tcPr>
          <w:p w14:paraId="02AFD92A" w14:textId="6671BCE1" w:rsidR="008B5983" w:rsidRPr="00CB22D9" w:rsidDel="003731BC" w:rsidRDefault="008B5983" w:rsidP="00BE0AF6">
            <w:pPr>
              <w:pStyle w:val="Heading2"/>
              <w:spacing w:before="94"/>
              <w:ind w:left="0"/>
              <w:jc w:val="left"/>
              <w:rPr>
                <w:del w:id="147" w:author="Raphael Malyankar" w:date="2021-10-21T00:04:00Z"/>
                <w:b w:val="0"/>
                <w:bCs w:val="0"/>
                <w:strike/>
                <w:sz w:val="20"/>
                <w:szCs w:val="20"/>
              </w:rPr>
            </w:pPr>
            <w:del w:id="148" w:author="Raphael Malyankar" w:date="2021-10-21T00:04:00Z">
              <w:r w:rsidRPr="00CB22D9" w:rsidDel="003731BC">
                <w:rPr>
                  <w:b w:val="0"/>
                  <w:bCs w:val="0"/>
                  <w:strike/>
                  <w:sz w:val="20"/>
                  <w:szCs w:val="20"/>
                </w:rPr>
                <w:delText>?</w:delText>
              </w:r>
            </w:del>
          </w:p>
        </w:tc>
        <w:tc>
          <w:tcPr>
            <w:tcW w:w="1540" w:type="dxa"/>
          </w:tcPr>
          <w:p w14:paraId="14745D6A" w14:textId="20381F01" w:rsidR="00173434" w:rsidRPr="00CB22D9" w:rsidDel="003731BC" w:rsidRDefault="008B5983" w:rsidP="00BE0AF6">
            <w:pPr>
              <w:pStyle w:val="Heading2"/>
              <w:spacing w:before="94"/>
              <w:ind w:left="0"/>
              <w:jc w:val="left"/>
              <w:rPr>
                <w:del w:id="149" w:author="Raphael Malyankar" w:date="2021-10-21T00:04:00Z"/>
                <w:b w:val="0"/>
                <w:bCs w:val="0"/>
                <w:strike/>
                <w:sz w:val="20"/>
                <w:szCs w:val="20"/>
              </w:rPr>
            </w:pPr>
            <w:del w:id="150" w:author="Raphael Malyankar" w:date="2021-10-21T00:04:00Z">
              <w:r w:rsidRPr="00CB22D9" w:rsidDel="003731BC">
                <w:rPr>
                  <w:b w:val="0"/>
                  <w:bCs w:val="0"/>
                  <w:strike/>
                  <w:sz w:val="20"/>
                  <w:szCs w:val="20"/>
                </w:rPr>
                <w:delText>Geoid not specifically named in the list of datums</w:delText>
              </w:r>
              <w:r w:rsidR="00173434" w:rsidRPr="00CB22D9" w:rsidDel="003731BC">
                <w:rPr>
                  <w:b w:val="0"/>
                  <w:bCs w:val="0"/>
                  <w:strike/>
                  <w:sz w:val="20"/>
                  <w:szCs w:val="20"/>
                </w:rPr>
                <w:delText>.</w:delText>
              </w:r>
            </w:del>
          </w:p>
          <w:p w14:paraId="2F2AE03F" w14:textId="239E3885" w:rsidR="008B5983" w:rsidRPr="00CB22D9" w:rsidDel="003731BC" w:rsidRDefault="00173434" w:rsidP="00BE0AF6">
            <w:pPr>
              <w:pStyle w:val="Heading2"/>
              <w:spacing w:before="94"/>
              <w:ind w:left="0"/>
              <w:jc w:val="left"/>
              <w:rPr>
                <w:del w:id="151" w:author="Raphael Malyankar" w:date="2021-10-21T00:04:00Z"/>
                <w:b w:val="0"/>
                <w:bCs w:val="0"/>
                <w:i/>
                <w:iCs/>
                <w:strike/>
                <w:sz w:val="20"/>
                <w:szCs w:val="20"/>
              </w:rPr>
            </w:pPr>
            <w:del w:id="152" w:author="Raphael Malyankar" w:date="2021-10-21T00:04:00Z">
              <w:r w:rsidRPr="00CB22D9" w:rsidDel="003731BC">
                <w:rPr>
                  <w:b w:val="0"/>
                  <w:bCs w:val="0"/>
                  <w:i/>
                  <w:iCs/>
                  <w:strike/>
                  <w:sz w:val="20"/>
                  <w:szCs w:val="20"/>
                </w:rPr>
                <w:delText xml:space="preserve">[delete if </w:delText>
              </w:r>
              <w:r w:rsidR="00F313FC" w:rsidRPr="00CB22D9" w:rsidDel="003731BC">
                <w:rPr>
                  <w:b w:val="0"/>
                  <w:bCs w:val="0"/>
                  <w:i/>
                  <w:iCs/>
                  <w:strike/>
                  <w:sz w:val="20"/>
                  <w:szCs w:val="20"/>
                </w:rPr>
                <w:delText>proposal to change datatype</w:delText>
              </w:r>
              <w:r w:rsidRPr="00CB22D9" w:rsidDel="003731BC">
                <w:rPr>
                  <w:b w:val="0"/>
                  <w:bCs w:val="0"/>
                  <w:i/>
                  <w:iCs/>
                  <w:strike/>
                  <w:sz w:val="20"/>
                  <w:szCs w:val="20"/>
                </w:rPr>
                <w:delText xml:space="preserve"> is accepted.]</w:delText>
              </w:r>
            </w:del>
          </w:p>
        </w:tc>
      </w:tr>
      <w:tr w:rsidR="00F313FC" w:rsidRPr="00974A3A" w14:paraId="383FC696" w14:textId="77777777" w:rsidTr="00872BF8">
        <w:tc>
          <w:tcPr>
            <w:tcW w:w="0" w:type="auto"/>
          </w:tcPr>
          <w:p w14:paraId="760AC3BB" w14:textId="77777777" w:rsidR="00974A3A" w:rsidRPr="00974A3A" w:rsidRDefault="00974A3A" w:rsidP="00BE0AF6">
            <w:pPr>
              <w:pStyle w:val="Heading2"/>
              <w:spacing w:before="94"/>
              <w:ind w:left="0"/>
              <w:jc w:val="left"/>
              <w:rPr>
                <w:b w:val="0"/>
                <w:bCs w:val="0"/>
                <w:sz w:val="20"/>
                <w:szCs w:val="20"/>
              </w:rPr>
            </w:pPr>
            <w:r w:rsidRPr="00974A3A">
              <w:rPr>
                <w:b w:val="0"/>
                <w:bCs w:val="0"/>
                <w:sz w:val="20"/>
                <w:szCs w:val="20"/>
              </w:rPr>
              <w:t>Value</w:t>
            </w:r>
          </w:p>
        </w:tc>
        <w:tc>
          <w:tcPr>
            <w:tcW w:w="0" w:type="auto"/>
          </w:tcPr>
          <w:p w14:paraId="1603C90F" w14:textId="7B4CEE9A" w:rsidR="00974A3A" w:rsidRPr="00974A3A" w:rsidRDefault="001728BF" w:rsidP="00BE0AF6">
            <w:pPr>
              <w:pStyle w:val="Heading2"/>
              <w:spacing w:before="94"/>
              <w:ind w:left="0"/>
              <w:jc w:val="left"/>
              <w:rPr>
                <w:b w:val="0"/>
                <w:bCs w:val="0"/>
                <w:sz w:val="20"/>
                <w:szCs w:val="20"/>
              </w:rPr>
            </w:pPr>
            <w:r>
              <w:rPr>
                <w:b w:val="0"/>
                <w:bCs w:val="0"/>
                <w:sz w:val="20"/>
                <w:szCs w:val="20"/>
              </w:rPr>
              <w:t>internationalGreatLakesDatum</w:t>
            </w:r>
            <w:r w:rsidR="00974A3A" w:rsidRPr="00974A3A">
              <w:rPr>
                <w:b w:val="0"/>
                <w:bCs w:val="0"/>
                <w:sz w:val="20"/>
                <w:szCs w:val="20"/>
              </w:rPr>
              <w:t>2020</w:t>
            </w:r>
          </w:p>
        </w:tc>
        <w:tc>
          <w:tcPr>
            <w:tcW w:w="1762" w:type="dxa"/>
          </w:tcPr>
          <w:p w14:paraId="2A44FC1F" w14:textId="77777777" w:rsidR="00974A3A" w:rsidRPr="00974A3A" w:rsidRDefault="00974A3A" w:rsidP="00BE0AF6">
            <w:pPr>
              <w:pStyle w:val="Heading2"/>
              <w:spacing w:before="94"/>
              <w:ind w:left="0"/>
              <w:jc w:val="left"/>
              <w:rPr>
                <w:b w:val="0"/>
                <w:bCs w:val="0"/>
                <w:sz w:val="20"/>
                <w:szCs w:val="20"/>
              </w:rPr>
            </w:pPr>
            <w:r w:rsidRPr="00974A3A">
              <w:rPr>
                <w:b w:val="0"/>
                <w:bCs w:val="0"/>
                <w:sz w:val="20"/>
                <w:szCs w:val="20"/>
              </w:rPr>
              <w:t>International Great Lakes Datum 2020</w:t>
            </w:r>
          </w:p>
        </w:tc>
        <w:tc>
          <w:tcPr>
            <w:tcW w:w="695" w:type="dxa"/>
          </w:tcPr>
          <w:p w14:paraId="33890987" w14:textId="77777777" w:rsidR="00974A3A" w:rsidRPr="00974A3A" w:rsidRDefault="00974A3A" w:rsidP="00BE0AF6">
            <w:pPr>
              <w:pStyle w:val="Heading2"/>
              <w:spacing w:before="94"/>
              <w:ind w:left="0"/>
              <w:jc w:val="left"/>
              <w:rPr>
                <w:b w:val="0"/>
                <w:bCs w:val="0"/>
                <w:sz w:val="20"/>
                <w:szCs w:val="20"/>
              </w:rPr>
            </w:pPr>
            <w:r w:rsidRPr="00974A3A">
              <w:rPr>
                <w:b w:val="0"/>
                <w:bCs w:val="0"/>
                <w:sz w:val="20"/>
                <w:szCs w:val="20"/>
              </w:rPr>
              <w:t>?</w:t>
            </w:r>
          </w:p>
        </w:tc>
        <w:tc>
          <w:tcPr>
            <w:tcW w:w="1540" w:type="dxa"/>
          </w:tcPr>
          <w:p w14:paraId="2B3F58D6" w14:textId="77777777" w:rsidR="00974A3A" w:rsidRPr="00974A3A" w:rsidRDefault="00974A3A" w:rsidP="00BE0AF6">
            <w:pPr>
              <w:pStyle w:val="Heading2"/>
              <w:spacing w:before="94"/>
              <w:ind w:left="0"/>
              <w:jc w:val="left"/>
              <w:rPr>
                <w:b w:val="0"/>
                <w:bCs w:val="0"/>
                <w:sz w:val="20"/>
                <w:szCs w:val="20"/>
              </w:rPr>
            </w:pPr>
          </w:p>
        </w:tc>
      </w:tr>
      <w:tr w:rsidR="005D5E8F" w:rsidRPr="00974A3A" w14:paraId="4AF8B33B" w14:textId="77777777" w:rsidTr="00872BF8">
        <w:tc>
          <w:tcPr>
            <w:tcW w:w="0" w:type="auto"/>
          </w:tcPr>
          <w:p w14:paraId="61C6B634" w14:textId="30CD37B4" w:rsidR="005D5E8F" w:rsidRPr="00974A3A" w:rsidRDefault="005D5E8F" w:rsidP="00BE0AF6">
            <w:pPr>
              <w:pStyle w:val="Heading2"/>
              <w:spacing w:before="94"/>
              <w:ind w:left="0"/>
              <w:jc w:val="left"/>
              <w:rPr>
                <w:b w:val="0"/>
                <w:bCs w:val="0"/>
                <w:sz w:val="20"/>
                <w:szCs w:val="20"/>
              </w:rPr>
            </w:pPr>
            <w:r w:rsidRPr="00974A3A" w:rsidDel="006D0E6B">
              <w:rPr>
                <w:b w:val="0"/>
                <w:bCs w:val="0"/>
                <w:sz w:val="20"/>
                <w:szCs w:val="20"/>
              </w:rPr>
              <w:t>Value</w:t>
            </w:r>
          </w:p>
        </w:tc>
        <w:tc>
          <w:tcPr>
            <w:tcW w:w="0" w:type="auto"/>
          </w:tcPr>
          <w:p w14:paraId="1F48C5F4" w14:textId="43E59883" w:rsidR="005D5E8F" w:rsidRPr="00974A3A" w:rsidDel="001728BF" w:rsidRDefault="005D5E8F" w:rsidP="00BE0AF6">
            <w:pPr>
              <w:pStyle w:val="Heading2"/>
              <w:spacing w:before="94"/>
              <w:ind w:left="0"/>
              <w:jc w:val="left"/>
              <w:rPr>
                <w:b w:val="0"/>
                <w:bCs w:val="0"/>
                <w:sz w:val="20"/>
                <w:szCs w:val="20"/>
              </w:rPr>
            </w:pPr>
            <w:proofErr w:type="spellStart"/>
            <w:r w:rsidRPr="00974A3A" w:rsidDel="006D0E6B">
              <w:rPr>
                <w:b w:val="0"/>
                <w:bCs w:val="0"/>
                <w:sz w:val="20"/>
                <w:szCs w:val="20"/>
              </w:rPr>
              <w:t>seaSurface</w:t>
            </w:r>
            <w:proofErr w:type="spellEnd"/>
          </w:p>
        </w:tc>
        <w:tc>
          <w:tcPr>
            <w:tcW w:w="1762" w:type="dxa"/>
          </w:tcPr>
          <w:p w14:paraId="45DEEC0B" w14:textId="3BDF030E" w:rsidR="005D5E8F" w:rsidRPr="00974A3A" w:rsidRDefault="005D5E8F" w:rsidP="00BE0AF6">
            <w:pPr>
              <w:pStyle w:val="Heading2"/>
              <w:spacing w:before="94"/>
              <w:ind w:left="0"/>
              <w:jc w:val="left"/>
              <w:rPr>
                <w:b w:val="0"/>
                <w:bCs w:val="0"/>
                <w:sz w:val="20"/>
                <w:szCs w:val="20"/>
              </w:rPr>
            </w:pPr>
            <w:r w:rsidRPr="00974A3A" w:rsidDel="006D0E6B">
              <w:rPr>
                <w:b w:val="0"/>
                <w:bCs w:val="0"/>
                <w:sz w:val="20"/>
                <w:szCs w:val="20"/>
              </w:rPr>
              <w:t>Sea surface</w:t>
            </w:r>
          </w:p>
        </w:tc>
        <w:tc>
          <w:tcPr>
            <w:tcW w:w="695" w:type="dxa"/>
          </w:tcPr>
          <w:p w14:paraId="14124A00" w14:textId="5D8785C6" w:rsidR="005D5E8F" w:rsidRPr="00974A3A" w:rsidRDefault="005D5E8F" w:rsidP="00BE0AF6">
            <w:pPr>
              <w:pStyle w:val="Heading2"/>
              <w:spacing w:before="94"/>
              <w:ind w:left="0"/>
              <w:jc w:val="left"/>
              <w:rPr>
                <w:b w:val="0"/>
                <w:bCs w:val="0"/>
                <w:sz w:val="20"/>
                <w:szCs w:val="20"/>
              </w:rPr>
            </w:pPr>
            <w:r w:rsidRPr="00974A3A" w:rsidDel="006D0E6B">
              <w:rPr>
                <w:b w:val="0"/>
                <w:bCs w:val="0"/>
                <w:sz w:val="20"/>
                <w:szCs w:val="20"/>
              </w:rPr>
              <w:t>?</w:t>
            </w:r>
          </w:p>
        </w:tc>
        <w:tc>
          <w:tcPr>
            <w:tcW w:w="1540" w:type="dxa"/>
          </w:tcPr>
          <w:p w14:paraId="1CAD99F9" w14:textId="07BF249D" w:rsidR="005D5E8F" w:rsidRPr="00974A3A" w:rsidRDefault="005D5E8F" w:rsidP="005D5E8F">
            <w:pPr>
              <w:pStyle w:val="Heading2"/>
              <w:spacing w:before="94"/>
              <w:ind w:left="0"/>
              <w:jc w:val="left"/>
              <w:rPr>
                <w:b w:val="0"/>
                <w:bCs w:val="0"/>
                <w:sz w:val="20"/>
                <w:szCs w:val="20"/>
              </w:rPr>
            </w:pPr>
            <w:r w:rsidRPr="00974A3A" w:rsidDel="006D0E6B">
              <w:rPr>
                <w:b w:val="0"/>
                <w:bCs w:val="0"/>
                <w:sz w:val="20"/>
                <w:szCs w:val="20"/>
              </w:rPr>
              <w:t xml:space="preserve">Local </w:t>
            </w:r>
            <w:r>
              <w:rPr>
                <w:b w:val="0"/>
                <w:bCs w:val="0"/>
                <w:sz w:val="20"/>
                <w:szCs w:val="20"/>
              </w:rPr>
              <w:t xml:space="preserve">sea </w:t>
            </w:r>
            <w:r w:rsidR="00EC5CD2">
              <w:rPr>
                <w:b w:val="0"/>
                <w:bCs w:val="0"/>
                <w:sz w:val="20"/>
                <w:szCs w:val="20"/>
              </w:rPr>
              <w:t>surface</w:t>
            </w:r>
          </w:p>
        </w:tc>
      </w:tr>
      <w:tr w:rsidR="005D5E8F" w:rsidRPr="00974A3A" w14:paraId="3977B267" w14:textId="77777777" w:rsidTr="00872BF8">
        <w:tc>
          <w:tcPr>
            <w:tcW w:w="0" w:type="auto"/>
          </w:tcPr>
          <w:p w14:paraId="01B22EDB" w14:textId="03363E2D" w:rsidR="005D5E8F" w:rsidRPr="00974A3A" w:rsidRDefault="005D5E8F" w:rsidP="00BE0AF6">
            <w:pPr>
              <w:pStyle w:val="Heading2"/>
              <w:spacing w:before="94"/>
              <w:ind w:left="0"/>
              <w:jc w:val="left"/>
              <w:rPr>
                <w:b w:val="0"/>
                <w:bCs w:val="0"/>
                <w:sz w:val="20"/>
                <w:szCs w:val="20"/>
              </w:rPr>
            </w:pPr>
            <w:r w:rsidRPr="00974A3A">
              <w:rPr>
                <w:b w:val="0"/>
                <w:bCs w:val="0"/>
                <w:sz w:val="20"/>
                <w:szCs w:val="20"/>
              </w:rPr>
              <w:t>Value</w:t>
            </w:r>
          </w:p>
        </w:tc>
        <w:tc>
          <w:tcPr>
            <w:tcW w:w="0" w:type="auto"/>
          </w:tcPr>
          <w:p w14:paraId="2BBC2A2D" w14:textId="7630E66B" w:rsidR="005D5E8F" w:rsidRPr="00974A3A" w:rsidRDefault="005D5E8F" w:rsidP="00BE0AF6">
            <w:pPr>
              <w:pStyle w:val="Heading2"/>
              <w:spacing w:before="94"/>
              <w:ind w:left="0"/>
              <w:jc w:val="left"/>
              <w:rPr>
                <w:b w:val="0"/>
                <w:bCs w:val="0"/>
                <w:sz w:val="20"/>
                <w:szCs w:val="20"/>
              </w:rPr>
            </w:pPr>
            <w:proofErr w:type="spellStart"/>
            <w:r w:rsidRPr="00974A3A">
              <w:rPr>
                <w:b w:val="0"/>
                <w:bCs w:val="0"/>
                <w:sz w:val="20"/>
                <w:szCs w:val="20"/>
              </w:rPr>
              <w:t>seaBottom</w:t>
            </w:r>
            <w:proofErr w:type="spellEnd"/>
          </w:p>
        </w:tc>
        <w:tc>
          <w:tcPr>
            <w:tcW w:w="1762" w:type="dxa"/>
          </w:tcPr>
          <w:p w14:paraId="6CAAD70A" w14:textId="41B5CAC6" w:rsidR="005D5E8F" w:rsidRPr="00974A3A" w:rsidRDefault="005D5E8F" w:rsidP="00BE0AF6">
            <w:pPr>
              <w:pStyle w:val="Heading2"/>
              <w:spacing w:before="94"/>
              <w:ind w:left="0"/>
              <w:jc w:val="left"/>
              <w:rPr>
                <w:b w:val="0"/>
                <w:bCs w:val="0"/>
                <w:sz w:val="20"/>
                <w:szCs w:val="20"/>
              </w:rPr>
            </w:pPr>
            <w:r w:rsidRPr="00974A3A">
              <w:rPr>
                <w:b w:val="0"/>
                <w:bCs w:val="0"/>
                <w:sz w:val="20"/>
                <w:szCs w:val="20"/>
              </w:rPr>
              <w:t>Sea bottom</w:t>
            </w:r>
          </w:p>
        </w:tc>
        <w:tc>
          <w:tcPr>
            <w:tcW w:w="695" w:type="dxa"/>
          </w:tcPr>
          <w:p w14:paraId="7108918B" w14:textId="16A48CAF" w:rsidR="005D5E8F" w:rsidRPr="00974A3A" w:rsidRDefault="005D5E8F" w:rsidP="00BE0AF6">
            <w:pPr>
              <w:pStyle w:val="Heading2"/>
              <w:spacing w:before="94"/>
              <w:ind w:left="0"/>
              <w:jc w:val="left"/>
              <w:rPr>
                <w:b w:val="0"/>
                <w:bCs w:val="0"/>
                <w:sz w:val="20"/>
                <w:szCs w:val="20"/>
              </w:rPr>
            </w:pPr>
            <w:r w:rsidRPr="00974A3A">
              <w:rPr>
                <w:b w:val="0"/>
                <w:bCs w:val="0"/>
                <w:sz w:val="20"/>
                <w:szCs w:val="20"/>
              </w:rPr>
              <w:t>?</w:t>
            </w:r>
          </w:p>
        </w:tc>
        <w:tc>
          <w:tcPr>
            <w:tcW w:w="1540" w:type="dxa"/>
          </w:tcPr>
          <w:p w14:paraId="70C46586" w14:textId="4328FDFC" w:rsidR="005D5E8F" w:rsidRPr="00974A3A" w:rsidRDefault="005D5E8F" w:rsidP="00BE0AF6">
            <w:pPr>
              <w:pStyle w:val="Heading2"/>
              <w:spacing w:before="94"/>
              <w:ind w:left="0"/>
              <w:jc w:val="left"/>
              <w:rPr>
                <w:b w:val="0"/>
                <w:bCs w:val="0"/>
                <w:sz w:val="20"/>
                <w:szCs w:val="20"/>
              </w:rPr>
            </w:pPr>
            <w:r w:rsidRPr="00974A3A">
              <w:rPr>
                <w:b w:val="0"/>
                <w:bCs w:val="0"/>
                <w:sz w:val="20"/>
                <w:szCs w:val="20"/>
              </w:rPr>
              <w:t>Local sea bottom reference</w:t>
            </w:r>
          </w:p>
        </w:tc>
      </w:tr>
      <w:tr w:rsidR="00CD2E57" w:rsidRPr="00974A3A" w14:paraId="0892E81C" w14:textId="77777777" w:rsidTr="00872BF8">
        <w:tc>
          <w:tcPr>
            <w:tcW w:w="0" w:type="auto"/>
          </w:tcPr>
          <w:p w14:paraId="0E196972" w14:textId="5EFD2C1E" w:rsidR="00CD2E57" w:rsidRPr="00974A3A" w:rsidRDefault="00CD2E57" w:rsidP="00BE0AF6">
            <w:pPr>
              <w:pStyle w:val="Heading2"/>
              <w:spacing w:before="94"/>
              <w:ind w:left="0"/>
              <w:jc w:val="left"/>
              <w:rPr>
                <w:b w:val="0"/>
                <w:bCs w:val="0"/>
                <w:sz w:val="20"/>
                <w:szCs w:val="20"/>
              </w:rPr>
            </w:pPr>
            <w:r>
              <w:rPr>
                <w:b w:val="0"/>
                <w:bCs w:val="0"/>
                <w:sz w:val="20"/>
                <w:szCs w:val="20"/>
              </w:rPr>
              <w:t>Value</w:t>
            </w:r>
          </w:p>
        </w:tc>
        <w:tc>
          <w:tcPr>
            <w:tcW w:w="0" w:type="auto"/>
          </w:tcPr>
          <w:p w14:paraId="7FEEE771" w14:textId="6711E568" w:rsidR="00CD2E57" w:rsidRPr="00974A3A" w:rsidRDefault="00CD2E57" w:rsidP="00BE0AF6">
            <w:pPr>
              <w:pStyle w:val="Heading2"/>
              <w:spacing w:before="94"/>
              <w:ind w:left="0"/>
              <w:jc w:val="left"/>
              <w:rPr>
                <w:b w:val="0"/>
                <w:bCs w:val="0"/>
                <w:sz w:val="20"/>
                <w:szCs w:val="20"/>
              </w:rPr>
            </w:pPr>
            <w:proofErr w:type="spellStart"/>
            <w:r>
              <w:rPr>
                <w:b w:val="0"/>
                <w:bCs w:val="0"/>
                <w:sz w:val="20"/>
                <w:szCs w:val="20"/>
              </w:rPr>
              <w:t>hydrographicZero</w:t>
            </w:r>
            <w:proofErr w:type="spellEnd"/>
          </w:p>
        </w:tc>
        <w:tc>
          <w:tcPr>
            <w:tcW w:w="1762" w:type="dxa"/>
          </w:tcPr>
          <w:p w14:paraId="0B31E0A0" w14:textId="1B177340" w:rsidR="00CD2E57" w:rsidRPr="00974A3A" w:rsidRDefault="00CD2E57" w:rsidP="00BE0AF6">
            <w:pPr>
              <w:pStyle w:val="Heading2"/>
              <w:spacing w:before="94"/>
              <w:ind w:left="0"/>
              <w:jc w:val="left"/>
              <w:rPr>
                <w:b w:val="0"/>
                <w:bCs w:val="0"/>
                <w:sz w:val="20"/>
                <w:szCs w:val="20"/>
              </w:rPr>
            </w:pPr>
            <w:r>
              <w:rPr>
                <w:b w:val="0"/>
                <w:bCs w:val="0"/>
                <w:sz w:val="20"/>
                <w:szCs w:val="20"/>
              </w:rPr>
              <w:t>Hydrographic Zero</w:t>
            </w:r>
          </w:p>
        </w:tc>
        <w:tc>
          <w:tcPr>
            <w:tcW w:w="695" w:type="dxa"/>
          </w:tcPr>
          <w:p w14:paraId="1383164C" w14:textId="0DF61EE8" w:rsidR="00CD2E57" w:rsidRPr="00974A3A" w:rsidRDefault="00CD2E57" w:rsidP="00BE0AF6">
            <w:pPr>
              <w:pStyle w:val="Heading2"/>
              <w:spacing w:before="94"/>
              <w:ind w:left="0"/>
              <w:jc w:val="left"/>
              <w:rPr>
                <w:b w:val="0"/>
                <w:bCs w:val="0"/>
                <w:sz w:val="20"/>
                <w:szCs w:val="20"/>
              </w:rPr>
            </w:pPr>
            <w:r>
              <w:rPr>
                <w:b w:val="0"/>
                <w:bCs w:val="0"/>
                <w:sz w:val="20"/>
                <w:szCs w:val="20"/>
              </w:rPr>
              <w:t>TBD</w:t>
            </w:r>
          </w:p>
        </w:tc>
        <w:tc>
          <w:tcPr>
            <w:tcW w:w="1540" w:type="dxa"/>
          </w:tcPr>
          <w:p w14:paraId="409EF348" w14:textId="77CA4DAE" w:rsidR="00CD2E57" w:rsidRDefault="00CD2E57" w:rsidP="00CD2E57">
            <w:pPr>
              <w:pStyle w:val="Heading2"/>
              <w:spacing w:before="94"/>
              <w:ind w:left="0"/>
              <w:jc w:val="left"/>
              <w:rPr>
                <w:b w:val="0"/>
                <w:bCs w:val="0"/>
                <w:sz w:val="20"/>
                <w:szCs w:val="20"/>
              </w:rPr>
            </w:pPr>
            <w:r>
              <w:rPr>
                <w:b w:val="0"/>
                <w:bCs w:val="0"/>
                <w:sz w:val="20"/>
                <w:szCs w:val="20"/>
              </w:rPr>
              <w:t>A</w:t>
            </w:r>
            <w:r w:rsidRPr="00CD2E57">
              <w:rPr>
                <w:b w:val="0"/>
                <w:bCs w:val="0"/>
                <w:sz w:val="20"/>
                <w:szCs w:val="20"/>
              </w:rPr>
              <w:t xml:space="preserve"> vertical reference near the lowest astronomical tide (LAT, following IHO recommendation), below which the sea level falls only very exceptionally. The origin of the deviation between LAT and hydrographic zero may be due to a strong anticyclonic atmospheric condition, adding weight to the </w:t>
            </w:r>
            <w:r w:rsidRPr="00CD2E57">
              <w:rPr>
                <w:b w:val="0"/>
                <w:bCs w:val="0"/>
                <w:sz w:val="20"/>
                <w:szCs w:val="20"/>
              </w:rPr>
              <w:lastRenderedPageBreak/>
              <w:t>water column that may exceptionally cause the lowest sea level to fall below the astronomical low water level.</w:t>
            </w:r>
          </w:p>
          <w:p w14:paraId="26FB0F9E" w14:textId="28C36129" w:rsidR="00CD2E57" w:rsidRPr="00974A3A" w:rsidRDefault="00CD2E57" w:rsidP="00CD2E57">
            <w:pPr>
              <w:pStyle w:val="Heading2"/>
              <w:spacing w:before="94"/>
              <w:ind w:left="0"/>
              <w:jc w:val="left"/>
              <w:rPr>
                <w:b w:val="0"/>
                <w:bCs w:val="0"/>
                <w:sz w:val="20"/>
                <w:szCs w:val="20"/>
              </w:rPr>
            </w:pPr>
            <w:r>
              <w:rPr>
                <w:b w:val="0"/>
                <w:bCs w:val="0"/>
                <w:sz w:val="20"/>
                <w:szCs w:val="20"/>
              </w:rPr>
              <w:t>The d</w:t>
            </w:r>
            <w:r w:rsidRPr="00CD2E57">
              <w:rPr>
                <w:b w:val="0"/>
                <w:bCs w:val="0"/>
                <w:sz w:val="20"/>
                <w:szCs w:val="20"/>
              </w:rPr>
              <w:t>eviation between hydrographic zero and LAT must be less than 0.50 m.</w:t>
            </w:r>
          </w:p>
        </w:tc>
      </w:tr>
      <w:bookmarkEnd w:id="118"/>
    </w:tbl>
    <w:p w14:paraId="625CEE6B" w14:textId="77777777" w:rsidR="006A5755" w:rsidRDefault="006A5755" w:rsidP="007045FA">
      <w:pPr>
        <w:pStyle w:val="Heading2"/>
        <w:spacing w:before="94"/>
        <w:ind w:left="0"/>
        <w:rPr>
          <w:b w:val="0"/>
          <w:bCs w:val="0"/>
          <w:i/>
          <w:iCs/>
          <w:sz w:val="20"/>
          <w:szCs w:val="20"/>
          <w:lang w:val="en-US"/>
        </w:rPr>
      </w:pPr>
    </w:p>
    <w:p w14:paraId="544962F3" w14:textId="3549916E" w:rsidR="00EF75B8" w:rsidRPr="006A5755" w:rsidRDefault="006A5755" w:rsidP="006A5755">
      <w:pPr>
        <w:pStyle w:val="Heading2"/>
        <w:spacing w:before="94"/>
        <w:ind w:left="270"/>
        <w:rPr>
          <w:b w:val="0"/>
          <w:bCs w:val="0"/>
          <w:i/>
          <w:iCs/>
          <w:sz w:val="20"/>
          <w:szCs w:val="20"/>
          <w:lang w:val="en-US"/>
        </w:rPr>
      </w:pPr>
      <w:r w:rsidRPr="00584568">
        <w:rPr>
          <w:b w:val="0"/>
          <w:bCs w:val="0"/>
          <w:i/>
          <w:iCs/>
          <w:sz w:val="20"/>
          <w:szCs w:val="20"/>
          <w:lang w:val="en-US"/>
        </w:rPr>
        <w:t xml:space="preserve">[ITRF2020 (determination underway) per </w:t>
      </w:r>
      <w:proofErr w:type="spellStart"/>
      <w:r w:rsidRPr="00584568">
        <w:rPr>
          <w:b w:val="0"/>
          <w:bCs w:val="0"/>
          <w:i/>
          <w:iCs/>
          <w:sz w:val="20"/>
          <w:szCs w:val="20"/>
          <w:lang w:val="en-US"/>
        </w:rPr>
        <w:t>Altamimi</w:t>
      </w:r>
      <w:proofErr w:type="spellEnd"/>
      <w:r w:rsidRPr="00584568">
        <w:rPr>
          <w:b w:val="0"/>
          <w:bCs w:val="0"/>
          <w:i/>
          <w:iCs/>
          <w:sz w:val="20"/>
          <w:szCs w:val="20"/>
          <w:lang w:val="en-US"/>
        </w:rPr>
        <w:t xml:space="preserve"> et al., IAU 2018, Vienna, August 27, 2018, “The International Terrestrial Reference Frame (ITRF) ITRF2014 and future plans”]</w:t>
      </w:r>
    </w:p>
    <w:p w14:paraId="063529DE" w14:textId="77777777" w:rsidR="006A5755" w:rsidRDefault="006A5755" w:rsidP="007045FA">
      <w:pPr>
        <w:pStyle w:val="Heading2"/>
        <w:spacing w:before="94"/>
        <w:ind w:left="0"/>
        <w:rPr>
          <w:b w:val="0"/>
          <w:bCs w:val="0"/>
          <w:sz w:val="20"/>
          <w:szCs w:val="20"/>
          <w:lang w:val="en-US"/>
        </w:rPr>
      </w:pPr>
    </w:p>
    <w:p w14:paraId="6912A02D" w14:textId="1505F8C6" w:rsidR="004D1CF5" w:rsidRPr="002C385F" w:rsidRDefault="007045FA" w:rsidP="001006EB">
      <w:pPr>
        <w:pStyle w:val="Heading2"/>
        <w:spacing w:before="94"/>
        <w:rPr>
          <w:i/>
          <w:iCs/>
        </w:rPr>
      </w:pPr>
      <w:bookmarkStart w:id="153" w:name="_Hlk80891261"/>
      <w:r>
        <w:rPr>
          <w:i/>
          <w:iCs/>
        </w:rPr>
        <w:t xml:space="preserve">Item </w:t>
      </w:r>
      <w:r w:rsidR="004D1CF5" w:rsidRPr="002C385F">
        <w:rPr>
          <w:i/>
          <w:iCs/>
        </w:rPr>
        <w:t xml:space="preserve">(2) Change of data type to </w:t>
      </w:r>
      <w:proofErr w:type="spellStart"/>
      <w:r w:rsidR="004D1CF5" w:rsidRPr="002C385F">
        <w:rPr>
          <w:i/>
          <w:iCs/>
        </w:rPr>
        <w:t>codelist</w:t>
      </w:r>
      <w:proofErr w:type="spellEnd"/>
      <w:r w:rsidR="004D1CF5" w:rsidRPr="002C385F">
        <w:rPr>
          <w:i/>
          <w:iCs/>
        </w:rPr>
        <w:t>:</w:t>
      </w:r>
    </w:p>
    <w:p w14:paraId="091D9845" w14:textId="77777777" w:rsidR="004D1CF5" w:rsidRDefault="004D1CF5" w:rsidP="004D1CF5">
      <w:pPr>
        <w:pStyle w:val="Heading2"/>
        <w:spacing w:before="94"/>
      </w:pPr>
      <w:r>
        <w:t>S100_VerticalAndSoundingDatum &amp; Figure 4a-D-4</w:t>
      </w:r>
    </w:p>
    <w:bookmarkEnd w:id="153"/>
    <w:p w14:paraId="0C69B43A" w14:textId="14D703BB" w:rsidR="00902906" w:rsidRDefault="001006EB" w:rsidP="001006EB">
      <w:pPr>
        <w:pStyle w:val="Heading2"/>
        <w:spacing w:before="94"/>
        <w:rPr>
          <w:b w:val="0"/>
          <w:bCs w:val="0"/>
          <w:i/>
          <w:iCs/>
          <w:sz w:val="20"/>
          <w:szCs w:val="20"/>
        </w:rPr>
      </w:pPr>
      <w:r w:rsidRPr="007A14FC">
        <w:rPr>
          <w:b w:val="0"/>
          <w:bCs w:val="0"/>
          <w:i/>
          <w:iCs/>
          <w:sz w:val="20"/>
          <w:szCs w:val="20"/>
        </w:rPr>
        <w:t>[</w:t>
      </w:r>
      <w:r w:rsidR="004D1CF5">
        <w:rPr>
          <w:b w:val="0"/>
          <w:bCs w:val="0"/>
          <w:i/>
          <w:iCs/>
          <w:sz w:val="20"/>
          <w:szCs w:val="20"/>
        </w:rPr>
        <w:t>Change the type of S100_VerticalAndSoundingD</w:t>
      </w:r>
      <w:bookmarkStart w:id="154" w:name="_GoBack"/>
      <w:bookmarkEnd w:id="154"/>
      <w:r w:rsidR="004D1CF5">
        <w:rPr>
          <w:b w:val="0"/>
          <w:bCs w:val="0"/>
          <w:i/>
          <w:iCs/>
          <w:sz w:val="20"/>
          <w:szCs w:val="20"/>
        </w:rPr>
        <w:t xml:space="preserve">atum to S100_Codelist, </w:t>
      </w:r>
      <w:del w:id="155" w:author="Raphael Malyankar" w:date="2021-10-21T00:03:00Z">
        <w:r w:rsidR="00902906" w:rsidRPr="00667533" w:rsidDel="003731BC">
          <w:rPr>
            <w:b w:val="0"/>
            <w:bCs w:val="0"/>
            <w:i/>
            <w:iCs/>
            <w:sz w:val="20"/>
            <w:szCs w:val="20"/>
          </w:rPr>
          <w:delText xml:space="preserve">either an </w:delText>
        </w:r>
      </w:del>
      <w:r w:rsidR="00902906" w:rsidRPr="00667533">
        <w:rPr>
          <w:b w:val="0"/>
          <w:bCs w:val="0"/>
          <w:i/>
          <w:iCs/>
          <w:sz w:val="20"/>
          <w:szCs w:val="20"/>
        </w:rPr>
        <w:t>“open enumeration”</w:t>
      </w:r>
      <w:del w:id="156" w:author="Raphael Malyankar" w:date="2021-10-21T00:03:00Z">
        <w:r w:rsidR="00902906" w:rsidRPr="00667533" w:rsidDel="003731BC">
          <w:rPr>
            <w:b w:val="0"/>
            <w:bCs w:val="0"/>
            <w:i/>
            <w:iCs/>
            <w:sz w:val="20"/>
            <w:szCs w:val="20"/>
          </w:rPr>
          <w:delText xml:space="preserve"> or</w:delText>
        </w:r>
        <w:r w:rsidR="00902906" w:rsidDel="003731BC">
          <w:rPr>
            <w:b w:val="0"/>
            <w:bCs w:val="0"/>
            <w:i/>
            <w:iCs/>
            <w:sz w:val="20"/>
            <w:szCs w:val="20"/>
          </w:rPr>
          <w:delText xml:space="preserve"> a “closed dictionary”</w:delText>
        </w:r>
      </w:del>
      <w:r w:rsidR="00902906">
        <w:rPr>
          <w:b w:val="0"/>
          <w:bCs w:val="0"/>
          <w:i/>
          <w:iCs/>
          <w:sz w:val="20"/>
          <w:szCs w:val="20"/>
        </w:rPr>
        <w:t>. The tags</w:t>
      </w:r>
      <w:r w:rsidR="00066F2A">
        <w:rPr>
          <w:b w:val="0"/>
          <w:bCs w:val="0"/>
          <w:i/>
          <w:iCs/>
          <w:sz w:val="20"/>
          <w:szCs w:val="20"/>
        </w:rPr>
        <w:t xml:space="preserve"> (see S-100 </w:t>
      </w:r>
      <w:r w:rsidR="00C27F5C">
        <w:rPr>
          <w:b w:val="0"/>
          <w:bCs w:val="0"/>
          <w:i/>
          <w:iCs/>
          <w:sz w:val="20"/>
          <w:szCs w:val="20"/>
        </w:rPr>
        <w:t xml:space="preserve">4.0.0 clauses </w:t>
      </w:r>
      <w:r w:rsidR="00066F2A">
        <w:rPr>
          <w:b w:val="0"/>
          <w:bCs w:val="0"/>
          <w:i/>
          <w:iCs/>
          <w:sz w:val="20"/>
          <w:szCs w:val="20"/>
        </w:rPr>
        <w:t>1-4.8, 3-5.3.11, 3-6.7)</w:t>
      </w:r>
      <w:r w:rsidR="00902906">
        <w:rPr>
          <w:b w:val="0"/>
          <w:bCs w:val="0"/>
          <w:i/>
          <w:iCs/>
          <w:sz w:val="20"/>
          <w:szCs w:val="20"/>
        </w:rPr>
        <w:t xml:space="preserve"> </w:t>
      </w:r>
      <w:r w:rsidR="006E5EFD">
        <w:rPr>
          <w:b w:val="0"/>
          <w:bCs w:val="0"/>
          <w:i/>
          <w:iCs/>
          <w:sz w:val="20"/>
          <w:szCs w:val="20"/>
        </w:rPr>
        <w:t>must</w:t>
      </w:r>
      <w:r w:rsidR="00902906">
        <w:rPr>
          <w:b w:val="0"/>
          <w:bCs w:val="0"/>
          <w:i/>
          <w:iCs/>
          <w:sz w:val="20"/>
          <w:szCs w:val="20"/>
        </w:rPr>
        <w:t xml:space="preserve"> be</w:t>
      </w:r>
      <w:del w:id="157" w:author="Raphael Malyankar" w:date="2021-10-21T00:02:00Z">
        <w:r w:rsidR="00902906" w:rsidDel="00E75673">
          <w:rPr>
            <w:b w:val="0"/>
            <w:bCs w:val="0"/>
            <w:i/>
            <w:iCs/>
            <w:sz w:val="20"/>
            <w:szCs w:val="20"/>
          </w:rPr>
          <w:delText xml:space="preserve"> one of the following sets</w:delText>
        </w:r>
      </w:del>
      <w:r w:rsidR="00902906">
        <w:rPr>
          <w:b w:val="0"/>
          <w:bCs w:val="0"/>
          <w:i/>
          <w:iCs/>
          <w:sz w:val="20"/>
          <w:szCs w:val="20"/>
        </w:rPr>
        <w:t>:</w:t>
      </w:r>
    </w:p>
    <w:p w14:paraId="5BCDB951" w14:textId="7E5D4B7C" w:rsidR="00902906" w:rsidRPr="00667533" w:rsidRDefault="00902906" w:rsidP="001006EB">
      <w:pPr>
        <w:pStyle w:val="Heading2"/>
        <w:spacing w:before="94"/>
        <w:rPr>
          <w:b w:val="0"/>
          <w:bCs w:val="0"/>
          <w:i/>
          <w:iCs/>
          <w:sz w:val="20"/>
          <w:szCs w:val="20"/>
        </w:rPr>
      </w:pPr>
      <w:proofErr w:type="spellStart"/>
      <w:r>
        <w:rPr>
          <w:b w:val="0"/>
          <w:bCs w:val="0"/>
          <w:i/>
          <w:iCs/>
          <w:sz w:val="20"/>
          <w:szCs w:val="20"/>
        </w:rPr>
        <w:t>codelistType</w:t>
      </w:r>
      <w:proofErr w:type="spellEnd"/>
      <w:r>
        <w:rPr>
          <w:b w:val="0"/>
          <w:bCs w:val="0"/>
          <w:i/>
          <w:iCs/>
          <w:sz w:val="20"/>
          <w:szCs w:val="20"/>
        </w:rPr>
        <w:t>=open enumeration</w:t>
      </w:r>
      <w:r>
        <w:rPr>
          <w:b w:val="0"/>
          <w:bCs w:val="0"/>
          <w:i/>
          <w:iCs/>
          <w:sz w:val="20"/>
          <w:szCs w:val="20"/>
        </w:rPr>
        <w:tab/>
      </w:r>
      <w:r>
        <w:rPr>
          <w:b w:val="0"/>
          <w:bCs w:val="0"/>
          <w:i/>
          <w:iCs/>
          <w:sz w:val="20"/>
          <w:szCs w:val="20"/>
        </w:rPr>
        <w:tab/>
      </w:r>
      <w:del w:id="158" w:author="Raphael Malyankar" w:date="2021-10-21T00:03:00Z">
        <w:r w:rsidRPr="00667533" w:rsidDel="00E75673">
          <w:rPr>
            <w:b w:val="0"/>
            <w:bCs w:val="0"/>
            <w:i/>
            <w:iCs/>
            <w:sz w:val="20"/>
            <w:szCs w:val="20"/>
          </w:rPr>
          <w:delText>codelistType=closed dictionary</w:delText>
        </w:r>
      </w:del>
    </w:p>
    <w:p w14:paraId="0FDA6B1C" w14:textId="3DAE6A17" w:rsidR="003731BC" w:rsidRDefault="00902906" w:rsidP="001006EB">
      <w:pPr>
        <w:pStyle w:val="Heading2"/>
        <w:spacing w:before="94"/>
        <w:rPr>
          <w:ins w:id="159" w:author="Raphael Malyankar" w:date="2021-10-21T00:08:00Z"/>
          <w:b w:val="0"/>
          <w:bCs w:val="0"/>
          <w:i/>
          <w:iCs/>
          <w:sz w:val="20"/>
          <w:szCs w:val="20"/>
        </w:rPr>
      </w:pPr>
      <w:r>
        <w:rPr>
          <w:b w:val="0"/>
          <w:bCs w:val="0"/>
          <w:i/>
          <w:iCs/>
          <w:sz w:val="20"/>
          <w:szCs w:val="20"/>
        </w:rPr>
        <w:t xml:space="preserve">encoding=other: </w:t>
      </w:r>
      <w:r w:rsidR="00C27F5C">
        <w:rPr>
          <w:b w:val="0"/>
          <w:bCs w:val="0"/>
          <w:i/>
          <w:iCs/>
          <w:sz w:val="20"/>
          <w:szCs w:val="20"/>
        </w:rPr>
        <w:t>[</w:t>
      </w:r>
      <w:r>
        <w:rPr>
          <w:b w:val="0"/>
          <w:bCs w:val="0"/>
          <w:i/>
          <w:iCs/>
          <w:sz w:val="20"/>
          <w:szCs w:val="20"/>
        </w:rPr>
        <w:t>something</w:t>
      </w:r>
      <w:r w:rsidR="001006EB" w:rsidRPr="007A14FC">
        <w:rPr>
          <w:b w:val="0"/>
          <w:bCs w:val="0"/>
          <w:i/>
          <w:iCs/>
          <w:sz w:val="20"/>
          <w:szCs w:val="20"/>
        </w:rPr>
        <w:t>]</w:t>
      </w:r>
      <w:r>
        <w:rPr>
          <w:b w:val="0"/>
          <w:bCs w:val="0"/>
          <w:i/>
          <w:iCs/>
          <w:sz w:val="20"/>
          <w:szCs w:val="20"/>
        </w:rPr>
        <w:tab/>
      </w:r>
    </w:p>
    <w:p w14:paraId="6728D709" w14:textId="750E4DBC" w:rsidR="003731BC" w:rsidRPr="006A7DFF" w:rsidRDefault="003731BC" w:rsidP="001006EB">
      <w:pPr>
        <w:pStyle w:val="Heading2"/>
        <w:spacing w:before="94"/>
        <w:rPr>
          <w:ins w:id="160" w:author="Raphael Malyankar" w:date="2021-10-21T00:08:00Z"/>
          <w:i/>
          <w:iCs/>
          <w:sz w:val="20"/>
          <w:szCs w:val="20"/>
        </w:rPr>
      </w:pPr>
      <w:ins w:id="161" w:author="Raphael Malyankar" w:date="2021-10-21T00:08:00Z">
        <w:r w:rsidRPr="006A7DFF">
          <w:rPr>
            <w:i/>
            <w:iCs/>
            <w:sz w:val="20"/>
            <w:szCs w:val="20"/>
          </w:rPr>
          <w:t>Change type in table S100_VerticalAndSoundingDatum:</w:t>
        </w:r>
      </w:ins>
    </w:p>
    <w:p w14:paraId="184A4A3A" w14:textId="77777777" w:rsidR="003731BC" w:rsidRDefault="003731BC" w:rsidP="001006EB">
      <w:pPr>
        <w:pStyle w:val="Heading2"/>
        <w:spacing w:before="94"/>
        <w:rPr>
          <w:ins w:id="162" w:author="Raphael Malyankar" w:date="2021-10-21T00:07:00Z"/>
          <w:b w:val="0"/>
          <w:bCs w:val="0"/>
          <w:i/>
          <w:iCs/>
          <w:sz w:val="20"/>
          <w:szCs w:val="20"/>
        </w:rPr>
      </w:pPr>
    </w:p>
    <w:tbl>
      <w:tblPr>
        <w:tblStyle w:val="TableGrid"/>
        <w:tblW w:w="0" w:type="auto"/>
        <w:tblInd w:w="218" w:type="dxa"/>
        <w:tblLook w:val="04A0" w:firstRow="1" w:lastRow="0" w:firstColumn="1" w:lastColumn="0" w:noHBand="0" w:noVBand="1"/>
      </w:tblPr>
      <w:tblGrid>
        <w:gridCol w:w="1517"/>
        <w:gridCol w:w="3252"/>
        <w:gridCol w:w="1382"/>
        <w:gridCol w:w="695"/>
        <w:gridCol w:w="1795"/>
        <w:tblGridChange w:id="163">
          <w:tblGrid>
            <w:gridCol w:w="1517"/>
            <w:gridCol w:w="3252"/>
            <w:gridCol w:w="1382"/>
            <w:gridCol w:w="695"/>
            <w:gridCol w:w="1795"/>
          </w:tblGrid>
        </w:tblGridChange>
      </w:tblGrid>
      <w:tr w:rsidR="003731BC" w:rsidRPr="00974A3A" w14:paraId="1E634BFA" w14:textId="77777777" w:rsidTr="00AC1B1B">
        <w:trPr>
          <w:ins w:id="164" w:author="Raphael Malyankar" w:date="2021-10-21T00:08:00Z"/>
        </w:trPr>
        <w:tc>
          <w:tcPr>
            <w:tcW w:w="0" w:type="auto"/>
          </w:tcPr>
          <w:p w14:paraId="17AFF55C" w14:textId="77777777" w:rsidR="003731BC" w:rsidRPr="00974A3A" w:rsidRDefault="003731BC" w:rsidP="00AC1B1B">
            <w:pPr>
              <w:pStyle w:val="Heading2"/>
              <w:spacing w:before="94"/>
              <w:ind w:left="0"/>
              <w:jc w:val="left"/>
              <w:rPr>
                <w:ins w:id="165" w:author="Raphael Malyankar" w:date="2021-10-21T00:08:00Z"/>
                <w:b w:val="0"/>
                <w:bCs w:val="0"/>
                <w:sz w:val="20"/>
                <w:szCs w:val="20"/>
              </w:rPr>
            </w:pPr>
            <w:ins w:id="166" w:author="Raphael Malyankar" w:date="2021-10-21T00:08:00Z">
              <w:r w:rsidRPr="00974A3A">
                <w:rPr>
                  <w:b w:val="0"/>
                  <w:bCs w:val="0"/>
                  <w:sz w:val="20"/>
                  <w:szCs w:val="20"/>
                </w:rPr>
                <w:t>Role name</w:t>
              </w:r>
            </w:ins>
          </w:p>
        </w:tc>
        <w:tc>
          <w:tcPr>
            <w:tcW w:w="0" w:type="auto"/>
          </w:tcPr>
          <w:p w14:paraId="54647AC0" w14:textId="77777777" w:rsidR="003731BC" w:rsidRPr="00974A3A" w:rsidRDefault="003731BC" w:rsidP="00AC1B1B">
            <w:pPr>
              <w:pStyle w:val="Heading2"/>
              <w:spacing w:before="94"/>
              <w:ind w:left="0"/>
              <w:jc w:val="left"/>
              <w:rPr>
                <w:ins w:id="167" w:author="Raphael Malyankar" w:date="2021-10-21T00:08:00Z"/>
                <w:b w:val="0"/>
                <w:bCs w:val="0"/>
                <w:sz w:val="20"/>
                <w:szCs w:val="20"/>
              </w:rPr>
            </w:pPr>
            <w:ins w:id="168" w:author="Raphael Malyankar" w:date="2021-10-21T00:08:00Z">
              <w:r w:rsidRPr="00974A3A">
                <w:rPr>
                  <w:b w:val="0"/>
                  <w:bCs w:val="0"/>
                  <w:sz w:val="20"/>
                  <w:szCs w:val="20"/>
                </w:rPr>
                <w:t>Name</w:t>
              </w:r>
            </w:ins>
          </w:p>
        </w:tc>
        <w:tc>
          <w:tcPr>
            <w:tcW w:w="1382" w:type="dxa"/>
          </w:tcPr>
          <w:p w14:paraId="2DC5F7A9" w14:textId="77777777" w:rsidR="003731BC" w:rsidRPr="00974A3A" w:rsidRDefault="003731BC" w:rsidP="00AC1B1B">
            <w:pPr>
              <w:pStyle w:val="Heading2"/>
              <w:spacing w:before="94"/>
              <w:ind w:left="0"/>
              <w:jc w:val="left"/>
              <w:rPr>
                <w:ins w:id="169" w:author="Raphael Malyankar" w:date="2021-10-21T00:08:00Z"/>
                <w:b w:val="0"/>
                <w:bCs w:val="0"/>
                <w:sz w:val="20"/>
                <w:szCs w:val="20"/>
              </w:rPr>
            </w:pPr>
            <w:ins w:id="170" w:author="Raphael Malyankar" w:date="2021-10-21T00:08:00Z">
              <w:r w:rsidRPr="00974A3A">
                <w:rPr>
                  <w:b w:val="0"/>
                  <w:bCs w:val="0"/>
                  <w:sz w:val="20"/>
                  <w:szCs w:val="20"/>
                </w:rPr>
                <w:t>Description</w:t>
              </w:r>
            </w:ins>
          </w:p>
        </w:tc>
        <w:tc>
          <w:tcPr>
            <w:tcW w:w="685" w:type="dxa"/>
          </w:tcPr>
          <w:p w14:paraId="1EBAD50E" w14:textId="77777777" w:rsidR="003731BC" w:rsidRPr="00974A3A" w:rsidRDefault="003731BC" w:rsidP="00AC1B1B">
            <w:pPr>
              <w:pStyle w:val="Heading2"/>
              <w:spacing w:before="94"/>
              <w:ind w:left="0"/>
              <w:jc w:val="left"/>
              <w:rPr>
                <w:ins w:id="171" w:author="Raphael Malyankar" w:date="2021-10-21T00:08:00Z"/>
                <w:b w:val="0"/>
                <w:bCs w:val="0"/>
                <w:sz w:val="20"/>
                <w:szCs w:val="20"/>
              </w:rPr>
            </w:pPr>
            <w:ins w:id="172" w:author="Raphael Malyankar" w:date="2021-10-21T00:08:00Z">
              <w:r w:rsidRPr="00974A3A">
                <w:rPr>
                  <w:b w:val="0"/>
                  <w:bCs w:val="0"/>
                  <w:sz w:val="20"/>
                  <w:szCs w:val="20"/>
                </w:rPr>
                <w:t>Code</w:t>
              </w:r>
            </w:ins>
          </w:p>
        </w:tc>
        <w:tc>
          <w:tcPr>
            <w:tcW w:w="1795" w:type="dxa"/>
          </w:tcPr>
          <w:p w14:paraId="008C3895" w14:textId="77777777" w:rsidR="003731BC" w:rsidRPr="00974A3A" w:rsidRDefault="003731BC" w:rsidP="00AC1B1B">
            <w:pPr>
              <w:pStyle w:val="Heading2"/>
              <w:spacing w:before="94"/>
              <w:ind w:left="0"/>
              <w:jc w:val="left"/>
              <w:rPr>
                <w:ins w:id="173" w:author="Raphael Malyankar" w:date="2021-10-21T00:08:00Z"/>
                <w:b w:val="0"/>
                <w:bCs w:val="0"/>
                <w:sz w:val="20"/>
                <w:szCs w:val="20"/>
              </w:rPr>
            </w:pPr>
            <w:ins w:id="174" w:author="Raphael Malyankar" w:date="2021-10-21T00:08:00Z">
              <w:r w:rsidRPr="00974A3A">
                <w:rPr>
                  <w:b w:val="0"/>
                  <w:bCs w:val="0"/>
                  <w:sz w:val="20"/>
                  <w:szCs w:val="20"/>
                </w:rPr>
                <w:t>Remarks</w:t>
              </w:r>
            </w:ins>
          </w:p>
        </w:tc>
      </w:tr>
      <w:tr w:rsidR="003731BC" w:rsidRPr="00974A3A" w14:paraId="5496F128" w14:textId="77777777" w:rsidTr="00AC1B1B">
        <w:trPr>
          <w:ins w:id="175" w:author="Raphael Malyankar" w:date="2021-10-21T00:08:00Z"/>
        </w:trPr>
        <w:tc>
          <w:tcPr>
            <w:tcW w:w="0" w:type="auto"/>
          </w:tcPr>
          <w:p w14:paraId="626670DD" w14:textId="77777777" w:rsidR="003731BC" w:rsidRPr="00974A3A" w:rsidRDefault="003731BC" w:rsidP="00AC1B1B">
            <w:pPr>
              <w:pStyle w:val="Heading2"/>
              <w:spacing w:before="94"/>
              <w:ind w:left="0"/>
              <w:jc w:val="left"/>
              <w:rPr>
                <w:ins w:id="176" w:author="Raphael Malyankar" w:date="2021-10-21T00:08:00Z"/>
                <w:b w:val="0"/>
                <w:bCs w:val="0"/>
                <w:sz w:val="20"/>
                <w:szCs w:val="20"/>
              </w:rPr>
            </w:pPr>
            <w:ins w:id="177" w:author="Raphael Malyankar" w:date="2021-10-21T00:08:00Z">
              <w:r w:rsidRPr="00AC1B1B">
                <w:rPr>
                  <w:b w:val="0"/>
                  <w:bCs w:val="0"/>
                  <w:color w:val="FF0000"/>
                  <w:sz w:val="20"/>
                  <w:szCs w:val="20"/>
                </w:rPr>
                <w:t>S100_Codelist</w:t>
              </w:r>
            </w:ins>
          </w:p>
        </w:tc>
        <w:tc>
          <w:tcPr>
            <w:tcW w:w="0" w:type="auto"/>
          </w:tcPr>
          <w:p w14:paraId="0F04B8B9" w14:textId="77777777" w:rsidR="003731BC" w:rsidRPr="00974A3A" w:rsidRDefault="003731BC" w:rsidP="00AC1B1B">
            <w:pPr>
              <w:pStyle w:val="Heading2"/>
              <w:spacing w:before="94"/>
              <w:ind w:left="0"/>
              <w:jc w:val="left"/>
              <w:rPr>
                <w:ins w:id="178" w:author="Raphael Malyankar" w:date="2021-10-21T00:08:00Z"/>
                <w:b w:val="0"/>
                <w:bCs w:val="0"/>
                <w:sz w:val="20"/>
                <w:szCs w:val="20"/>
              </w:rPr>
            </w:pPr>
            <w:ins w:id="179" w:author="Raphael Malyankar" w:date="2021-10-21T00:08:00Z">
              <w:r>
                <w:rPr>
                  <w:b w:val="0"/>
                  <w:bCs w:val="0"/>
                  <w:sz w:val="20"/>
                  <w:szCs w:val="20"/>
                </w:rPr>
                <w:t>S100_VerticalAndSoundingDatum</w:t>
              </w:r>
            </w:ins>
          </w:p>
        </w:tc>
        <w:tc>
          <w:tcPr>
            <w:tcW w:w="1382" w:type="dxa"/>
          </w:tcPr>
          <w:p w14:paraId="432F58B0" w14:textId="77777777" w:rsidR="003731BC" w:rsidRPr="00AC1B1B" w:rsidRDefault="003731BC" w:rsidP="00AC1B1B">
            <w:pPr>
              <w:pStyle w:val="Heading2"/>
              <w:spacing w:before="94"/>
              <w:ind w:left="0"/>
              <w:jc w:val="left"/>
              <w:rPr>
                <w:ins w:id="180" w:author="Raphael Malyankar" w:date="2021-10-21T00:08:00Z"/>
                <w:b w:val="0"/>
                <w:bCs w:val="0"/>
                <w:i/>
                <w:iCs/>
                <w:sz w:val="20"/>
                <w:szCs w:val="20"/>
              </w:rPr>
            </w:pPr>
            <w:ins w:id="181" w:author="Raphael Malyankar" w:date="2021-10-21T00:08:00Z">
              <w:r w:rsidRPr="00AC1B1B">
                <w:rPr>
                  <w:b w:val="0"/>
                  <w:bCs w:val="0"/>
                  <w:i/>
                  <w:iCs/>
                  <w:sz w:val="20"/>
                  <w:szCs w:val="20"/>
                </w:rPr>
                <w:t>(no change)</w:t>
              </w:r>
            </w:ins>
          </w:p>
        </w:tc>
        <w:tc>
          <w:tcPr>
            <w:tcW w:w="685" w:type="dxa"/>
          </w:tcPr>
          <w:p w14:paraId="0A6A3CB8" w14:textId="77777777" w:rsidR="003731BC" w:rsidRPr="00974A3A" w:rsidRDefault="003731BC" w:rsidP="00AC1B1B">
            <w:pPr>
              <w:pStyle w:val="Heading2"/>
              <w:spacing w:before="94"/>
              <w:ind w:left="0"/>
              <w:jc w:val="left"/>
              <w:rPr>
                <w:ins w:id="182" w:author="Raphael Malyankar" w:date="2021-10-21T00:08:00Z"/>
                <w:b w:val="0"/>
                <w:bCs w:val="0"/>
                <w:sz w:val="20"/>
                <w:szCs w:val="20"/>
              </w:rPr>
            </w:pPr>
            <w:ins w:id="183" w:author="Raphael Malyankar" w:date="2021-10-21T00:08:00Z">
              <w:r>
                <w:rPr>
                  <w:b w:val="0"/>
                  <w:bCs w:val="0"/>
                  <w:sz w:val="20"/>
                  <w:szCs w:val="20"/>
                </w:rPr>
                <w:t>--</w:t>
              </w:r>
            </w:ins>
          </w:p>
        </w:tc>
        <w:tc>
          <w:tcPr>
            <w:tcW w:w="1795" w:type="dxa"/>
          </w:tcPr>
          <w:p w14:paraId="28A81E16" w14:textId="77777777" w:rsidR="003731BC" w:rsidRPr="00974A3A" w:rsidRDefault="003731BC" w:rsidP="00AC1B1B">
            <w:pPr>
              <w:pStyle w:val="Heading2"/>
              <w:spacing w:before="94"/>
              <w:ind w:left="0"/>
              <w:jc w:val="left"/>
              <w:rPr>
                <w:ins w:id="184" w:author="Raphael Malyankar" w:date="2021-10-21T00:08:00Z"/>
                <w:b w:val="0"/>
                <w:bCs w:val="0"/>
                <w:sz w:val="20"/>
                <w:szCs w:val="20"/>
              </w:rPr>
            </w:pPr>
            <w:ins w:id="185" w:author="Raphael Malyankar" w:date="2021-10-21T00:08:00Z">
              <w:r w:rsidRPr="00AC1B1B">
                <w:rPr>
                  <w:b w:val="0"/>
                  <w:bCs w:val="0"/>
                  <w:color w:val="FF0000"/>
                  <w:sz w:val="20"/>
                  <w:szCs w:val="20"/>
                </w:rPr>
                <w:t>Open enumeration.</w:t>
              </w:r>
            </w:ins>
          </w:p>
        </w:tc>
      </w:tr>
    </w:tbl>
    <w:p w14:paraId="0ABA5CB0" w14:textId="167489E2" w:rsidR="001006EB" w:rsidRPr="00667533" w:rsidRDefault="00902906" w:rsidP="001006EB">
      <w:pPr>
        <w:pStyle w:val="Heading2"/>
        <w:spacing w:before="94"/>
        <w:rPr>
          <w:b w:val="0"/>
          <w:bCs w:val="0"/>
          <w:i/>
          <w:iCs/>
          <w:sz w:val="20"/>
          <w:szCs w:val="20"/>
        </w:rPr>
      </w:pPr>
      <w:r>
        <w:rPr>
          <w:b w:val="0"/>
          <w:bCs w:val="0"/>
          <w:i/>
          <w:iCs/>
          <w:sz w:val="20"/>
          <w:szCs w:val="20"/>
        </w:rPr>
        <w:tab/>
      </w:r>
      <w:r>
        <w:rPr>
          <w:b w:val="0"/>
          <w:bCs w:val="0"/>
          <w:i/>
          <w:iCs/>
          <w:sz w:val="20"/>
          <w:szCs w:val="20"/>
        </w:rPr>
        <w:tab/>
      </w:r>
      <w:del w:id="186" w:author="Raphael Malyankar" w:date="2021-10-21T00:03:00Z">
        <w:r w:rsidRPr="00667533" w:rsidDel="00E75673">
          <w:rPr>
            <w:b w:val="0"/>
            <w:bCs w:val="0"/>
            <w:i/>
            <w:iCs/>
            <w:sz w:val="20"/>
            <w:szCs w:val="20"/>
          </w:rPr>
          <w:delText>URI=urn:mrn:iho:</w:delText>
        </w:r>
        <w:r w:rsidR="00DD03B4" w:rsidRPr="00667533" w:rsidDel="00E75673">
          <w:rPr>
            <w:b w:val="0"/>
            <w:bCs w:val="0"/>
            <w:i/>
            <w:iCs/>
            <w:sz w:val="20"/>
            <w:szCs w:val="20"/>
          </w:rPr>
          <w:delText>spec:s100:</w:delText>
        </w:r>
        <w:r w:rsidR="00C27F5C" w:rsidRPr="00667533" w:rsidDel="00E75673">
          <w:rPr>
            <w:b w:val="0"/>
            <w:bCs w:val="0"/>
            <w:i/>
            <w:iCs/>
            <w:sz w:val="20"/>
            <w:szCs w:val="20"/>
          </w:rPr>
          <w:delText>5:0:vdatum</w:delText>
        </w:r>
      </w:del>
    </w:p>
    <w:p w14:paraId="2A90570D" w14:textId="2A990A4E" w:rsidR="00E629A1" w:rsidRPr="00066F2A" w:rsidDel="003731BC" w:rsidRDefault="00E629A1" w:rsidP="007A14FC">
      <w:pPr>
        <w:pStyle w:val="Heading2"/>
        <w:spacing w:before="94"/>
        <w:rPr>
          <w:del w:id="187" w:author="Raphael Malyankar" w:date="2021-10-21T00:03:00Z"/>
          <w:b w:val="0"/>
          <w:bCs w:val="0"/>
          <w:i/>
          <w:iCs/>
          <w:sz w:val="20"/>
          <w:szCs w:val="20"/>
        </w:rPr>
      </w:pPr>
      <w:del w:id="188" w:author="Raphael Malyankar" w:date="2021-10-21T00:03:00Z">
        <w:r w:rsidRPr="00066F2A" w:rsidDel="003731BC">
          <w:rPr>
            <w:b w:val="0"/>
            <w:bCs w:val="0"/>
            <w:i/>
            <w:iCs/>
            <w:sz w:val="20"/>
            <w:szCs w:val="20"/>
          </w:rPr>
          <w:delText>The decision whether to use an open enumeration or dictionary is left for TSM / S-100 WG discussion, but only one of the two alternative</w:delText>
        </w:r>
        <w:r w:rsidR="00792C45" w:rsidRPr="00066F2A" w:rsidDel="003731BC">
          <w:rPr>
            <w:b w:val="0"/>
            <w:bCs w:val="0"/>
            <w:i/>
            <w:iCs/>
            <w:sz w:val="20"/>
            <w:szCs w:val="20"/>
          </w:rPr>
          <w:delText>s</w:delText>
        </w:r>
        <w:r w:rsidRPr="00066F2A" w:rsidDel="003731BC">
          <w:rPr>
            <w:b w:val="0"/>
            <w:bCs w:val="0"/>
            <w:i/>
            <w:iCs/>
            <w:sz w:val="20"/>
            <w:szCs w:val="20"/>
          </w:rPr>
          <w:delText xml:space="preserve"> should be </w:delText>
        </w:r>
        <w:r w:rsidR="007045FA" w:rsidDel="003731BC">
          <w:rPr>
            <w:b w:val="0"/>
            <w:bCs w:val="0"/>
            <w:i/>
            <w:iCs/>
            <w:sz w:val="20"/>
            <w:szCs w:val="20"/>
          </w:rPr>
          <w:delText>adopted</w:delText>
        </w:r>
        <w:r w:rsidRPr="00066F2A" w:rsidDel="003731BC">
          <w:rPr>
            <w:b w:val="0"/>
            <w:bCs w:val="0"/>
            <w:i/>
            <w:iCs/>
            <w:sz w:val="20"/>
            <w:szCs w:val="20"/>
          </w:rPr>
          <w:delText>.</w:delText>
        </w:r>
        <w:r w:rsidR="00E96BF5" w:rsidDel="003731BC">
          <w:rPr>
            <w:b w:val="0"/>
            <w:bCs w:val="0"/>
            <w:i/>
            <w:iCs/>
            <w:sz w:val="20"/>
            <w:szCs w:val="20"/>
          </w:rPr>
          <w:delText xml:space="preserve"> </w:delText>
        </w:r>
        <w:r w:rsidR="00E96BF5" w:rsidRPr="00667533" w:rsidDel="003731BC">
          <w:rPr>
            <w:i/>
            <w:iCs/>
            <w:sz w:val="20"/>
            <w:szCs w:val="20"/>
          </w:rPr>
          <w:delText xml:space="preserve">(Update: It is recommended that the “open enumeration” form be used </w:delText>
        </w:r>
        <w:r w:rsidR="00667533" w:rsidDel="003731BC">
          <w:rPr>
            <w:i/>
            <w:iCs/>
            <w:sz w:val="20"/>
            <w:szCs w:val="20"/>
          </w:rPr>
          <w:delText xml:space="preserve">in Edition 5.0.0 </w:delText>
        </w:r>
        <w:r w:rsidR="00E96BF5" w:rsidRPr="00667533" w:rsidDel="003731BC">
          <w:rPr>
            <w:i/>
            <w:iCs/>
            <w:sz w:val="20"/>
            <w:szCs w:val="20"/>
          </w:rPr>
          <w:delText>to reduce implementation complexity for S-100 5.0.0.)</w:delText>
        </w:r>
      </w:del>
    </w:p>
    <w:p w14:paraId="09729BA3" w14:textId="0101BA21" w:rsidR="00792C45" w:rsidRPr="00667533" w:rsidDel="003731BC" w:rsidRDefault="00E629A1" w:rsidP="007A14FC">
      <w:pPr>
        <w:pStyle w:val="Heading2"/>
        <w:spacing w:before="94"/>
        <w:rPr>
          <w:del w:id="189" w:author="Raphael Malyankar" w:date="2021-10-21T00:03:00Z"/>
          <w:b w:val="0"/>
          <w:bCs w:val="0"/>
          <w:i/>
          <w:iCs/>
          <w:sz w:val="20"/>
          <w:szCs w:val="20"/>
        </w:rPr>
      </w:pPr>
      <w:del w:id="190" w:author="Raphael Malyankar" w:date="2021-10-21T00:03:00Z">
        <w:r w:rsidRPr="00667533" w:rsidDel="003731BC">
          <w:rPr>
            <w:b w:val="0"/>
            <w:bCs w:val="0"/>
            <w:i/>
            <w:iCs/>
            <w:sz w:val="20"/>
            <w:szCs w:val="20"/>
          </w:rPr>
          <w:delText>If a dictionary-type codelist is selected, dictionary format, distribution and management will have to be determined.</w:delText>
        </w:r>
        <w:r w:rsidR="00066F2A" w:rsidRPr="00667533" w:rsidDel="003731BC">
          <w:rPr>
            <w:b w:val="0"/>
            <w:bCs w:val="0"/>
            <w:i/>
            <w:iCs/>
            <w:sz w:val="20"/>
            <w:szCs w:val="20"/>
          </w:rPr>
          <w:delText xml:space="preserve"> The suggested approach is outlined below.</w:delText>
        </w:r>
      </w:del>
    </w:p>
    <w:p w14:paraId="0C1AB569" w14:textId="14F6C0A0" w:rsidR="00E252FE" w:rsidRPr="00667533" w:rsidDel="003731BC" w:rsidRDefault="00792C45" w:rsidP="00B95F90">
      <w:pPr>
        <w:pStyle w:val="Heading2"/>
        <w:spacing w:before="94"/>
        <w:rPr>
          <w:del w:id="191" w:author="Raphael Malyankar" w:date="2021-10-21T00:03:00Z"/>
          <w:b w:val="0"/>
          <w:bCs w:val="0"/>
          <w:i/>
          <w:iCs/>
          <w:sz w:val="20"/>
          <w:szCs w:val="20"/>
        </w:rPr>
      </w:pPr>
      <w:del w:id="192" w:author="Raphael Malyankar" w:date="2021-10-21T00:03:00Z">
        <w:r w:rsidRPr="00667533" w:rsidDel="003731BC">
          <w:rPr>
            <w:b w:val="0"/>
            <w:bCs w:val="0"/>
            <w:i/>
            <w:iCs/>
            <w:sz w:val="20"/>
            <w:szCs w:val="20"/>
          </w:rPr>
          <w:delText xml:space="preserve">Format: Use the same format as the ISO 19115 </w:delText>
        </w:r>
        <w:r w:rsidR="00B95F90" w:rsidRPr="00667533" w:rsidDel="003731BC">
          <w:rPr>
            <w:b w:val="0"/>
            <w:bCs w:val="0"/>
            <w:i/>
            <w:iCs/>
            <w:sz w:val="20"/>
            <w:szCs w:val="20"/>
          </w:rPr>
          <w:delText>metadata</w:delText>
        </w:r>
        <w:r w:rsidRPr="00667533" w:rsidDel="003731BC">
          <w:rPr>
            <w:b w:val="0"/>
            <w:bCs w:val="0"/>
            <w:i/>
            <w:iCs/>
            <w:sz w:val="20"/>
            <w:szCs w:val="20"/>
          </w:rPr>
          <w:delText xml:space="preserve"> codelists. </w:delText>
        </w:r>
        <w:r w:rsidR="00B95F90" w:rsidRPr="00667533" w:rsidDel="003731BC">
          <w:rPr>
            <w:b w:val="0"/>
            <w:bCs w:val="0"/>
            <w:i/>
            <w:iCs/>
            <w:sz w:val="20"/>
            <w:szCs w:val="20"/>
          </w:rPr>
          <w:delText xml:space="preserve">S-100 </w:delText>
        </w:r>
        <w:r w:rsidR="00066F2A" w:rsidRPr="00667533" w:rsidDel="003731BC">
          <w:rPr>
            <w:b w:val="0"/>
            <w:bCs w:val="0"/>
            <w:i/>
            <w:iCs/>
            <w:sz w:val="20"/>
            <w:szCs w:val="20"/>
          </w:rPr>
          <w:delText xml:space="preserve">4.0.0 </w:delText>
        </w:r>
        <w:r w:rsidR="00B95F90" w:rsidRPr="00667533" w:rsidDel="003731BC">
          <w:rPr>
            <w:b w:val="0"/>
            <w:bCs w:val="0"/>
            <w:i/>
            <w:iCs/>
            <w:sz w:val="20"/>
            <w:szCs w:val="20"/>
          </w:rPr>
          <w:delText>metadata codelists use the same format. These codelist files</w:delText>
        </w:r>
        <w:r w:rsidRPr="00667533" w:rsidDel="003731BC">
          <w:rPr>
            <w:b w:val="0"/>
            <w:bCs w:val="0"/>
            <w:i/>
            <w:iCs/>
            <w:sz w:val="20"/>
            <w:szCs w:val="20"/>
          </w:rPr>
          <w:delText xml:space="preserve"> are included</w:delText>
        </w:r>
        <w:r w:rsidR="00B95F90" w:rsidRPr="00667533" w:rsidDel="003731BC">
          <w:rPr>
            <w:b w:val="0"/>
            <w:bCs w:val="0"/>
            <w:i/>
            <w:iCs/>
            <w:sz w:val="20"/>
            <w:szCs w:val="20"/>
          </w:rPr>
          <w:delText xml:space="preserve"> in the S-100 4.0.0 schemas on the S-100 GitHub site. The URL is: https://github.com/IHO-S100WG/S100-Schemas</w:delText>
        </w:r>
      </w:del>
    </w:p>
    <w:p w14:paraId="6D097C29" w14:textId="63AAF584" w:rsidR="007734BE" w:rsidRPr="00667533" w:rsidDel="003731BC" w:rsidRDefault="007734BE" w:rsidP="00B95F90">
      <w:pPr>
        <w:pStyle w:val="Heading2"/>
        <w:spacing w:before="94"/>
        <w:rPr>
          <w:del w:id="193" w:author="Raphael Malyankar" w:date="2021-10-21T00:03:00Z"/>
          <w:b w:val="0"/>
          <w:bCs w:val="0"/>
          <w:i/>
          <w:iCs/>
          <w:sz w:val="20"/>
          <w:szCs w:val="20"/>
        </w:rPr>
      </w:pPr>
      <w:del w:id="194" w:author="Raphael Malyankar" w:date="2021-10-21T00:03:00Z">
        <w:r w:rsidRPr="00667533" w:rsidDel="003731BC">
          <w:rPr>
            <w:b w:val="0"/>
            <w:bCs w:val="0"/>
            <w:i/>
            <w:iCs/>
            <w:sz w:val="20"/>
            <w:szCs w:val="20"/>
          </w:rPr>
          <w:delText>Distributio</w:delText>
        </w:r>
        <w:r w:rsidR="00066F2A" w:rsidRPr="00667533" w:rsidDel="003731BC">
          <w:rPr>
            <w:b w:val="0"/>
            <w:bCs w:val="0"/>
            <w:i/>
            <w:iCs/>
            <w:sz w:val="20"/>
            <w:szCs w:val="20"/>
          </w:rPr>
          <w:delText>n</w:delText>
        </w:r>
        <w:r w:rsidRPr="00667533" w:rsidDel="003731BC">
          <w:rPr>
            <w:b w:val="0"/>
            <w:bCs w:val="0"/>
            <w:i/>
            <w:iCs/>
            <w:sz w:val="20"/>
            <w:szCs w:val="20"/>
          </w:rPr>
          <w:delText xml:space="preserve">: Distribution as for </w:delText>
        </w:r>
        <w:r w:rsidR="00066F2A" w:rsidRPr="00667533" w:rsidDel="003731BC">
          <w:rPr>
            <w:b w:val="0"/>
            <w:bCs w:val="0"/>
            <w:i/>
            <w:iCs/>
            <w:sz w:val="20"/>
            <w:szCs w:val="20"/>
          </w:rPr>
          <w:delText>feature and portrayal catalogues</w:delText>
        </w:r>
        <w:r w:rsidRPr="00667533" w:rsidDel="003731BC">
          <w:rPr>
            <w:b w:val="0"/>
            <w:bCs w:val="0"/>
            <w:i/>
            <w:iCs/>
            <w:sz w:val="20"/>
            <w:szCs w:val="20"/>
          </w:rPr>
          <w:delText>.</w:delText>
        </w:r>
      </w:del>
    </w:p>
    <w:p w14:paraId="57DE89E5" w14:textId="14850F33" w:rsidR="00066F2A" w:rsidRPr="00667533" w:rsidDel="003731BC" w:rsidRDefault="00066F2A" w:rsidP="00B95F90">
      <w:pPr>
        <w:pStyle w:val="Heading2"/>
        <w:spacing w:before="94"/>
        <w:rPr>
          <w:del w:id="195" w:author="Raphael Malyankar" w:date="2021-10-21T00:03:00Z"/>
          <w:b w:val="0"/>
          <w:bCs w:val="0"/>
          <w:i/>
          <w:iCs/>
          <w:sz w:val="20"/>
          <w:szCs w:val="20"/>
        </w:rPr>
      </w:pPr>
      <w:del w:id="196" w:author="Raphael Malyankar" w:date="2021-10-21T00:03:00Z">
        <w:r w:rsidRPr="00667533" w:rsidDel="003731BC">
          <w:rPr>
            <w:b w:val="0"/>
            <w:bCs w:val="0"/>
            <w:i/>
            <w:iCs/>
            <w:sz w:val="20"/>
            <w:szCs w:val="20"/>
          </w:rPr>
          <w:delText xml:space="preserve">Management (update and XML file generation): Using the IHO GI registry metadata register. </w:delText>
        </w:r>
      </w:del>
    </w:p>
    <w:p w14:paraId="2F90AD97" w14:textId="7287872F" w:rsidR="005B337F" w:rsidRPr="00667533" w:rsidDel="003731BC" w:rsidRDefault="007734BE" w:rsidP="00B95F90">
      <w:pPr>
        <w:pStyle w:val="Heading2"/>
        <w:spacing w:before="94"/>
        <w:rPr>
          <w:del w:id="197" w:author="Raphael Malyankar" w:date="2021-10-21T00:03:00Z"/>
          <w:b w:val="0"/>
          <w:bCs w:val="0"/>
          <w:i/>
          <w:iCs/>
          <w:sz w:val="20"/>
          <w:szCs w:val="20"/>
        </w:rPr>
      </w:pPr>
      <w:del w:id="198" w:author="Raphael Malyankar" w:date="2021-10-21T00:03:00Z">
        <w:r w:rsidRPr="00667533" w:rsidDel="003731BC">
          <w:rPr>
            <w:b w:val="0"/>
            <w:bCs w:val="0"/>
            <w:i/>
            <w:iCs/>
            <w:sz w:val="20"/>
            <w:szCs w:val="20"/>
          </w:rPr>
          <w:delText>Since the questions of dictionary format, distribution, and management apply to all enumeration types in metadata, this proposal will not go into details. Those subjects should be part of a broader discussion.</w:delText>
        </w:r>
      </w:del>
    </w:p>
    <w:p w14:paraId="12DA2209" w14:textId="0CB7B961" w:rsidR="0013306C" w:rsidRPr="00CB22D9" w:rsidDel="003731BC" w:rsidRDefault="005B337F" w:rsidP="00B95F90">
      <w:pPr>
        <w:pStyle w:val="Heading2"/>
        <w:spacing w:before="94"/>
        <w:rPr>
          <w:del w:id="199" w:author="Raphael Malyankar" w:date="2021-10-21T00:03:00Z"/>
          <w:b w:val="0"/>
          <w:bCs w:val="0"/>
          <w:i/>
          <w:iCs/>
          <w:strike/>
          <w:sz w:val="20"/>
          <w:szCs w:val="20"/>
        </w:rPr>
      </w:pPr>
      <w:del w:id="200" w:author="Raphael Malyankar" w:date="2021-10-21T00:03:00Z">
        <w:r w:rsidRPr="00CB22D9" w:rsidDel="003731BC">
          <w:rPr>
            <w:b w:val="0"/>
            <w:bCs w:val="0"/>
            <w:i/>
            <w:iCs/>
            <w:strike/>
            <w:sz w:val="20"/>
            <w:szCs w:val="20"/>
          </w:rPr>
          <w:delText xml:space="preserve">An alternative solution instead of changing the type is to add an optional CharacterString type attribute: </w:delText>
        </w:r>
        <w:r w:rsidR="007045FA" w:rsidRPr="00CB22D9" w:rsidDel="003731BC">
          <w:rPr>
            <w:b w:val="0"/>
            <w:bCs w:val="0"/>
            <w:i/>
            <w:iCs/>
            <w:strike/>
            <w:sz w:val="20"/>
            <w:szCs w:val="20"/>
          </w:rPr>
          <w:delText>“</w:delText>
        </w:r>
        <w:r w:rsidRPr="00CB22D9" w:rsidDel="003731BC">
          <w:rPr>
            <w:b w:val="0"/>
            <w:bCs w:val="0"/>
            <w:i/>
            <w:iCs/>
            <w:strike/>
            <w:sz w:val="20"/>
            <w:szCs w:val="20"/>
          </w:rPr>
          <w:delText>otherVerticalDatum</w:delText>
        </w:r>
        <w:r w:rsidR="007045FA" w:rsidRPr="00CB22D9" w:rsidDel="003731BC">
          <w:rPr>
            <w:b w:val="0"/>
            <w:bCs w:val="0"/>
            <w:i/>
            <w:iCs/>
            <w:strike/>
            <w:sz w:val="20"/>
            <w:szCs w:val="20"/>
          </w:rPr>
          <w:delText>”</w:delText>
        </w:r>
        <w:r w:rsidRPr="00CB22D9" w:rsidDel="003731BC">
          <w:rPr>
            <w:b w:val="0"/>
            <w:bCs w:val="0"/>
            <w:i/>
            <w:iCs/>
            <w:strike/>
            <w:sz w:val="20"/>
            <w:szCs w:val="20"/>
          </w:rPr>
          <w:delText xml:space="preserve"> to S100_DatasetDiscoveryMetadata.</w:delText>
        </w:r>
      </w:del>
    </w:p>
    <w:p w14:paraId="42EA9052" w14:textId="3B754CE9" w:rsidR="007734BE" w:rsidDel="003731BC" w:rsidRDefault="0013306C" w:rsidP="00B95F90">
      <w:pPr>
        <w:pStyle w:val="Heading2"/>
        <w:spacing w:before="94"/>
        <w:rPr>
          <w:del w:id="201" w:author="Raphael Malyankar" w:date="2021-10-21T00:03:00Z"/>
          <w:b w:val="0"/>
          <w:bCs w:val="0"/>
          <w:i/>
          <w:iCs/>
          <w:sz w:val="20"/>
          <w:szCs w:val="20"/>
        </w:rPr>
      </w:pPr>
      <w:del w:id="202" w:author="Raphael Malyankar" w:date="2021-10-21T00:03:00Z">
        <w:r w:rsidDel="003731BC">
          <w:rPr>
            <w:b w:val="0"/>
            <w:bCs w:val="0"/>
            <w:i/>
            <w:iCs/>
            <w:sz w:val="20"/>
            <w:szCs w:val="20"/>
          </w:rPr>
          <w:delText xml:space="preserve">If any of the proposed solutions is accepted, the two proposed generic values in the table for </w:delText>
        </w:r>
        <w:r w:rsidR="007045FA" w:rsidDel="003731BC">
          <w:rPr>
            <w:b w:val="0"/>
            <w:bCs w:val="0"/>
            <w:i/>
            <w:iCs/>
            <w:sz w:val="20"/>
            <w:szCs w:val="20"/>
          </w:rPr>
          <w:delText xml:space="preserve">Item </w:delText>
        </w:r>
        <w:r w:rsidDel="003731BC">
          <w:rPr>
            <w:b w:val="0"/>
            <w:bCs w:val="0"/>
            <w:i/>
            <w:iCs/>
            <w:sz w:val="20"/>
            <w:szCs w:val="20"/>
          </w:rPr>
          <w:delText>(1) are not needed and should be removed.</w:delText>
        </w:r>
        <w:r w:rsidR="00066F2A" w:rsidRPr="00066F2A" w:rsidDel="003731BC">
          <w:rPr>
            <w:b w:val="0"/>
            <w:bCs w:val="0"/>
            <w:i/>
            <w:iCs/>
            <w:sz w:val="20"/>
            <w:szCs w:val="20"/>
          </w:rPr>
          <w:delText>]</w:delText>
        </w:r>
      </w:del>
    </w:p>
    <w:p w14:paraId="1C85B37A" w14:textId="3855C11C" w:rsidR="00400ACE" w:rsidRPr="00400ACE" w:rsidRDefault="00400ACE" w:rsidP="00B95F90">
      <w:pPr>
        <w:pStyle w:val="Heading2"/>
        <w:spacing w:before="94"/>
        <w:rPr>
          <w:i/>
          <w:iCs/>
          <w:sz w:val="20"/>
          <w:szCs w:val="20"/>
        </w:rPr>
      </w:pPr>
      <w:r w:rsidRPr="00400ACE">
        <w:rPr>
          <w:i/>
          <w:iCs/>
          <w:sz w:val="20"/>
          <w:szCs w:val="20"/>
        </w:rPr>
        <w:t>Proposed additional language to be added</w:t>
      </w:r>
      <w:r>
        <w:rPr>
          <w:i/>
          <w:iCs/>
          <w:sz w:val="20"/>
          <w:szCs w:val="20"/>
        </w:rPr>
        <w:t xml:space="preserve"> </w:t>
      </w:r>
      <w:r w:rsidR="004813AE">
        <w:rPr>
          <w:i/>
          <w:iCs/>
          <w:sz w:val="20"/>
          <w:szCs w:val="20"/>
        </w:rPr>
        <w:t>below table S100_VerticalAndSoundingDatum</w:t>
      </w:r>
      <w:r w:rsidRPr="00400ACE">
        <w:rPr>
          <w:i/>
          <w:iCs/>
          <w:sz w:val="20"/>
          <w:szCs w:val="20"/>
        </w:rPr>
        <w:t>:</w:t>
      </w:r>
    </w:p>
    <w:p w14:paraId="48B0DDCF" w14:textId="5EC01E6C" w:rsidR="00400ACE" w:rsidRPr="00400ACE" w:rsidRDefault="00400ACE" w:rsidP="00FE145C">
      <w:pPr>
        <w:widowControl/>
        <w:autoSpaceDE/>
        <w:autoSpaceDN/>
        <w:spacing w:after="240" w:line="230" w:lineRule="atLeast"/>
        <w:ind w:left="180"/>
        <w:jc w:val="both"/>
        <w:rPr>
          <w:rFonts w:eastAsia="MS Mincho" w:cs="Times New Roman"/>
          <w:sz w:val="20"/>
          <w:szCs w:val="20"/>
          <w:lang w:eastAsia="ja-JP" w:bidi="ar-SA"/>
        </w:rPr>
      </w:pPr>
      <w:r w:rsidRPr="00400ACE">
        <w:rPr>
          <w:rFonts w:eastAsia="MS Mincho" w:cs="Times New Roman"/>
          <w:sz w:val="20"/>
          <w:szCs w:val="20"/>
          <w:lang w:eastAsia="ja-JP" w:bidi="ar-SA"/>
        </w:rPr>
        <w:t xml:space="preserve">Datums not included in the S-100 enumeration </w:t>
      </w:r>
      <w:r w:rsidR="000D0A52">
        <w:rPr>
          <w:rFonts w:eastAsia="MS Mincho" w:cs="Times New Roman"/>
          <w:sz w:val="20"/>
          <w:szCs w:val="20"/>
          <w:lang w:eastAsia="ja-JP" w:bidi="ar-SA"/>
        </w:rPr>
        <w:t>must</w:t>
      </w:r>
      <w:r w:rsidRPr="00400ACE">
        <w:rPr>
          <w:rFonts w:eastAsia="MS Mincho" w:cs="Times New Roman"/>
          <w:sz w:val="20"/>
          <w:szCs w:val="20"/>
          <w:lang w:eastAsia="ja-JP" w:bidi="ar-SA"/>
        </w:rPr>
        <w:t xml:space="preserve"> be encoded using the “other: …” form.</w:t>
      </w:r>
      <w:r>
        <w:rPr>
          <w:rFonts w:eastAsia="MS Mincho" w:cs="Times New Roman"/>
          <w:sz w:val="20"/>
          <w:szCs w:val="20"/>
          <w:lang w:eastAsia="ja-JP" w:bidi="ar-SA"/>
        </w:rPr>
        <w:t xml:space="preserve"> If the </w:t>
      </w:r>
      <w:r w:rsidR="00D5730E">
        <w:rPr>
          <w:rFonts w:eastAsia="MS Mincho" w:cs="Times New Roman"/>
          <w:sz w:val="20"/>
          <w:szCs w:val="20"/>
          <w:lang w:eastAsia="ja-JP" w:bidi="ar-SA"/>
        </w:rPr>
        <w:t>datum in question</w:t>
      </w:r>
      <w:r w:rsidRPr="00400ACE">
        <w:rPr>
          <w:rFonts w:eastAsia="MS Mincho" w:cs="Times New Roman"/>
          <w:sz w:val="20"/>
          <w:szCs w:val="20"/>
          <w:lang w:eastAsia="ja-JP" w:bidi="ar-SA"/>
        </w:rPr>
        <w:t xml:space="preserve"> </w:t>
      </w:r>
      <w:r w:rsidR="00D5730E">
        <w:rPr>
          <w:rFonts w:eastAsia="MS Mincho" w:cs="Times New Roman"/>
          <w:sz w:val="20"/>
          <w:szCs w:val="20"/>
          <w:lang w:eastAsia="ja-JP" w:bidi="ar-SA"/>
        </w:rPr>
        <w:t>is listed</w:t>
      </w:r>
      <w:r w:rsidRPr="00400ACE">
        <w:rPr>
          <w:rFonts w:eastAsia="MS Mincho" w:cs="Times New Roman"/>
          <w:sz w:val="20"/>
          <w:szCs w:val="20"/>
          <w:lang w:eastAsia="ja-JP" w:bidi="ar-SA"/>
        </w:rPr>
        <w:t xml:space="preserve"> </w:t>
      </w:r>
      <w:r w:rsidR="00D5730E">
        <w:rPr>
          <w:rFonts w:eastAsia="MS Mincho" w:cs="Times New Roman"/>
          <w:sz w:val="20"/>
          <w:szCs w:val="20"/>
          <w:lang w:eastAsia="ja-JP" w:bidi="ar-SA"/>
        </w:rPr>
        <w:t xml:space="preserve">in </w:t>
      </w:r>
      <w:r w:rsidRPr="00400ACE">
        <w:rPr>
          <w:rFonts w:eastAsia="MS Mincho" w:cs="Times New Roman"/>
          <w:sz w:val="20"/>
          <w:szCs w:val="20"/>
          <w:lang w:eastAsia="ja-JP" w:bidi="ar-SA"/>
        </w:rPr>
        <w:t xml:space="preserve">the </w:t>
      </w:r>
      <w:r w:rsidR="00D5730E">
        <w:rPr>
          <w:rFonts w:eastAsia="MS Mincho" w:cs="Times New Roman"/>
          <w:sz w:val="20"/>
          <w:szCs w:val="20"/>
          <w:lang w:eastAsia="ja-JP" w:bidi="ar-SA"/>
        </w:rPr>
        <w:t xml:space="preserve">IHO </w:t>
      </w:r>
      <w:r w:rsidRPr="00400ACE">
        <w:rPr>
          <w:rFonts w:eastAsia="MS Mincho" w:cs="Times New Roman"/>
          <w:sz w:val="20"/>
          <w:szCs w:val="20"/>
          <w:lang w:eastAsia="ja-JP" w:bidi="ar-SA"/>
        </w:rPr>
        <w:t>GI registry</w:t>
      </w:r>
      <w:r w:rsidR="00D5730E">
        <w:rPr>
          <w:rFonts w:eastAsia="MS Mincho" w:cs="Times New Roman"/>
          <w:sz w:val="20"/>
          <w:szCs w:val="20"/>
          <w:lang w:eastAsia="ja-JP" w:bidi="ar-SA"/>
        </w:rPr>
        <w:t xml:space="preserve"> (as one of the standard listed values for attribute “Vertical Datum” in the “IHO Hydro” domain)</w:t>
      </w:r>
      <w:r w:rsidRPr="00400ACE">
        <w:rPr>
          <w:rFonts w:eastAsia="MS Mincho" w:cs="Times New Roman"/>
          <w:sz w:val="20"/>
          <w:szCs w:val="20"/>
          <w:lang w:eastAsia="ja-JP" w:bidi="ar-SA"/>
        </w:rPr>
        <w:t>, the “camel case code” in the registry must be used in the “other: …” element. For datums from the EPSG registry</w:t>
      </w:r>
      <w:r w:rsidR="00D5730E">
        <w:rPr>
          <w:rFonts w:eastAsia="MS Mincho" w:cs="Times New Roman"/>
          <w:sz w:val="20"/>
          <w:szCs w:val="20"/>
          <w:lang w:eastAsia="ja-JP" w:bidi="ar-SA"/>
        </w:rPr>
        <w:t xml:space="preserve"> but not listed in the IHO GI registry</w:t>
      </w:r>
      <w:r w:rsidRPr="00400ACE">
        <w:rPr>
          <w:rFonts w:eastAsia="MS Mincho" w:cs="Times New Roman"/>
          <w:sz w:val="20"/>
          <w:szCs w:val="20"/>
          <w:lang w:eastAsia="ja-JP" w:bidi="ar-SA"/>
        </w:rPr>
        <w:t>, the form should be “other: EPSG_NNNN”.</w:t>
      </w:r>
    </w:p>
    <w:p w14:paraId="062D38A9" w14:textId="4179F7D3" w:rsidR="00400ACE" w:rsidRPr="000D0A52" w:rsidRDefault="00381046" w:rsidP="00FE145C">
      <w:pPr>
        <w:keepNext/>
        <w:widowControl/>
        <w:autoSpaceDE/>
        <w:autoSpaceDN/>
        <w:spacing w:after="120" w:line="230" w:lineRule="atLeast"/>
        <w:ind w:left="180"/>
        <w:rPr>
          <w:rFonts w:eastAsia="MS Mincho" w:cs="Times New Roman"/>
          <w:sz w:val="20"/>
          <w:szCs w:val="20"/>
          <w:lang w:eastAsia="ja-JP" w:bidi="ar-SA"/>
        </w:rPr>
      </w:pPr>
      <w:r>
        <w:rPr>
          <w:rFonts w:eastAsia="MS Mincho" w:cs="Times New Roman"/>
          <w:sz w:val="20"/>
          <w:szCs w:val="20"/>
          <w:lang w:eastAsia="ja-JP" w:bidi="ar-SA"/>
        </w:rPr>
        <w:t>EXAMPLE 1:</w:t>
      </w:r>
      <w:r w:rsidR="00F93E88">
        <w:rPr>
          <w:rFonts w:eastAsia="MS Mincho" w:cs="Times New Roman"/>
          <w:sz w:val="20"/>
          <w:szCs w:val="20"/>
          <w:lang w:eastAsia="ja-JP" w:bidi="ar-SA"/>
        </w:rPr>
        <w:t xml:space="preserve"> </w:t>
      </w:r>
      <w:r w:rsidR="00EA473C">
        <w:rPr>
          <w:rFonts w:eastAsia="MS Mincho" w:cs="Times New Roman"/>
          <w:sz w:val="20"/>
          <w:szCs w:val="20"/>
          <w:lang w:eastAsia="ja-JP" w:bidi="ar-SA"/>
        </w:rPr>
        <w:t>“</w:t>
      </w:r>
      <w:r w:rsidR="00EA473C" w:rsidRPr="00EA473C">
        <w:rPr>
          <w:rFonts w:eastAsia="MS Mincho" w:cs="Times New Roman"/>
          <w:sz w:val="20"/>
          <w:szCs w:val="20"/>
          <w:lang w:eastAsia="ja-JP" w:bidi="ar-SA"/>
        </w:rPr>
        <w:t>Local Low Water Reference Level</w:t>
      </w:r>
      <w:r w:rsidR="00EA473C">
        <w:rPr>
          <w:rFonts w:eastAsia="MS Mincho" w:cs="Times New Roman"/>
          <w:sz w:val="20"/>
          <w:szCs w:val="20"/>
          <w:lang w:eastAsia="ja-JP" w:bidi="ar-SA"/>
        </w:rPr>
        <w:t>”</w:t>
      </w:r>
      <w:r w:rsidR="00400ACE" w:rsidRPr="00400ACE">
        <w:rPr>
          <w:rFonts w:eastAsia="MS Mincho" w:cs="Times New Roman"/>
          <w:sz w:val="20"/>
          <w:szCs w:val="20"/>
          <w:lang w:eastAsia="ja-JP" w:bidi="ar-SA"/>
        </w:rPr>
        <w:t xml:space="preserve"> is in the GI registry </w:t>
      </w:r>
      <w:r w:rsidR="00EA473C">
        <w:rPr>
          <w:rFonts w:eastAsia="MS Mincho" w:cs="Times New Roman"/>
          <w:sz w:val="20"/>
          <w:szCs w:val="20"/>
          <w:lang w:eastAsia="ja-JP" w:bidi="ar-SA"/>
        </w:rPr>
        <w:t>but not listed in the S-100 standard. It</w:t>
      </w:r>
      <w:r w:rsidR="00400ACE" w:rsidRPr="00400ACE">
        <w:rPr>
          <w:rFonts w:eastAsia="MS Mincho" w:cs="Times New Roman"/>
          <w:sz w:val="20"/>
          <w:szCs w:val="20"/>
          <w:lang w:eastAsia="ja-JP" w:bidi="ar-SA"/>
        </w:rPr>
        <w:t xml:space="preserve"> must be encoded </w:t>
      </w:r>
      <w:r w:rsidR="00EA473C">
        <w:rPr>
          <w:rFonts w:eastAsia="MS Mincho" w:cs="Times New Roman"/>
          <w:sz w:val="20"/>
          <w:szCs w:val="20"/>
          <w:lang w:eastAsia="ja-JP" w:bidi="ar-SA"/>
        </w:rPr>
        <w:t>with the camel case in the GI registry</w:t>
      </w:r>
      <w:r w:rsidR="00F93E88">
        <w:rPr>
          <w:rFonts w:eastAsia="MS Mincho" w:cs="Times New Roman"/>
          <w:sz w:val="20"/>
          <w:szCs w:val="20"/>
          <w:lang w:eastAsia="ja-JP" w:bidi="ar-SA"/>
        </w:rPr>
        <w:t xml:space="preserve"> as:</w:t>
      </w:r>
      <w:r w:rsidR="00EA473C">
        <w:rPr>
          <w:rFonts w:eastAsia="MS Mincho" w:cs="Times New Roman"/>
          <w:sz w:val="20"/>
          <w:szCs w:val="20"/>
          <w:lang w:eastAsia="ja-JP" w:bidi="ar-SA"/>
        </w:rPr>
        <w:t xml:space="preserve"> </w:t>
      </w:r>
      <w:r w:rsidR="00EA473C">
        <w:rPr>
          <w:sz w:val="20"/>
          <w:szCs w:val="20"/>
          <w:lang w:eastAsia="ja-JP" w:bidi="ar-SA"/>
        </w:rPr>
        <w:t>“</w:t>
      </w:r>
      <w:r w:rsidR="00400ACE" w:rsidRPr="000D0A52">
        <w:rPr>
          <w:sz w:val="20"/>
          <w:szCs w:val="20"/>
          <w:lang w:eastAsia="ja-JP" w:bidi="ar-SA"/>
        </w:rPr>
        <w:t>other:</w:t>
      </w:r>
      <w:r w:rsidR="000D0A52">
        <w:rPr>
          <w:sz w:val="20"/>
          <w:szCs w:val="20"/>
          <w:lang w:eastAsia="ja-JP" w:bidi="ar-SA"/>
        </w:rPr>
        <w:t> </w:t>
      </w:r>
      <w:proofErr w:type="spellStart"/>
      <w:r w:rsidR="00EA473C" w:rsidRPr="00EA473C">
        <w:rPr>
          <w:sz w:val="20"/>
          <w:szCs w:val="20"/>
          <w:lang w:eastAsia="ja-JP" w:bidi="ar-SA"/>
        </w:rPr>
        <w:t>localLowWaterReferenceLevel</w:t>
      </w:r>
      <w:proofErr w:type="spellEnd"/>
      <w:r w:rsidR="00400ACE" w:rsidRPr="000D0A52">
        <w:rPr>
          <w:sz w:val="20"/>
          <w:szCs w:val="20"/>
          <w:lang w:eastAsia="ja-JP" w:bidi="ar-SA"/>
        </w:rPr>
        <w:t>”</w:t>
      </w:r>
      <w:r w:rsidR="000D0A52">
        <w:rPr>
          <w:sz w:val="20"/>
          <w:szCs w:val="20"/>
          <w:lang w:eastAsia="ja-JP" w:bidi="ar-SA"/>
        </w:rPr>
        <w:t>.</w:t>
      </w:r>
    </w:p>
    <w:p w14:paraId="4F4A7E6D" w14:textId="77777777" w:rsidR="000D0A52" w:rsidRPr="000D0A52" w:rsidRDefault="000D0A52" w:rsidP="00FE145C">
      <w:pPr>
        <w:ind w:left="180"/>
        <w:rPr>
          <w:rFonts w:cs="Times New Roman"/>
          <w:sz w:val="20"/>
          <w:szCs w:val="20"/>
          <w:lang w:eastAsia="ja-JP" w:bidi="ar-SA"/>
        </w:rPr>
      </w:pPr>
    </w:p>
    <w:p w14:paraId="62247841" w14:textId="6331CE3A" w:rsidR="000D0A52" w:rsidRPr="00400ACE" w:rsidRDefault="000D0A52" w:rsidP="00FE145C">
      <w:pPr>
        <w:widowControl/>
        <w:autoSpaceDE/>
        <w:autoSpaceDN/>
        <w:spacing w:after="240" w:line="230" w:lineRule="atLeast"/>
        <w:ind w:left="180"/>
        <w:jc w:val="both"/>
        <w:rPr>
          <w:rFonts w:eastAsia="MS Mincho" w:cs="Times New Roman"/>
          <w:sz w:val="20"/>
          <w:szCs w:val="20"/>
          <w:lang w:eastAsia="ja-JP" w:bidi="ar-SA"/>
        </w:rPr>
      </w:pPr>
      <w:r>
        <w:rPr>
          <w:rFonts w:eastAsia="MS Mincho" w:cs="Times New Roman"/>
          <w:sz w:val="20"/>
          <w:szCs w:val="20"/>
          <w:lang w:eastAsia="ja-JP" w:bidi="ar-SA"/>
        </w:rPr>
        <w:t>EXAMPLE 2:</w:t>
      </w:r>
      <w:r w:rsidR="00F93E88">
        <w:rPr>
          <w:rFonts w:eastAsia="MS Mincho" w:cs="Times New Roman"/>
          <w:sz w:val="20"/>
          <w:szCs w:val="20"/>
          <w:lang w:eastAsia="ja-JP" w:bidi="ar-SA"/>
        </w:rPr>
        <w:t xml:space="preserve"> </w:t>
      </w:r>
      <w:r>
        <w:rPr>
          <w:rFonts w:eastAsia="MS Mincho" w:cs="Times New Roman"/>
          <w:sz w:val="20"/>
          <w:szCs w:val="20"/>
          <w:lang w:eastAsia="ja-JP" w:bidi="ar-SA"/>
        </w:rPr>
        <w:t>“</w:t>
      </w:r>
      <w:r w:rsidRPr="000D0A52">
        <w:rPr>
          <w:rFonts w:eastAsia="MS Mincho" w:cs="Times New Roman"/>
          <w:sz w:val="20"/>
          <w:szCs w:val="20"/>
          <w:lang w:eastAsia="ja-JP" w:bidi="ar-SA"/>
        </w:rPr>
        <w:t>European Vertical Reference Frame 2019 mean tide</w:t>
      </w:r>
      <w:r>
        <w:rPr>
          <w:rFonts w:eastAsia="MS Mincho" w:cs="Times New Roman"/>
          <w:sz w:val="20"/>
          <w:szCs w:val="20"/>
          <w:lang w:eastAsia="ja-JP" w:bidi="ar-SA"/>
        </w:rPr>
        <w:t>” is in the EPSG registry list of vertical datums (EPSG 1287) but not in the IHO GI registry list. It must be encoded as: “other: EPSG_1287”.</w:t>
      </w:r>
    </w:p>
    <w:p w14:paraId="235364D0" w14:textId="77777777" w:rsidR="00400ACE" w:rsidRPr="00400ACE" w:rsidRDefault="00400ACE" w:rsidP="00FE145C">
      <w:pPr>
        <w:widowControl/>
        <w:autoSpaceDE/>
        <w:autoSpaceDN/>
        <w:spacing w:after="240" w:line="230" w:lineRule="atLeast"/>
        <w:ind w:left="180"/>
        <w:jc w:val="both"/>
        <w:rPr>
          <w:rFonts w:eastAsia="MS Mincho" w:cs="Times New Roman"/>
          <w:sz w:val="20"/>
          <w:szCs w:val="20"/>
          <w:lang w:eastAsia="ja-JP" w:bidi="ar-SA"/>
        </w:rPr>
      </w:pPr>
      <w:r w:rsidRPr="00400ACE">
        <w:rPr>
          <w:rFonts w:eastAsia="MS Mincho" w:cs="Times New Roman"/>
          <w:sz w:val="20"/>
          <w:szCs w:val="20"/>
          <w:lang w:eastAsia="ja-JP" w:bidi="ar-SA"/>
        </w:rPr>
        <w:t>If the datum is not listed in any the table above, the IHO GI registry, or the EPSG registry, producers should determine a suitable special code in consultation with the IHO working group(s) and the IHO GI registry authority.</w:t>
      </w:r>
    </w:p>
    <w:p w14:paraId="514F39B5" w14:textId="77777777" w:rsidR="00400ACE" w:rsidRPr="00400ACE" w:rsidRDefault="00400ACE" w:rsidP="00FE145C">
      <w:pPr>
        <w:widowControl/>
        <w:autoSpaceDE/>
        <w:autoSpaceDN/>
        <w:spacing w:after="240" w:line="230" w:lineRule="atLeast"/>
        <w:ind w:left="180"/>
        <w:jc w:val="both"/>
        <w:rPr>
          <w:rFonts w:eastAsia="MS Mincho" w:cs="Times New Roman"/>
          <w:sz w:val="20"/>
          <w:szCs w:val="20"/>
          <w:lang w:eastAsia="ja-JP" w:bidi="ar-SA"/>
        </w:rPr>
      </w:pPr>
      <w:r w:rsidRPr="00400ACE">
        <w:rPr>
          <w:rFonts w:eastAsia="MS Mincho" w:cs="Times New Roman"/>
          <w:sz w:val="20"/>
          <w:szCs w:val="20"/>
          <w:lang w:eastAsia="ja-JP" w:bidi="ar-SA"/>
        </w:rPr>
        <w:t>The use of datums that are neither in the enumeration above, nor in the IHO GI registry, nor the EPSG registry is discouraged. Producers who need to use a datum not listed in the S-100 enumeration should propose its addition to the IHO GI registry and/or this enumeration by means of an S-100 maintenance proposal.</w:t>
      </w:r>
    </w:p>
    <w:p w14:paraId="6765ACCB" w14:textId="54B843B3" w:rsidR="00400ACE" w:rsidRDefault="00400ACE" w:rsidP="00FE145C">
      <w:pPr>
        <w:widowControl/>
        <w:autoSpaceDE/>
        <w:autoSpaceDN/>
        <w:spacing w:after="240" w:line="230" w:lineRule="atLeast"/>
        <w:ind w:left="180"/>
        <w:jc w:val="both"/>
        <w:rPr>
          <w:rFonts w:eastAsia="MS Mincho" w:cs="Times New Roman"/>
          <w:b/>
          <w:bCs/>
          <w:sz w:val="20"/>
          <w:szCs w:val="20"/>
          <w:lang w:eastAsia="ja-JP" w:bidi="ar-SA"/>
        </w:rPr>
      </w:pPr>
      <w:r w:rsidRPr="00400ACE">
        <w:rPr>
          <w:rFonts w:eastAsia="MS Mincho" w:cs="Times New Roman"/>
          <w:b/>
          <w:bCs/>
          <w:sz w:val="20"/>
          <w:szCs w:val="20"/>
          <w:lang w:eastAsia="ja-JP" w:bidi="ar-SA"/>
        </w:rPr>
        <w:t xml:space="preserve">Note that application software is not required to process information encoded in “other: …” form, meaning that ECDIS software, for example, is not required to recognise any datum </w:t>
      </w:r>
      <w:r w:rsidRPr="00400ACE">
        <w:rPr>
          <w:rFonts w:eastAsia="MS Mincho" w:cs="Times New Roman"/>
          <w:b/>
          <w:bCs/>
          <w:sz w:val="20"/>
          <w:szCs w:val="20"/>
          <w:lang w:eastAsia="ja-JP" w:bidi="ar-SA"/>
        </w:rPr>
        <w:lastRenderedPageBreak/>
        <w:t>encoded as “other: …” and will therefore be unable to adjust ENC depth information with water level data from the corresponding S-104 dataset, and may warn or reject the S-104 dataset as being incompatible with S-101 ENCs.</w:t>
      </w:r>
    </w:p>
    <w:p w14:paraId="65088226" w14:textId="1E2890E8" w:rsidR="00FE145C" w:rsidRDefault="00FE145C" w:rsidP="00FE145C">
      <w:pPr>
        <w:pStyle w:val="Heading2"/>
        <w:spacing w:before="94"/>
        <w:rPr>
          <w:ins w:id="203" w:author="Raphael Malyankar" w:date="2021-10-20T23:09:00Z"/>
          <w:i/>
          <w:iCs/>
        </w:rPr>
      </w:pPr>
      <w:r>
        <w:rPr>
          <w:i/>
          <w:iCs/>
        </w:rPr>
        <w:t xml:space="preserve">Item </w:t>
      </w:r>
      <w:r w:rsidRPr="002C385F">
        <w:rPr>
          <w:i/>
          <w:iCs/>
        </w:rPr>
        <w:t>(</w:t>
      </w:r>
      <w:r w:rsidR="00C43EF4">
        <w:rPr>
          <w:i/>
          <w:iCs/>
        </w:rPr>
        <w:t>3</w:t>
      </w:r>
      <w:r w:rsidRPr="002C385F">
        <w:rPr>
          <w:i/>
          <w:iCs/>
        </w:rPr>
        <w:t xml:space="preserve">) </w:t>
      </w:r>
      <w:del w:id="204" w:author="Raphael Malyankar" w:date="2021-10-20T23:08:00Z">
        <w:r w:rsidR="00C43EF4" w:rsidDel="00F94C66">
          <w:rPr>
            <w:i/>
            <w:iCs/>
          </w:rPr>
          <w:delText>Addition of vertical epoch attribute</w:delText>
        </w:r>
      </w:del>
      <w:ins w:id="205" w:author="Raphael Malyankar" w:date="2021-10-20T23:08:00Z">
        <w:r w:rsidR="00F94C66">
          <w:rPr>
            <w:i/>
            <w:iCs/>
          </w:rPr>
          <w:t>New type class for vertical and sounding datums</w:t>
        </w:r>
      </w:ins>
      <w:r w:rsidRPr="002C385F">
        <w:rPr>
          <w:i/>
          <w:iCs/>
        </w:rPr>
        <w:t>:</w:t>
      </w:r>
    </w:p>
    <w:p w14:paraId="1EDA9F70" w14:textId="7837AE02" w:rsidR="00F94C66" w:rsidRPr="003D5E2F" w:rsidRDefault="00F94C66" w:rsidP="003D5E2F">
      <w:pPr>
        <w:pStyle w:val="Heading2"/>
        <w:spacing w:before="94" w:after="120"/>
        <w:ind w:left="216"/>
        <w:rPr>
          <w:ins w:id="206" w:author="Raphael Malyankar" w:date="2021-10-20T23:09:00Z"/>
        </w:rPr>
      </w:pPr>
      <w:ins w:id="207" w:author="Raphael Malyankar" w:date="2021-10-20T23:09:00Z">
        <w:r w:rsidRPr="003D5E2F">
          <w:t>S100_VerticalDatumAndEpoch</w:t>
        </w:r>
      </w:ins>
    </w:p>
    <w:tbl>
      <w:tblPr>
        <w:tblStyle w:val="TableGrid"/>
        <w:tblW w:w="0" w:type="auto"/>
        <w:tblInd w:w="218" w:type="dxa"/>
        <w:tblLayout w:type="fixed"/>
        <w:tblCellMar>
          <w:left w:w="58" w:type="dxa"/>
          <w:right w:w="58" w:type="dxa"/>
        </w:tblCellMar>
        <w:tblLook w:val="04A0" w:firstRow="1" w:lastRow="0" w:firstColumn="1" w:lastColumn="0" w:noHBand="0" w:noVBand="1"/>
      </w:tblPr>
      <w:tblGrid>
        <w:gridCol w:w="1847"/>
        <w:gridCol w:w="1710"/>
        <w:gridCol w:w="1260"/>
        <w:gridCol w:w="630"/>
        <w:gridCol w:w="2375"/>
        <w:gridCol w:w="840"/>
      </w:tblGrid>
      <w:tr w:rsidR="00F94C66" w:rsidRPr="004528C4" w14:paraId="1407243B" w14:textId="77777777" w:rsidTr="00872BF8">
        <w:trPr>
          <w:ins w:id="208" w:author="Raphael Malyankar" w:date="2021-10-20T23:09:00Z"/>
        </w:trPr>
        <w:tc>
          <w:tcPr>
            <w:tcW w:w="1847" w:type="dxa"/>
          </w:tcPr>
          <w:p w14:paraId="4110C5C8" w14:textId="77777777" w:rsidR="00F94C66" w:rsidRPr="004528C4" w:rsidRDefault="00F94C66" w:rsidP="00AC1B1B">
            <w:pPr>
              <w:pStyle w:val="Heading2"/>
              <w:spacing w:before="94"/>
              <w:ind w:left="0"/>
              <w:rPr>
                <w:ins w:id="209" w:author="Raphael Malyankar" w:date="2021-10-20T23:09:00Z"/>
                <w:b w:val="0"/>
                <w:bCs w:val="0"/>
                <w:sz w:val="20"/>
                <w:szCs w:val="20"/>
              </w:rPr>
            </w:pPr>
            <w:ins w:id="210" w:author="Raphael Malyankar" w:date="2021-10-20T23:09:00Z">
              <w:r w:rsidRPr="004528C4">
                <w:rPr>
                  <w:b w:val="0"/>
                  <w:bCs w:val="0"/>
                  <w:sz w:val="20"/>
                  <w:szCs w:val="20"/>
                </w:rPr>
                <w:t>Role Name</w:t>
              </w:r>
            </w:ins>
          </w:p>
        </w:tc>
        <w:tc>
          <w:tcPr>
            <w:tcW w:w="1710" w:type="dxa"/>
          </w:tcPr>
          <w:p w14:paraId="3B806093" w14:textId="77777777" w:rsidR="00F94C66" w:rsidRPr="004528C4" w:rsidRDefault="00F94C66" w:rsidP="00AC1B1B">
            <w:pPr>
              <w:pStyle w:val="Heading2"/>
              <w:spacing w:before="94"/>
              <w:ind w:left="0"/>
              <w:rPr>
                <w:ins w:id="211" w:author="Raphael Malyankar" w:date="2021-10-20T23:09:00Z"/>
                <w:b w:val="0"/>
                <w:bCs w:val="0"/>
                <w:sz w:val="20"/>
                <w:szCs w:val="20"/>
              </w:rPr>
            </w:pPr>
            <w:ins w:id="212" w:author="Raphael Malyankar" w:date="2021-10-20T23:09:00Z">
              <w:r w:rsidRPr="004528C4">
                <w:rPr>
                  <w:b w:val="0"/>
                  <w:bCs w:val="0"/>
                  <w:sz w:val="20"/>
                  <w:szCs w:val="20"/>
                </w:rPr>
                <w:t>Name</w:t>
              </w:r>
            </w:ins>
          </w:p>
        </w:tc>
        <w:tc>
          <w:tcPr>
            <w:tcW w:w="1260" w:type="dxa"/>
          </w:tcPr>
          <w:p w14:paraId="4705B5DA" w14:textId="77777777" w:rsidR="00F94C66" w:rsidRPr="004528C4" w:rsidRDefault="00F94C66" w:rsidP="00AC1B1B">
            <w:pPr>
              <w:pStyle w:val="Heading2"/>
              <w:spacing w:before="94"/>
              <w:ind w:left="0"/>
              <w:rPr>
                <w:ins w:id="213" w:author="Raphael Malyankar" w:date="2021-10-20T23:09:00Z"/>
                <w:b w:val="0"/>
                <w:bCs w:val="0"/>
                <w:sz w:val="20"/>
                <w:szCs w:val="20"/>
              </w:rPr>
            </w:pPr>
            <w:ins w:id="214" w:author="Raphael Malyankar" w:date="2021-10-20T23:09:00Z">
              <w:r w:rsidRPr="004528C4">
                <w:rPr>
                  <w:b w:val="0"/>
                  <w:bCs w:val="0"/>
                  <w:sz w:val="20"/>
                  <w:szCs w:val="20"/>
                </w:rPr>
                <w:t>Description</w:t>
              </w:r>
            </w:ins>
          </w:p>
        </w:tc>
        <w:tc>
          <w:tcPr>
            <w:tcW w:w="630" w:type="dxa"/>
          </w:tcPr>
          <w:p w14:paraId="411E4CDA" w14:textId="55AC11E8" w:rsidR="00F94C66" w:rsidRPr="004528C4" w:rsidRDefault="00F94C66" w:rsidP="00AC1B1B">
            <w:pPr>
              <w:pStyle w:val="Heading2"/>
              <w:spacing w:before="94"/>
              <w:ind w:left="0"/>
              <w:rPr>
                <w:ins w:id="215" w:author="Raphael Malyankar" w:date="2021-10-20T23:09:00Z"/>
                <w:b w:val="0"/>
                <w:bCs w:val="0"/>
                <w:sz w:val="20"/>
                <w:szCs w:val="20"/>
              </w:rPr>
            </w:pPr>
            <w:proofErr w:type="spellStart"/>
            <w:ins w:id="216" w:author="Raphael Malyankar" w:date="2021-10-20T23:09:00Z">
              <w:r w:rsidRPr="004528C4">
                <w:rPr>
                  <w:b w:val="0"/>
                  <w:bCs w:val="0"/>
                  <w:sz w:val="20"/>
                  <w:szCs w:val="20"/>
                </w:rPr>
                <w:t>Mult</w:t>
              </w:r>
            </w:ins>
            <w:proofErr w:type="spellEnd"/>
            <w:ins w:id="217" w:author="Raphael Malyankar" w:date="2021-10-20T23:14:00Z">
              <w:r w:rsidR="006D1164">
                <w:rPr>
                  <w:b w:val="0"/>
                  <w:bCs w:val="0"/>
                  <w:sz w:val="20"/>
                  <w:szCs w:val="20"/>
                </w:rPr>
                <w:t>.</w:t>
              </w:r>
            </w:ins>
          </w:p>
        </w:tc>
        <w:tc>
          <w:tcPr>
            <w:tcW w:w="2375" w:type="dxa"/>
          </w:tcPr>
          <w:p w14:paraId="42772D2C" w14:textId="77777777" w:rsidR="00F94C66" w:rsidRPr="004528C4" w:rsidRDefault="00F94C66" w:rsidP="00AC1B1B">
            <w:pPr>
              <w:pStyle w:val="Heading2"/>
              <w:spacing w:before="94"/>
              <w:ind w:left="0"/>
              <w:rPr>
                <w:ins w:id="218" w:author="Raphael Malyankar" w:date="2021-10-20T23:09:00Z"/>
                <w:b w:val="0"/>
                <w:bCs w:val="0"/>
                <w:sz w:val="20"/>
                <w:szCs w:val="20"/>
              </w:rPr>
            </w:pPr>
            <w:ins w:id="219" w:author="Raphael Malyankar" w:date="2021-10-20T23:09:00Z">
              <w:r w:rsidRPr="004528C4">
                <w:rPr>
                  <w:b w:val="0"/>
                  <w:bCs w:val="0"/>
                  <w:sz w:val="20"/>
                  <w:szCs w:val="20"/>
                </w:rPr>
                <w:t>Type</w:t>
              </w:r>
            </w:ins>
          </w:p>
        </w:tc>
        <w:tc>
          <w:tcPr>
            <w:tcW w:w="840" w:type="dxa"/>
          </w:tcPr>
          <w:p w14:paraId="710CD2FD" w14:textId="77777777" w:rsidR="00F94C66" w:rsidRPr="004528C4" w:rsidRDefault="00F94C66" w:rsidP="00AC1B1B">
            <w:pPr>
              <w:pStyle w:val="Heading2"/>
              <w:spacing w:before="94"/>
              <w:ind w:left="0"/>
              <w:rPr>
                <w:ins w:id="220" w:author="Raphael Malyankar" w:date="2021-10-20T23:09:00Z"/>
                <w:b w:val="0"/>
                <w:bCs w:val="0"/>
                <w:sz w:val="20"/>
                <w:szCs w:val="20"/>
              </w:rPr>
            </w:pPr>
            <w:ins w:id="221" w:author="Raphael Malyankar" w:date="2021-10-20T23:09:00Z">
              <w:r w:rsidRPr="004528C4">
                <w:rPr>
                  <w:b w:val="0"/>
                  <w:bCs w:val="0"/>
                  <w:sz w:val="20"/>
                  <w:szCs w:val="20"/>
                </w:rPr>
                <w:t>Remarks</w:t>
              </w:r>
            </w:ins>
          </w:p>
        </w:tc>
      </w:tr>
      <w:tr w:rsidR="00F94C66" w:rsidRPr="004528C4" w14:paraId="137C9811" w14:textId="77777777" w:rsidTr="00872BF8">
        <w:trPr>
          <w:ins w:id="222" w:author="Raphael Malyankar" w:date="2021-10-20T23:09:00Z"/>
        </w:trPr>
        <w:tc>
          <w:tcPr>
            <w:tcW w:w="1847" w:type="dxa"/>
          </w:tcPr>
          <w:p w14:paraId="25D47BCF" w14:textId="03B8021A" w:rsidR="00F94C66" w:rsidRPr="004528C4" w:rsidRDefault="00874A52" w:rsidP="00AC1B1B">
            <w:pPr>
              <w:pStyle w:val="Heading2"/>
              <w:spacing w:before="94"/>
              <w:ind w:left="0"/>
              <w:rPr>
                <w:ins w:id="223" w:author="Raphael Malyankar" w:date="2021-10-20T23:09:00Z"/>
                <w:b w:val="0"/>
                <w:bCs w:val="0"/>
                <w:sz w:val="20"/>
                <w:szCs w:val="20"/>
              </w:rPr>
            </w:pPr>
            <w:ins w:id="224" w:author="Raphael Malyankar" w:date="2021-10-21T00:18:00Z">
              <w:r>
                <w:rPr>
                  <w:b w:val="0"/>
                  <w:bCs w:val="0"/>
                  <w:sz w:val="20"/>
                  <w:szCs w:val="20"/>
                </w:rPr>
                <w:t>Class</w:t>
              </w:r>
            </w:ins>
          </w:p>
        </w:tc>
        <w:tc>
          <w:tcPr>
            <w:tcW w:w="1710" w:type="dxa"/>
          </w:tcPr>
          <w:p w14:paraId="639E8964" w14:textId="614F4714" w:rsidR="00F94C66" w:rsidRPr="004528C4" w:rsidRDefault="00874A52" w:rsidP="00AC1B1B">
            <w:pPr>
              <w:pStyle w:val="Heading2"/>
              <w:spacing w:before="94"/>
              <w:ind w:left="0"/>
              <w:rPr>
                <w:ins w:id="225" w:author="Raphael Malyankar" w:date="2021-10-20T23:09:00Z"/>
                <w:b w:val="0"/>
                <w:bCs w:val="0"/>
                <w:sz w:val="20"/>
                <w:szCs w:val="20"/>
              </w:rPr>
            </w:pPr>
            <w:ins w:id="226" w:author="Raphael Malyankar" w:date="2021-10-21T00:18:00Z">
              <w:r>
                <w:rPr>
                  <w:b w:val="0"/>
                  <w:bCs w:val="0"/>
                  <w:sz w:val="20"/>
                  <w:szCs w:val="20"/>
                </w:rPr>
                <w:t>S100_VerticalDatumAndEpoch</w:t>
              </w:r>
            </w:ins>
          </w:p>
        </w:tc>
        <w:tc>
          <w:tcPr>
            <w:tcW w:w="1260" w:type="dxa"/>
          </w:tcPr>
          <w:p w14:paraId="5409AF52" w14:textId="0557508E" w:rsidR="00F94C66" w:rsidRPr="004528C4" w:rsidRDefault="00874A52" w:rsidP="00AC1B1B">
            <w:pPr>
              <w:pStyle w:val="Heading2"/>
              <w:spacing w:before="94"/>
              <w:ind w:left="0"/>
              <w:rPr>
                <w:ins w:id="227" w:author="Raphael Malyankar" w:date="2021-10-20T23:09:00Z"/>
                <w:b w:val="0"/>
                <w:bCs w:val="0"/>
                <w:sz w:val="20"/>
                <w:szCs w:val="20"/>
              </w:rPr>
            </w:pPr>
            <w:ins w:id="228" w:author="Raphael Malyankar" w:date="2021-10-21T00:21:00Z">
              <w:r>
                <w:rPr>
                  <w:b w:val="0"/>
                  <w:bCs w:val="0"/>
                  <w:sz w:val="20"/>
                  <w:szCs w:val="20"/>
                </w:rPr>
                <w:t>Identifi</w:t>
              </w:r>
            </w:ins>
            <w:ins w:id="229" w:author="Raphael Malyankar" w:date="2021-10-21T00:22:00Z">
              <w:r w:rsidR="00620D8D">
                <w:rPr>
                  <w:b w:val="0"/>
                  <w:bCs w:val="0"/>
                  <w:sz w:val="20"/>
                  <w:szCs w:val="20"/>
                </w:rPr>
                <w:t>cation of</w:t>
              </w:r>
            </w:ins>
            <w:ins w:id="230" w:author="Raphael Malyankar" w:date="2021-10-21T00:21:00Z">
              <w:r>
                <w:rPr>
                  <w:b w:val="0"/>
                  <w:bCs w:val="0"/>
                  <w:sz w:val="20"/>
                  <w:szCs w:val="20"/>
                </w:rPr>
                <w:t xml:space="preserve"> a </w:t>
              </w:r>
            </w:ins>
            <w:ins w:id="231" w:author="Raphael Malyankar" w:date="2021-10-21T00:22:00Z">
              <w:r>
                <w:rPr>
                  <w:b w:val="0"/>
                  <w:bCs w:val="0"/>
                  <w:sz w:val="20"/>
                  <w:szCs w:val="20"/>
                </w:rPr>
                <w:t xml:space="preserve">vertical datum and its </w:t>
              </w:r>
              <w:r w:rsidR="00620D8D">
                <w:rPr>
                  <w:b w:val="0"/>
                  <w:bCs w:val="0"/>
                  <w:sz w:val="20"/>
                  <w:szCs w:val="20"/>
                </w:rPr>
                <w:t>epoch of reali</w:t>
              </w:r>
            </w:ins>
            <w:ins w:id="232" w:author="Raphael Malyankar" w:date="2021-10-21T00:32:00Z">
              <w:r w:rsidR="003D5E2F">
                <w:rPr>
                  <w:b w:val="0"/>
                  <w:bCs w:val="0"/>
                  <w:sz w:val="20"/>
                  <w:szCs w:val="20"/>
                </w:rPr>
                <w:t>s</w:t>
              </w:r>
            </w:ins>
            <w:ins w:id="233" w:author="Raphael Malyankar" w:date="2021-10-21T00:22:00Z">
              <w:r w:rsidR="00620D8D">
                <w:rPr>
                  <w:b w:val="0"/>
                  <w:bCs w:val="0"/>
                  <w:sz w:val="20"/>
                  <w:szCs w:val="20"/>
                </w:rPr>
                <w:t>ation</w:t>
              </w:r>
              <w:r>
                <w:rPr>
                  <w:b w:val="0"/>
                  <w:bCs w:val="0"/>
                  <w:sz w:val="20"/>
                  <w:szCs w:val="20"/>
                </w:rPr>
                <w:t>.</w:t>
              </w:r>
            </w:ins>
          </w:p>
        </w:tc>
        <w:tc>
          <w:tcPr>
            <w:tcW w:w="630" w:type="dxa"/>
          </w:tcPr>
          <w:p w14:paraId="1297CF82" w14:textId="62E6952E" w:rsidR="00F94C66" w:rsidRPr="004528C4" w:rsidRDefault="00874A52" w:rsidP="00AC1B1B">
            <w:pPr>
              <w:pStyle w:val="Heading2"/>
              <w:spacing w:before="94"/>
              <w:ind w:left="0"/>
              <w:rPr>
                <w:ins w:id="234" w:author="Raphael Malyankar" w:date="2021-10-20T23:09:00Z"/>
                <w:b w:val="0"/>
                <w:bCs w:val="0"/>
                <w:sz w:val="20"/>
                <w:szCs w:val="20"/>
              </w:rPr>
            </w:pPr>
            <w:ins w:id="235" w:author="Raphael Malyankar" w:date="2021-10-21T00:20:00Z">
              <w:r>
                <w:rPr>
                  <w:b w:val="0"/>
                  <w:bCs w:val="0"/>
                  <w:sz w:val="20"/>
                  <w:szCs w:val="20"/>
                </w:rPr>
                <w:t>--</w:t>
              </w:r>
            </w:ins>
          </w:p>
        </w:tc>
        <w:tc>
          <w:tcPr>
            <w:tcW w:w="2375" w:type="dxa"/>
          </w:tcPr>
          <w:p w14:paraId="65006539" w14:textId="52A446F9" w:rsidR="00F94C66" w:rsidRPr="004528C4" w:rsidRDefault="00874A52" w:rsidP="00AC1B1B">
            <w:pPr>
              <w:pStyle w:val="Heading2"/>
              <w:spacing w:before="94"/>
              <w:ind w:left="0"/>
              <w:rPr>
                <w:ins w:id="236" w:author="Raphael Malyankar" w:date="2021-10-20T23:09:00Z"/>
                <w:b w:val="0"/>
                <w:bCs w:val="0"/>
                <w:sz w:val="20"/>
                <w:szCs w:val="20"/>
              </w:rPr>
            </w:pPr>
            <w:ins w:id="237" w:author="Raphael Malyankar" w:date="2021-10-21T00:20:00Z">
              <w:r>
                <w:rPr>
                  <w:b w:val="0"/>
                  <w:bCs w:val="0"/>
                  <w:sz w:val="20"/>
                  <w:szCs w:val="20"/>
                </w:rPr>
                <w:t>--</w:t>
              </w:r>
            </w:ins>
          </w:p>
        </w:tc>
        <w:tc>
          <w:tcPr>
            <w:tcW w:w="840" w:type="dxa"/>
          </w:tcPr>
          <w:p w14:paraId="5B3821FC" w14:textId="3766B156" w:rsidR="00F94C66" w:rsidRPr="004528C4" w:rsidRDefault="00F94C66" w:rsidP="00AC1B1B">
            <w:pPr>
              <w:pStyle w:val="Heading2"/>
              <w:spacing w:before="94"/>
              <w:ind w:left="0"/>
              <w:rPr>
                <w:ins w:id="238" w:author="Raphael Malyankar" w:date="2021-10-20T23:09:00Z"/>
                <w:b w:val="0"/>
                <w:bCs w:val="0"/>
                <w:sz w:val="20"/>
                <w:szCs w:val="20"/>
              </w:rPr>
            </w:pPr>
          </w:p>
        </w:tc>
      </w:tr>
      <w:tr w:rsidR="00F94C66" w:rsidRPr="004528C4" w14:paraId="75F1DF64" w14:textId="77777777" w:rsidTr="00872BF8">
        <w:trPr>
          <w:ins w:id="239" w:author="Raphael Malyankar" w:date="2021-10-20T23:10:00Z"/>
        </w:trPr>
        <w:tc>
          <w:tcPr>
            <w:tcW w:w="1847" w:type="dxa"/>
          </w:tcPr>
          <w:p w14:paraId="44E7E3CF" w14:textId="6EB25397" w:rsidR="00F94C66" w:rsidRDefault="00F94C66" w:rsidP="00AC1B1B">
            <w:pPr>
              <w:pStyle w:val="Heading2"/>
              <w:spacing w:before="94"/>
              <w:ind w:left="0"/>
              <w:rPr>
                <w:ins w:id="240" w:author="Raphael Malyankar" w:date="2021-10-20T23:10:00Z"/>
                <w:b w:val="0"/>
                <w:bCs w:val="0"/>
                <w:sz w:val="20"/>
                <w:szCs w:val="20"/>
              </w:rPr>
            </w:pPr>
            <w:ins w:id="241" w:author="Raphael Malyankar" w:date="2021-10-20T23:10:00Z">
              <w:r>
                <w:rPr>
                  <w:b w:val="0"/>
                  <w:bCs w:val="0"/>
                  <w:sz w:val="20"/>
                  <w:szCs w:val="20"/>
                </w:rPr>
                <w:t>Attribute</w:t>
              </w:r>
            </w:ins>
          </w:p>
        </w:tc>
        <w:tc>
          <w:tcPr>
            <w:tcW w:w="1710" w:type="dxa"/>
          </w:tcPr>
          <w:p w14:paraId="0F1B645A" w14:textId="0E0EEACD" w:rsidR="00F94C66" w:rsidRPr="004528C4" w:rsidRDefault="004A16DC" w:rsidP="00AC1B1B">
            <w:pPr>
              <w:pStyle w:val="Heading2"/>
              <w:spacing w:before="94"/>
              <w:ind w:left="0"/>
              <w:rPr>
                <w:ins w:id="242" w:author="Raphael Malyankar" w:date="2021-10-20T23:10:00Z"/>
                <w:b w:val="0"/>
                <w:bCs w:val="0"/>
                <w:sz w:val="20"/>
                <w:szCs w:val="20"/>
              </w:rPr>
            </w:pPr>
            <w:ins w:id="243" w:author="Raphael Malyankar" w:date="2021-10-20T23:22:00Z">
              <w:r>
                <w:rPr>
                  <w:b w:val="0"/>
                  <w:bCs w:val="0"/>
                  <w:sz w:val="20"/>
                  <w:szCs w:val="20"/>
                </w:rPr>
                <w:t>name</w:t>
              </w:r>
            </w:ins>
          </w:p>
        </w:tc>
        <w:tc>
          <w:tcPr>
            <w:tcW w:w="1260" w:type="dxa"/>
          </w:tcPr>
          <w:p w14:paraId="28E5969B" w14:textId="4CCF3B3F" w:rsidR="00F94C66" w:rsidRPr="004528C4" w:rsidRDefault="00F94C66" w:rsidP="00AC1B1B">
            <w:pPr>
              <w:pStyle w:val="Heading2"/>
              <w:spacing w:before="94"/>
              <w:ind w:left="0"/>
              <w:rPr>
                <w:ins w:id="244" w:author="Raphael Malyankar" w:date="2021-10-20T23:10:00Z"/>
                <w:b w:val="0"/>
                <w:bCs w:val="0"/>
                <w:sz w:val="20"/>
                <w:szCs w:val="20"/>
              </w:rPr>
            </w:pPr>
            <w:ins w:id="245" w:author="Raphael Malyankar" w:date="2021-10-20T23:14:00Z">
              <w:r>
                <w:rPr>
                  <w:b w:val="0"/>
                  <w:bCs w:val="0"/>
                  <w:sz w:val="20"/>
                  <w:szCs w:val="20"/>
                </w:rPr>
                <w:t>I</w:t>
              </w:r>
            </w:ins>
            <w:ins w:id="246" w:author="Raphael Malyankar" w:date="2021-10-20T23:10:00Z">
              <w:r>
                <w:rPr>
                  <w:b w:val="0"/>
                  <w:bCs w:val="0"/>
                  <w:sz w:val="20"/>
                  <w:szCs w:val="20"/>
                </w:rPr>
                <w:t>dentifier for the datum</w:t>
              </w:r>
            </w:ins>
          </w:p>
        </w:tc>
        <w:tc>
          <w:tcPr>
            <w:tcW w:w="630" w:type="dxa"/>
          </w:tcPr>
          <w:p w14:paraId="0ACF7DD8" w14:textId="25AE92F7" w:rsidR="00F94C66" w:rsidRPr="004528C4" w:rsidRDefault="00F94C66" w:rsidP="00AC1B1B">
            <w:pPr>
              <w:pStyle w:val="Heading2"/>
              <w:spacing w:before="94"/>
              <w:ind w:left="0"/>
              <w:rPr>
                <w:ins w:id="247" w:author="Raphael Malyankar" w:date="2021-10-20T23:10:00Z"/>
                <w:b w:val="0"/>
                <w:bCs w:val="0"/>
                <w:sz w:val="20"/>
                <w:szCs w:val="20"/>
              </w:rPr>
            </w:pPr>
            <w:ins w:id="248" w:author="Raphael Malyankar" w:date="2021-10-20T23:10:00Z">
              <w:r>
                <w:rPr>
                  <w:b w:val="0"/>
                  <w:bCs w:val="0"/>
                  <w:sz w:val="20"/>
                  <w:szCs w:val="20"/>
                </w:rPr>
                <w:t>1</w:t>
              </w:r>
            </w:ins>
          </w:p>
        </w:tc>
        <w:tc>
          <w:tcPr>
            <w:tcW w:w="2375" w:type="dxa"/>
          </w:tcPr>
          <w:p w14:paraId="551B9086" w14:textId="33DD468A" w:rsidR="00F94C66" w:rsidRPr="004528C4" w:rsidRDefault="00F94C66" w:rsidP="00AC1B1B">
            <w:pPr>
              <w:pStyle w:val="Heading2"/>
              <w:spacing w:before="94"/>
              <w:ind w:left="0"/>
              <w:rPr>
                <w:ins w:id="249" w:author="Raphael Malyankar" w:date="2021-10-20T23:10:00Z"/>
                <w:b w:val="0"/>
                <w:bCs w:val="0"/>
                <w:sz w:val="20"/>
                <w:szCs w:val="20"/>
              </w:rPr>
            </w:pPr>
            <w:ins w:id="250" w:author="Raphael Malyankar" w:date="2021-10-20T23:10:00Z">
              <w:r>
                <w:rPr>
                  <w:b w:val="0"/>
                  <w:bCs w:val="0"/>
                  <w:sz w:val="20"/>
                  <w:szCs w:val="20"/>
                </w:rPr>
                <w:t>S100_VerticalAndSoundingDatum</w:t>
              </w:r>
            </w:ins>
          </w:p>
        </w:tc>
        <w:tc>
          <w:tcPr>
            <w:tcW w:w="840" w:type="dxa"/>
          </w:tcPr>
          <w:p w14:paraId="1D844258" w14:textId="77777777" w:rsidR="00F94C66" w:rsidRPr="004528C4" w:rsidRDefault="00F94C66" w:rsidP="00AC1B1B">
            <w:pPr>
              <w:pStyle w:val="Heading2"/>
              <w:spacing w:before="94"/>
              <w:ind w:left="0"/>
              <w:rPr>
                <w:ins w:id="251" w:author="Raphael Malyankar" w:date="2021-10-20T23:10:00Z"/>
                <w:b w:val="0"/>
                <w:bCs w:val="0"/>
                <w:sz w:val="20"/>
                <w:szCs w:val="20"/>
              </w:rPr>
            </w:pPr>
          </w:p>
        </w:tc>
      </w:tr>
      <w:tr w:rsidR="00F94C66" w:rsidRPr="004528C4" w14:paraId="6329D748" w14:textId="77777777" w:rsidTr="00872BF8">
        <w:trPr>
          <w:ins w:id="252" w:author="Raphael Malyankar" w:date="2021-10-20T23:09:00Z"/>
        </w:trPr>
        <w:tc>
          <w:tcPr>
            <w:tcW w:w="1847" w:type="dxa"/>
          </w:tcPr>
          <w:p w14:paraId="7105A9B2" w14:textId="77777777" w:rsidR="00F94C66" w:rsidRPr="004528C4" w:rsidRDefault="00F94C66" w:rsidP="00AC1B1B">
            <w:pPr>
              <w:pStyle w:val="Heading2"/>
              <w:spacing w:before="94"/>
              <w:ind w:left="0"/>
              <w:rPr>
                <w:ins w:id="253" w:author="Raphael Malyankar" w:date="2021-10-20T23:09:00Z"/>
                <w:b w:val="0"/>
                <w:bCs w:val="0"/>
                <w:sz w:val="20"/>
                <w:szCs w:val="20"/>
              </w:rPr>
            </w:pPr>
            <w:ins w:id="254" w:author="Raphael Malyankar" w:date="2021-10-20T23:09:00Z">
              <w:r w:rsidRPr="004528C4">
                <w:rPr>
                  <w:b w:val="0"/>
                  <w:bCs w:val="0"/>
                  <w:sz w:val="20"/>
                  <w:szCs w:val="20"/>
                </w:rPr>
                <w:t>Attribute</w:t>
              </w:r>
            </w:ins>
          </w:p>
        </w:tc>
        <w:tc>
          <w:tcPr>
            <w:tcW w:w="1710" w:type="dxa"/>
          </w:tcPr>
          <w:p w14:paraId="014C0FB3" w14:textId="5C45C744" w:rsidR="00F94C66" w:rsidRPr="004528C4" w:rsidRDefault="00F94C66" w:rsidP="00AC1B1B">
            <w:pPr>
              <w:pStyle w:val="Heading2"/>
              <w:spacing w:before="94"/>
              <w:ind w:left="0"/>
              <w:rPr>
                <w:ins w:id="255" w:author="Raphael Malyankar" w:date="2021-10-20T23:09:00Z"/>
                <w:b w:val="0"/>
                <w:bCs w:val="0"/>
                <w:sz w:val="20"/>
                <w:szCs w:val="20"/>
              </w:rPr>
            </w:pPr>
            <w:proofErr w:type="spellStart"/>
            <w:ins w:id="256" w:author="Raphael Malyankar" w:date="2021-10-20T23:10:00Z">
              <w:r>
                <w:rPr>
                  <w:b w:val="0"/>
                  <w:bCs w:val="0"/>
                  <w:sz w:val="20"/>
                  <w:szCs w:val="20"/>
                </w:rPr>
                <w:t>realizationEpoch</w:t>
              </w:r>
            </w:ins>
            <w:proofErr w:type="spellEnd"/>
          </w:p>
        </w:tc>
        <w:tc>
          <w:tcPr>
            <w:tcW w:w="1260" w:type="dxa"/>
          </w:tcPr>
          <w:p w14:paraId="5E02E738" w14:textId="32327765" w:rsidR="00F94C66" w:rsidRPr="004528C4" w:rsidRDefault="00F94C66" w:rsidP="00AC1B1B">
            <w:pPr>
              <w:pStyle w:val="Heading2"/>
              <w:spacing w:before="94"/>
              <w:ind w:left="0"/>
              <w:jc w:val="left"/>
              <w:rPr>
                <w:ins w:id="257" w:author="Raphael Malyankar" w:date="2021-10-20T23:09:00Z"/>
                <w:b w:val="0"/>
                <w:bCs w:val="0"/>
                <w:sz w:val="20"/>
                <w:szCs w:val="20"/>
              </w:rPr>
            </w:pPr>
            <w:ins w:id="258" w:author="Raphael Malyankar" w:date="2021-10-20T23:11:00Z">
              <w:r w:rsidRPr="00F94C66">
                <w:rPr>
                  <w:b w:val="0"/>
                  <w:bCs w:val="0"/>
                  <w:sz w:val="20"/>
                  <w:szCs w:val="20"/>
                </w:rPr>
                <w:t xml:space="preserve">The </w:t>
              </w:r>
            </w:ins>
            <w:ins w:id="259" w:author="Raphael Malyankar" w:date="2021-10-20T23:40:00Z">
              <w:r w:rsidR="006E2852">
                <w:rPr>
                  <w:b w:val="0"/>
                  <w:bCs w:val="0"/>
                  <w:sz w:val="20"/>
                  <w:szCs w:val="20"/>
                </w:rPr>
                <w:t>time</w:t>
              </w:r>
            </w:ins>
            <w:ins w:id="260" w:author="Raphael Malyankar" w:date="2021-10-20T23:11:00Z">
              <w:r w:rsidRPr="00F94C66">
                <w:rPr>
                  <w:b w:val="0"/>
                  <w:bCs w:val="0"/>
                  <w:sz w:val="20"/>
                  <w:szCs w:val="20"/>
                </w:rPr>
                <w:t xml:space="preserve"> </w:t>
              </w:r>
            </w:ins>
            <w:ins w:id="261" w:author="Raphael Malyankar" w:date="2021-10-20T23:40:00Z">
              <w:r w:rsidR="006E2852">
                <w:rPr>
                  <w:b w:val="0"/>
                  <w:bCs w:val="0"/>
                  <w:sz w:val="20"/>
                  <w:szCs w:val="20"/>
                </w:rPr>
                <w:t>after</w:t>
              </w:r>
            </w:ins>
            <w:ins w:id="262" w:author="Raphael Malyankar" w:date="2021-10-20T23:11:00Z">
              <w:r w:rsidRPr="00F94C66">
                <w:rPr>
                  <w:b w:val="0"/>
                  <w:bCs w:val="0"/>
                  <w:sz w:val="20"/>
                  <w:szCs w:val="20"/>
                </w:rPr>
                <w:t xml:space="preserve"> which this datum definition is valid.</w:t>
              </w:r>
            </w:ins>
          </w:p>
        </w:tc>
        <w:tc>
          <w:tcPr>
            <w:tcW w:w="630" w:type="dxa"/>
          </w:tcPr>
          <w:p w14:paraId="306D3B18" w14:textId="77777777" w:rsidR="00F94C66" w:rsidRPr="004528C4" w:rsidRDefault="00F94C66" w:rsidP="00AC1B1B">
            <w:pPr>
              <w:pStyle w:val="Heading2"/>
              <w:spacing w:before="94"/>
              <w:ind w:left="0"/>
              <w:rPr>
                <w:ins w:id="263" w:author="Raphael Malyankar" w:date="2021-10-20T23:09:00Z"/>
                <w:b w:val="0"/>
                <w:bCs w:val="0"/>
                <w:sz w:val="20"/>
                <w:szCs w:val="20"/>
              </w:rPr>
            </w:pPr>
            <w:ins w:id="264" w:author="Raphael Malyankar" w:date="2021-10-20T23:09:00Z">
              <w:r w:rsidRPr="004528C4">
                <w:rPr>
                  <w:b w:val="0"/>
                  <w:bCs w:val="0"/>
                  <w:sz w:val="20"/>
                  <w:szCs w:val="20"/>
                </w:rPr>
                <w:t>0..1</w:t>
              </w:r>
            </w:ins>
          </w:p>
        </w:tc>
        <w:tc>
          <w:tcPr>
            <w:tcW w:w="2375" w:type="dxa"/>
          </w:tcPr>
          <w:p w14:paraId="6980CE4D" w14:textId="3E92319D" w:rsidR="00F94C66" w:rsidRPr="004528C4" w:rsidRDefault="00F94C66" w:rsidP="00AC1B1B">
            <w:pPr>
              <w:pStyle w:val="Heading2"/>
              <w:spacing w:before="94"/>
              <w:ind w:left="0"/>
              <w:rPr>
                <w:ins w:id="265" w:author="Raphael Malyankar" w:date="2021-10-20T23:09:00Z"/>
                <w:b w:val="0"/>
                <w:bCs w:val="0"/>
                <w:sz w:val="20"/>
                <w:szCs w:val="20"/>
              </w:rPr>
            </w:pPr>
            <w:ins w:id="266" w:author="Raphael Malyankar" w:date="2021-10-20T23:10:00Z">
              <w:r>
                <w:rPr>
                  <w:b w:val="0"/>
                  <w:bCs w:val="0"/>
                  <w:sz w:val="20"/>
                  <w:szCs w:val="20"/>
                </w:rPr>
                <w:t>D</w:t>
              </w:r>
            </w:ins>
            <w:ins w:id="267" w:author="Raphael Malyankar" w:date="2021-10-20T23:09:00Z">
              <w:r>
                <w:rPr>
                  <w:b w:val="0"/>
                  <w:bCs w:val="0"/>
                  <w:sz w:val="20"/>
                  <w:szCs w:val="20"/>
                </w:rPr>
                <w:t>ate</w:t>
              </w:r>
            </w:ins>
          </w:p>
        </w:tc>
        <w:tc>
          <w:tcPr>
            <w:tcW w:w="840" w:type="dxa"/>
          </w:tcPr>
          <w:p w14:paraId="328CEB40" w14:textId="54A3312A" w:rsidR="00F94C66" w:rsidRPr="004528C4" w:rsidRDefault="00F94C66" w:rsidP="00AC1B1B">
            <w:pPr>
              <w:pStyle w:val="Heading2"/>
              <w:spacing w:before="94"/>
              <w:ind w:left="0"/>
              <w:jc w:val="left"/>
              <w:rPr>
                <w:ins w:id="268" w:author="Raphael Malyankar" w:date="2021-10-20T23:09:00Z"/>
                <w:b w:val="0"/>
                <w:bCs w:val="0"/>
                <w:sz w:val="20"/>
                <w:szCs w:val="20"/>
              </w:rPr>
            </w:pPr>
          </w:p>
        </w:tc>
      </w:tr>
    </w:tbl>
    <w:p w14:paraId="11A17F4E" w14:textId="77777777" w:rsidR="006D1164" w:rsidRDefault="006D1164" w:rsidP="006D1164">
      <w:pPr>
        <w:rPr>
          <w:ins w:id="269" w:author="Raphael Malyankar" w:date="2021-10-20T23:19:00Z"/>
        </w:rPr>
      </w:pPr>
    </w:p>
    <w:p w14:paraId="187183BF" w14:textId="77777777" w:rsidR="004A16DC" w:rsidRDefault="006D1164" w:rsidP="006D1164">
      <w:pPr>
        <w:rPr>
          <w:ins w:id="270" w:author="Raphael Malyankar" w:date="2021-10-20T23:25:00Z"/>
          <w:sz w:val="20"/>
          <w:szCs w:val="20"/>
        </w:rPr>
      </w:pPr>
      <w:ins w:id="271" w:author="Raphael Malyankar" w:date="2021-10-20T23:19:00Z">
        <w:r w:rsidRPr="00872BF8">
          <w:rPr>
            <w:sz w:val="20"/>
            <w:szCs w:val="20"/>
          </w:rPr>
          <w:t>Note</w:t>
        </w:r>
      </w:ins>
      <w:ins w:id="272" w:author="Raphael Malyankar" w:date="2021-10-20T23:25:00Z">
        <w:r w:rsidR="004A16DC">
          <w:rPr>
            <w:sz w:val="20"/>
            <w:szCs w:val="20"/>
          </w:rPr>
          <w:t>s</w:t>
        </w:r>
      </w:ins>
      <w:ins w:id="273" w:author="Raphael Malyankar" w:date="2021-10-20T23:19:00Z">
        <w:r w:rsidRPr="00872BF8">
          <w:rPr>
            <w:sz w:val="20"/>
            <w:szCs w:val="20"/>
          </w:rPr>
          <w:t>:</w:t>
        </w:r>
      </w:ins>
    </w:p>
    <w:p w14:paraId="03238470" w14:textId="09B59EDE" w:rsidR="004A16DC" w:rsidRDefault="006D1164" w:rsidP="006D1164">
      <w:pPr>
        <w:rPr>
          <w:ins w:id="274" w:author="Raphael Malyankar" w:date="2021-10-20T23:23:00Z"/>
          <w:sz w:val="20"/>
          <w:szCs w:val="20"/>
        </w:rPr>
      </w:pPr>
      <w:ins w:id="275" w:author="Raphael Malyankar" w:date="2021-10-20T23:17:00Z">
        <w:r w:rsidRPr="00872BF8">
          <w:rPr>
            <w:sz w:val="20"/>
            <w:szCs w:val="20"/>
          </w:rPr>
          <w:t xml:space="preserve">S100_VerticalDatumAndEpoch is </w:t>
        </w:r>
      </w:ins>
      <w:ins w:id="276" w:author="Raphael Malyankar" w:date="2021-10-20T23:18:00Z">
        <w:r w:rsidRPr="00872BF8">
          <w:rPr>
            <w:sz w:val="20"/>
            <w:szCs w:val="20"/>
          </w:rPr>
          <w:t>derived from</w:t>
        </w:r>
      </w:ins>
      <w:ins w:id="277" w:author="Raphael Malyankar" w:date="2021-10-20T23:26:00Z">
        <w:r w:rsidR="004A16DC">
          <w:rPr>
            <w:sz w:val="20"/>
            <w:szCs w:val="20"/>
          </w:rPr>
          <w:t xml:space="preserve">, </w:t>
        </w:r>
      </w:ins>
      <w:ins w:id="278" w:author="Raphael Malyankar" w:date="2021-10-20T23:18:00Z">
        <w:r w:rsidRPr="00872BF8">
          <w:rPr>
            <w:sz w:val="20"/>
            <w:szCs w:val="20"/>
          </w:rPr>
          <w:t>but not a speciali</w:t>
        </w:r>
      </w:ins>
      <w:ins w:id="279" w:author="Raphael Malyankar" w:date="2021-10-20T23:19:00Z">
        <w:r>
          <w:rPr>
            <w:sz w:val="20"/>
            <w:szCs w:val="20"/>
          </w:rPr>
          <w:t>s</w:t>
        </w:r>
      </w:ins>
      <w:ins w:id="280" w:author="Raphael Malyankar" w:date="2021-10-20T23:18:00Z">
        <w:r w:rsidRPr="00872BF8">
          <w:rPr>
            <w:sz w:val="20"/>
            <w:szCs w:val="20"/>
          </w:rPr>
          <w:t>ation of</w:t>
        </w:r>
      </w:ins>
      <w:ins w:id="281" w:author="Raphael Malyankar" w:date="2021-10-20T23:26:00Z">
        <w:r w:rsidR="004A16DC">
          <w:rPr>
            <w:sz w:val="20"/>
            <w:szCs w:val="20"/>
          </w:rPr>
          <w:t>,</w:t>
        </w:r>
      </w:ins>
      <w:ins w:id="282" w:author="Raphael Malyankar" w:date="2021-10-20T23:18:00Z">
        <w:r w:rsidRPr="00872BF8">
          <w:rPr>
            <w:sz w:val="20"/>
            <w:szCs w:val="20"/>
          </w:rPr>
          <w:t xml:space="preserve"> the ISO 19111:2007 </w:t>
        </w:r>
      </w:ins>
      <w:ins w:id="283" w:author="Raphael Malyankar" w:date="2021-10-20T23:26:00Z">
        <w:r w:rsidR="004A16DC">
          <w:rPr>
            <w:sz w:val="20"/>
            <w:szCs w:val="20"/>
          </w:rPr>
          <w:t>type</w:t>
        </w:r>
      </w:ins>
      <w:ins w:id="284" w:author="Raphael Malyankar" w:date="2021-10-20T23:18:00Z">
        <w:r w:rsidRPr="00872BF8">
          <w:rPr>
            <w:sz w:val="20"/>
            <w:szCs w:val="20"/>
          </w:rPr>
          <w:t xml:space="preserve"> </w:t>
        </w:r>
        <w:proofErr w:type="spellStart"/>
        <w:r w:rsidRPr="00872BF8">
          <w:rPr>
            <w:sz w:val="20"/>
            <w:szCs w:val="20"/>
          </w:rPr>
          <w:t>CD_</w:t>
        </w:r>
      </w:ins>
      <w:ins w:id="285" w:author="Raphael Malyankar" w:date="2021-10-20T23:19:00Z">
        <w:r>
          <w:rPr>
            <w:sz w:val="20"/>
            <w:szCs w:val="20"/>
          </w:rPr>
          <w:t>Vertical</w:t>
        </w:r>
      </w:ins>
      <w:ins w:id="286" w:author="Raphael Malyankar" w:date="2021-10-20T23:18:00Z">
        <w:r w:rsidRPr="00872BF8">
          <w:rPr>
            <w:sz w:val="20"/>
            <w:szCs w:val="20"/>
          </w:rPr>
          <w:t>Datum</w:t>
        </w:r>
      </w:ins>
      <w:proofErr w:type="spellEnd"/>
      <w:ins w:id="287" w:author="Raphael Malyankar" w:date="2021-10-20T23:25:00Z">
        <w:r w:rsidR="004A16DC">
          <w:rPr>
            <w:sz w:val="20"/>
            <w:szCs w:val="20"/>
          </w:rPr>
          <w:t>. The differences are:</w:t>
        </w:r>
      </w:ins>
    </w:p>
    <w:p w14:paraId="3C5C8DA8" w14:textId="47E15420" w:rsidR="004A16DC" w:rsidRPr="00872BF8" w:rsidRDefault="006D1164" w:rsidP="00872BF8">
      <w:pPr>
        <w:pStyle w:val="ListParagraph"/>
        <w:numPr>
          <w:ilvl w:val="0"/>
          <w:numId w:val="4"/>
        </w:numPr>
        <w:rPr>
          <w:ins w:id="288" w:author="Raphael Malyankar" w:date="2021-10-20T23:24:00Z"/>
          <w:sz w:val="20"/>
          <w:szCs w:val="20"/>
        </w:rPr>
      </w:pPr>
      <w:ins w:id="289" w:author="Raphael Malyankar" w:date="2021-10-20T23:20:00Z">
        <w:r w:rsidRPr="00872BF8">
          <w:rPr>
            <w:sz w:val="20"/>
            <w:szCs w:val="20"/>
          </w:rPr>
          <w:t xml:space="preserve">The </w:t>
        </w:r>
      </w:ins>
      <w:ins w:id="290" w:author="Raphael Malyankar" w:date="2021-10-20T23:22:00Z">
        <w:r w:rsidR="004A16DC" w:rsidRPr="00872BF8">
          <w:rPr>
            <w:i/>
            <w:iCs/>
            <w:sz w:val="20"/>
            <w:szCs w:val="20"/>
          </w:rPr>
          <w:t>name</w:t>
        </w:r>
        <w:r w:rsidR="004A16DC" w:rsidRPr="00872BF8">
          <w:rPr>
            <w:sz w:val="20"/>
            <w:szCs w:val="20"/>
          </w:rPr>
          <w:t xml:space="preserve"> attribute</w:t>
        </w:r>
      </w:ins>
      <w:ins w:id="291" w:author="Raphael Malyankar" w:date="2021-10-20T23:24:00Z">
        <w:r w:rsidR="004A16DC" w:rsidRPr="00872BF8">
          <w:rPr>
            <w:sz w:val="20"/>
            <w:szCs w:val="20"/>
          </w:rPr>
          <w:t xml:space="preserve"> (</w:t>
        </w:r>
      </w:ins>
      <w:ins w:id="292" w:author="Raphael Malyankar" w:date="2021-10-21T00:35:00Z">
        <w:r w:rsidR="00E11703">
          <w:rPr>
            <w:sz w:val="20"/>
            <w:szCs w:val="20"/>
          </w:rPr>
          <w:t>data</w:t>
        </w:r>
      </w:ins>
      <w:ins w:id="293" w:author="Raphael Malyankar" w:date="2021-10-20T23:24:00Z">
        <w:r w:rsidR="004A16DC" w:rsidRPr="00872BF8">
          <w:rPr>
            <w:sz w:val="20"/>
            <w:szCs w:val="20"/>
          </w:rPr>
          <w:t xml:space="preserve">type </w:t>
        </w:r>
        <w:proofErr w:type="spellStart"/>
        <w:r w:rsidR="004A16DC" w:rsidRPr="00872BF8">
          <w:rPr>
            <w:sz w:val="20"/>
            <w:szCs w:val="20"/>
          </w:rPr>
          <w:t>RS_Identifier</w:t>
        </w:r>
        <w:proofErr w:type="spellEnd"/>
        <w:r w:rsidR="004A16DC" w:rsidRPr="00872BF8">
          <w:rPr>
            <w:sz w:val="20"/>
            <w:szCs w:val="20"/>
          </w:rPr>
          <w:t xml:space="preserve"> in the ISO model), is </w:t>
        </w:r>
      </w:ins>
      <w:ins w:id="294" w:author="Raphael Malyankar" w:date="2021-10-20T23:26:00Z">
        <w:r w:rsidR="004A16DC" w:rsidRPr="00872BF8">
          <w:rPr>
            <w:sz w:val="20"/>
            <w:szCs w:val="20"/>
          </w:rPr>
          <w:t>assigned</w:t>
        </w:r>
      </w:ins>
      <w:ins w:id="295" w:author="Raphael Malyankar" w:date="2021-10-20T23:24:00Z">
        <w:r w:rsidR="004A16DC" w:rsidRPr="00872BF8">
          <w:rPr>
            <w:sz w:val="20"/>
            <w:szCs w:val="20"/>
          </w:rPr>
          <w:t xml:space="preserve"> the </w:t>
        </w:r>
      </w:ins>
      <w:ins w:id="296" w:author="Raphael Malyankar" w:date="2021-10-21T00:35:00Z">
        <w:r w:rsidR="00E11703">
          <w:rPr>
            <w:sz w:val="20"/>
            <w:szCs w:val="20"/>
          </w:rPr>
          <w:t>data</w:t>
        </w:r>
      </w:ins>
      <w:ins w:id="297" w:author="Raphael Malyankar" w:date="2021-10-20T23:24:00Z">
        <w:r w:rsidR="004A16DC" w:rsidRPr="00872BF8">
          <w:rPr>
            <w:sz w:val="20"/>
            <w:szCs w:val="20"/>
          </w:rPr>
          <w:t>type S100_VerticalAndSoundingDatum.</w:t>
        </w:r>
      </w:ins>
    </w:p>
    <w:p w14:paraId="7FFF5B2A" w14:textId="77777777" w:rsidR="00BE7EA2" w:rsidRDefault="004A16DC" w:rsidP="006D1164">
      <w:pPr>
        <w:pStyle w:val="ListParagraph"/>
        <w:numPr>
          <w:ilvl w:val="0"/>
          <w:numId w:val="4"/>
        </w:numPr>
        <w:rPr>
          <w:ins w:id="298" w:author="Raphael Malyankar" w:date="2021-10-20T23:53:00Z"/>
          <w:sz w:val="20"/>
          <w:szCs w:val="20"/>
        </w:rPr>
      </w:pPr>
      <w:ins w:id="299" w:author="Raphael Malyankar" w:date="2021-10-20T23:24:00Z">
        <w:r w:rsidRPr="00872BF8">
          <w:rPr>
            <w:sz w:val="20"/>
            <w:szCs w:val="20"/>
          </w:rPr>
          <w:t>The</w:t>
        </w:r>
      </w:ins>
      <w:ins w:id="300" w:author="Raphael Malyankar" w:date="2021-10-20T23:27:00Z">
        <w:r w:rsidRPr="00872BF8">
          <w:rPr>
            <w:sz w:val="20"/>
            <w:szCs w:val="20"/>
          </w:rPr>
          <w:t xml:space="preserve"> ISO</w:t>
        </w:r>
      </w:ins>
      <w:ins w:id="301" w:author="Raphael Malyankar" w:date="2021-10-20T23:24:00Z">
        <w:r w:rsidRPr="00872BF8">
          <w:rPr>
            <w:sz w:val="20"/>
            <w:szCs w:val="20"/>
          </w:rPr>
          <w:t xml:space="preserve"> </w:t>
        </w:r>
      </w:ins>
      <w:proofErr w:type="spellStart"/>
      <w:ins w:id="302" w:author="Raphael Malyankar" w:date="2021-10-20T23:26:00Z">
        <w:r w:rsidRPr="00872BF8">
          <w:rPr>
            <w:i/>
            <w:iCs/>
            <w:sz w:val="20"/>
            <w:szCs w:val="20"/>
          </w:rPr>
          <w:t>anchorDefinition</w:t>
        </w:r>
        <w:proofErr w:type="spellEnd"/>
        <w:r w:rsidRPr="00872BF8">
          <w:rPr>
            <w:sz w:val="20"/>
            <w:szCs w:val="20"/>
          </w:rPr>
          <w:t xml:space="preserve">, </w:t>
        </w:r>
      </w:ins>
      <w:proofErr w:type="spellStart"/>
      <w:ins w:id="303" w:author="Raphael Malyankar" w:date="2021-10-20T23:27:00Z">
        <w:r w:rsidRPr="00872BF8">
          <w:rPr>
            <w:i/>
            <w:iCs/>
            <w:sz w:val="20"/>
            <w:szCs w:val="20"/>
          </w:rPr>
          <w:t>domainOfValidity</w:t>
        </w:r>
        <w:proofErr w:type="spellEnd"/>
        <w:r w:rsidRPr="00872BF8">
          <w:rPr>
            <w:sz w:val="20"/>
            <w:szCs w:val="20"/>
          </w:rPr>
          <w:t xml:space="preserve">, and </w:t>
        </w:r>
        <w:r w:rsidRPr="00872BF8">
          <w:rPr>
            <w:i/>
            <w:iCs/>
            <w:sz w:val="20"/>
            <w:szCs w:val="20"/>
          </w:rPr>
          <w:t>scope</w:t>
        </w:r>
        <w:r w:rsidRPr="00872BF8">
          <w:rPr>
            <w:sz w:val="20"/>
            <w:szCs w:val="20"/>
          </w:rPr>
          <w:t xml:space="preserve"> attributes are not used.</w:t>
        </w:r>
      </w:ins>
    </w:p>
    <w:p w14:paraId="3CE7D0BC" w14:textId="22C1D4B4" w:rsidR="00BE7EA2" w:rsidRPr="00872BF8" w:rsidRDefault="00E13CD2" w:rsidP="00872BF8">
      <w:pPr>
        <w:pStyle w:val="ListParagraph"/>
        <w:numPr>
          <w:ilvl w:val="0"/>
          <w:numId w:val="4"/>
        </w:numPr>
        <w:rPr>
          <w:ins w:id="304" w:author="Raphael Malyankar" w:date="2021-10-20T23:52:00Z"/>
          <w:sz w:val="20"/>
          <w:szCs w:val="20"/>
        </w:rPr>
      </w:pPr>
      <w:ins w:id="305" w:author="Raphael Malyankar" w:date="2021-10-20T23:28:00Z">
        <w:r w:rsidRPr="00872BF8">
          <w:rPr>
            <w:sz w:val="20"/>
            <w:szCs w:val="20"/>
          </w:rPr>
          <w:t>T</w:t>
        </w:r>
        <w:r w:rsidRPr="00872BF8">
          <w:rPr>
            <w:sz w:val="20"/>
            <w:szCs w:val="20"/>
          </w:rPr>
          <w:t xml:space="preserve">he </w:t>
        </w:r>
      </w:ins>
      <w:proofErr w:type="spellStart"/>
      <w:ins w:id="306" w:author="Raphael Malyankar" w:date="2021-10-20T23:29:00Z">
        <w:r w:rsidRPr="00872BF8">
          <w:rPr>
            <w:i/>
            <w:iCs/>
            <w:sz w:val="20"/>
            <w:szCs w:val="20"/>
          </w:rPr>
          <w:t>realization</w:t>
        </w:r>
      </w:ins>
      <w:ins w:id="307" w:author="Raphael Malyankar" w:date="2021-10-20T23:30:00Z">
        <w:r w:rsidRPr="00872BF8">
          <w:rPr>
            <w:i/>
            <w:iCs/>
            <w:sz w:val="20"/>
            <w:szCs w:val="20"/>
          </w:rPr>
          <w:t>E</w:t>
        </w:r>
      </w:ins>
      <w:ins w:id="308" w:author="Raphael Malyankar" w:date="2021-10-20T23:28:00Z">
        <w:r w:rsidRPr="00872BF8">
          <w:rPr>
            <w:i/>
            <w:iCs/>
            <w:sz w:val="20"/>
            <w:szCs w:val="20"/>
          </w:rPr>
          <w:t>poch</w:t>
        </w:r>
        <w:proofErr w:type="spellEnd"/>
        <w:r w:rsidRPr="00872BF8">
          <w:rPr>
            <w:sz w:val="20"/>
            <w:szCs w:val="20"/>
          </w:rPr>
          <w:t xml:space="preserve"> </w:t>
        </w:r>
      </w:ins>
      <w:ins w:id="309" w:author="Raphael Malyankar" w:date="2021-10-20T23:30:00Z">
        <w:r w:rsidRPr="00872BF8">
          <w:rPr>
            <w:sz w:val="20"/>
            <w:szCs w:val="20"/>
          </w:rPr>
          <w:t xml:space="preserve">attribute carries the same </w:t>
        </w:r>
      </w:ins>
      <w:ins w:id="310" w:author="Raphael Malyankar" w:date="2021-10-20T23:31:00Z">
        <w:r w:rsidRPr="00872BF8">
          <w:rPr>
            <w:sz w:val="20"/>
            <w:szCs w:val="20"/>
          </w:rPr>
          <w:t>significance</w:t>
        </w:r>
      </w:ins>
      <w:ins w:id="311" w:author="Raphael Malyankar" w:date="2021-10-20T23:30:00Z">
        <w:r w:rsidRPr="00872BF8">
          <w:rPr>
            <w:sz w:val="20"/>
            <w:szCs w:val="20"/>
          </w:rPr>
          <w:t xml:space="preserve"> </w:t>
        </w:r>
      </w:ins>
      <w:ins w:id="312" w:author="Raphael Malyankar" w:date="2021-10-21T00:23:00Z">
        <w:r w:rsidR="00620D8D">
          <w:rPr>
            <w:sz w:val="20"/>
            <w:szCs w:val="20"/>
          </w:rPr>
          <w:t xml:space="preserve">and datatype </w:t>
        </w:r>
      </w:ins>
      <w:ins w:id="313" w:author="Raphael Malyankar" w:date="2021-10-20T23:30:00Z">
        <w:r w:rsidRPr="00872BF8">
          <w:rPr>
            <w:sz w:val="20"/>
            <w:szCs w:val="20"/>
          </w:rPr>
          <w:t>as in ISO 19111:2007</w:t>
        </w:r>
      </w:ins>
      <w:ins w:id="314" w:author="Raphael Malyankar" w:date="2021-10-20T23:50:00Z">
        <w:r w:rsidR="00BE7EA2" w:rsidRPr="00872BF8">
          <w:rPr>
            <w:sz w:val="20"/>
            <w:szCs w:val="20"/>
          </w:rPr>
          <w:t>, except that it</w:t>
        </w:r>
      </w:ins>
      <w:ins w:id="315" w:author="Raphael Malyankar" w:date="2021-10-20T23:51:00Z">
        <w:r w:rsidR="00BE7EA2" w:rsidRPr="00872BF8">
          <w:rPr>
            <w:sz w:val="20"/>
            <w:szCs w:val="20"/>
          </w:rPr>
          <w:t xml:space="preserve"> must </w:t>
        </w:r>
      </w:ins>
      <w:ins w:id="316" w:author="Raphael Malyankar" w:date="2021-10-20T23:52:00Z">
        <w:r w:rsidR="00BE7EA2" w:rsidRPr="00872BF8">
          <w:rPr>
            <w:sz w:val="20"/>
            <w:szCs w:val="20"/>
          </w:rPr>
          <w:t xml:space="preserve">always </w:t>
        </w:r>
      </w:ins>
      <w:ins w:id="317" w:author="Raphael Malyankar" w:date="2021-10-20T23:51:00Z">
        <w:r w:rsidR="00BE7EA2" w:rsidRPr="00872BF8">
          <w:rPr>
            <w:sz w:val="20"/>
            <w:szCs w:val="20"/>
          </w:rPr>
          <w:t xml:space="preserve">be </w:t>
        </w:r>
      </w:ins>
      <w:ins w:id="318" w:author="Raphael Malyankar" w:date="2021-10-20T23:52:00Z">
        <w:r w:rsidR="00BE7EA2" w:rsidRPr="00872BF8">
          <w:rPr>
            <w:sz w:val="20"/>
            <w:szCs w:val="20"/>
          </w:rPr>
          <w:t>coded</w:t>
        </w:r>
      </w:ins>
      <w:ins w:id="319" w:author="Raphael Malyankar" w:date="2021-10-20T23:51:00Z">
        <w:r w:rsidR="00BE7EA2" w:rsidRPr="00872BF8">
          <w:rPr>
            <w:sz w:val="20"/>
            <w:szCs w:val="20"/>
          </w:rPr>
          <w:t xml:space="preserve"> as</w:t>
        </w:r>
      </w:ins>
      <w:ins w:id="320" w:author="Raphael Malyankar" w:date="2021-10-20T23:52:00Z">
        <w:r w:rsidR="00BE7EA2" w:rsidRPr="00872BF8">
          <w:rPr>
            <w:sz w:val="20"/>
            <w:szCs w:val="20"/>
          </w:rPr>
          <w:t xml:space="preserve"> the</w:t>
        </w:r>
      </w:ins>
      <w:ins w:id="321" w:author="Raphael Malyankar" w:date="2021-10-20T23:51:00Z">
        <w:r w:rsidR="00BE7EA2" w:rsidRPr="00872BF8">
          <w:rPr>
            <w:sz w:val="20"/>
            <w:szCs w:val="20"/>
          </w:rPr>
          <w:t xml:space="preserve"> date</w:t>
        </w:r>
      </w:ins>
      <w:ins w:id="322" w:author="Raphael Malyankar" w:date="2021-10-20T23:52:00Z">
        <w:r w:rsidR="00BE7EA2" w:rsidRPr="00872BF8">
          <w:rPr>
            <w:sz w:val="20"/>
            <w:szCs w:val="20"/>
          </w:rPr>
          <w:t xml:space="preserve"> after which it is valid.</w:t>
        </w:r>
      </w:ins>
    </w:p>
    <w:p w14:paraId="61A2F984" w14:textId="5209E42A" w:rsidR="00F94C66" w:rsidRPr="00872BF8" w:rsidRDefault="006E2852" w:rsidP="00872BF8">
      <w:pPr>
        <w:ind w:left="1440"/>
        <w:rPr>
          <w:ins w:id="323" w:author="Raphael Malyankar" w:date="2021-10-20T23:09:00Z"/>
          <w:sz w:val="20"/>
          <w:szCs w:val="20"/>
        </w:rPr>
      </w:pPr>
      <w:ins w:id="324" w:author="Raphael Malyankar" w:date="2021-10-20T23:41:00Z">
        <w:r w:rsidRPr="00872BF8">
          <w:rPr>
            <w:sz w:val="20"/>
            <w:szCs w:val="20"/>
          </w:rPr>
          <w:t>This time may be precise (e.g. 1997.0 for IRTF97) or merely a year (e.g. 1986 for</w:t>
        </w:r>
      </w:ins>
      <w:ins w:id="325" w:author="Raphael Malyankar" w:date="2021-10-20T23:54:00Z">
        <w:r w:rsidR="00BE7EA2">
          <w:rPr>
            <w:sz w:val="20"/>
            <w:szCs w:val="20"/>
          </w:rPr>
          <w:t xml:space="preserve"> </w:t>
        </w:r>
      </w:ins>
      <w:ins w:id="326" w:author="Raphael Malyankar" w:date="2021-10-20T23:41:00Z">
        <w:r w:rsidRPr="00872BF8">
          <w:rPr>
            <w:sz w:val="20"/>
            <w:szCs w:val="20"/>
          </w:rPr>
          <w:t xml:space="preserve">NAD83(86)). In the latter case, </w:t>
        </w:r>
      </w:ins>
      <w:ins w:id="327" w:author="Raphael Malyankar" w:date="2021-10-20T23:51:00Z">
        <w:r w:rsidR="00BE7EA2" w:rsidRPr="00872BF8">
          <w:rPr>
            <w:sz w:val="20"/>
            <w:szCs w:val="20"/>
          </w:rPr>
          <w:t>the epoch</w:t>
        </w:r>
      </w:ins>
      <w:ins w:id="328" w:author="Raphael Malyankar" w:date="2021-10-20T23:30:00Z">
        <w:r w:rsidR="00E13CD2" w:rsidRPr="003731BC">
          <w:rPr>
            <w:sz w:val="20"/>
            <w:szCs w:val="20"/>
          </w:rPr>
          <w:t xml:space="preserve"> </w:t>
        </w:r>
      </w:ins>
      <w:ins w:id="329" w:author="Raphael Malyankar" w:date="2021-10-20T23:28:00Z">
        <w:r w:rsidR="00E13CD2" w:rsidRPr="003731BC">
          <w:rPr>
            <w:sz w:val="20"/>
            <w:szCs w:val="20"/>
          </w:rPr>
          <w:t>usually refers to the year in which a major</w:t>
        </w:r>
      </w:ins>
      <w:ins w:id="330" w:author="Raphael Malyankar" w:date="2021-10-20T23:54:00Z">
        <w:r w:rsidR="00BE7EA2">
          <w:rPr>
            <w:sz w:val="20"/>
            <w:szCs w:val="20"/>
          </w:rPr>
          <w:t xml:space="preserve"> </w:t>
        </w:r>
      </w:ins>
      <w:ins w:id="331" w:author="Raphael Malyankar" w:date="2021-10-20T23:28:00Z">
        <w:r w:rsidR="00E13CD2" w:rsidRPr="003731BC">
          <w:rPr>
            <w:sz w:val="20"/>
            <w:szCs w:val="20"/>
          </w:rPr>
          <w:t>recalculation of the</w:t>
        </w:r>
      </w:ins>
      <w:ins w:id="332" w:author="Raphael Malyankar" w:date="2021-10-20T23:31:00Z">
        <w:r w:rsidR="00E13CD2" w:rsidRPr="003731BC">
          <w:rPr>
            <w:sz w:val="20"/>
            <w:szCs w:val="20"/>
          </w:rPr>
          <w:t xml:space="preserve"> geodetic</w:t>
        </w:r>
      </w:ins>
      <w:ins w:id="333" w:author="Raphael Malyankar" w:date="2021-10-20T23:28:00Z">
        <w:r w:rsidR="00E13CD2" w:rsidRPr="003731BC">
          <w:rPr>
            <w:sz w:val="20"/>
            <w:szCs w:val="20"/>
          </w:rPr>
          <w:t xml:space="preserve"> control network underlying the datum, was executed or initiated. An old datum may remain valid after a new datum is defined. Alternatively, a datum may be replaced by a later datum, in which case the realization epoch for the new datum defines the upper limit for the validity of the replaced datum.</w:t>
        </w:r>
      </w:ins>
      <w:ins w:id="334" w:author="Raphael Malyankar" w:date="2021-10-20T23:51:00Z">
        <w:r w:rsidR="00BE7EA2" w:rsidRPr="00872BF8">
          <w:rPr>
            <w:sz w:val="20"/>
            <w:szCs w:val="20"/>
          </w:rPr>
          <w:t xml:space="preserve"> [ISO</w:t>
        </w:r>
      </w:ins>
      <w:ins w:id="335" w:author="Raphael Malyankar" w:date="2021-10-21T00:13:00Z">
        <w:r w:rsidR="00872BF8">
          <w:rPr>
            <w:sz w:val="20"/>
            <w:szCs w:val="20"/>
          </w:rPr>
          <w:t> </w:t>
        </w:r>
      </w:ins>
      <w:ins w:id="336" w:author="Raphael Malyankar" w:date="2021-10-20T23:51:00Z">
        <w:r w:rsidR="00BE7EA2" w:rsidRPr="00872BF8">
          <w:rPr>
            <w:sz w:val="20"/>
            <w:szCs w:val="20"/>
          </w:rPr>
          <w:t>19111:2007]</w:t>
        </w:r>
      </w:ins>
    </w:p>
    <w:p w14:paraId="118DA636" w14:textId="123E0024" w:rsidR="00F94C66" w:rsidRPr="002C385F" w:rsidRDefault="00B55BEA" w:rsidP="00FE145C">
      <w:pPr>
        <w:pStyle w:val="Heading2"/>
        <w:spacing w:before="94"/>
        <w:rPr>
          <w:i/>
          <w:iCs/>
        </w:rPr>
      </w:pPr>
      <w:ins w:id="337" w:author="Raphael Malyankar" w:date="2021-10-21T00:13:00Z">
        <w:r>
          <w:rPr>
            <w:i/>
            <w:iCs/>
          </w:rPr>
          <w:t>Ite</w:t>
        </w:r>
      </w:ins>
      <w:ins w:id="338" w:author="Raphael Malyankar" w:date="2021-10-21T00:14:00Z">
        <w:r>
          <w:rPr>
            <w:i/>
            <w:iCs/>
          </w:rPr>
          <w:t xml:space="preserve">m (4) </w:t>
        </w:r>
      </w:ins>
      <w:ins w:id="339" w:author="Raphael Malyankar" w:date="2021-10-20T23:55:00Z">
        <w:r w:rsidR="00BE7EA2">
          <w:rPr>
            <w:i/>
            <w:iCs/>
          </w:rPr>
          <w:t xml:space="preserve">Modify </w:t>
        </w:r>
      </w:ins>
      <w:ins w:id="340" w:author="Raphael Malyankar" w:date="2021-10-21T00:14:00Z">
        <w:r>
          <w:rPr>
            <w:i/>
            <w:iCs/>
          </w:rPr>
          <w:t xml:space="preserve">table S100_DatasetDiscoveryMetadata to change the types of </w:t>
        </w:r>
        <w:proofErr w:type="spellStart"/>
        <w:r>
          <w:rPr>
            <w:i/>
            <w:iCs/>
          </w:rPr>
          <w:t>verticalDatum</w:t>
        </w:r>
        <w:proofErr w:type="spellEnd"/>
        <w:r>
          <w:rPr>
            <w:i/>
            <w:iCs/>
          </w:rPr>
          <w:t xml:space="preserve"> and </w:t>
        </w:r>
        <w:proofErr w:type="spellStart"/>
        <w:r>
          <w:rPr>
            <w:i/>
            <w:iCs/>
          </w:rPr>
          <w:t>soundingDatum</w:t>
        </w:r>
        <w:proofErr w:type="spellEnd"/>
        <w:r>
          <w:rPr>
            <w:i/>
            <w:iCs/>
          </w:rPr>
          <w:t>.</w:t>
        </w:r>
      </w:ins>
    </w:p>
    <w:p w14:paraId="1275C69F" w14:textId="5F5E6934" w:rsidR="00FE145C" w:rsidRPr="003141F2" w:rsidRDefault="00FE145C" w:rsidP="00FE145C">
      <w:pPr>
        <w:pStyle w:val="Heading2"/>
        <w:spacing w:before="94"/>
        <w:rPr>
          <w:b w:val="0"/>
          <w:bCs w:val="0"/>
          <w:i/>
          <w:iCs/>
          <w:sz w:val="20"/>
          <w:szCs w:val="20"/>
        </w:rPr>
      </w:pPr>
      <w:del w:id="341" w:author="Raphael Malyankar" w:date="2021-10-21T00:24:00Z">
        <w:r w:rsidRPr="003141F2" w:rsidDel="00620D8D">
          <w:rPr>
            <w:b w:val="0"/>
            <w:bCs w:val="0"/>
            <w:i/>
            <w:iCs/>
            <w:sz w:val="20"/>
            <w:szCs w:val="20"/>
          </w:rPr>
          <w:delText xml:space="preserve">Add </w:delText>
        </w:r>
      </w:del>
      <w:ins w:id="342" w:author="Raphael Malyankar" w:date="2021-10-21T00:24:00Z">
        <w:r w:rsidR="00620D8D">
          <w:rPr>
            <w:b w:val="0"/>
            <w:bCs w:val="0"/>
            <w:i/>
            <w:iCs/>
            <w:sz w:val="20"/>
            <w:szCs w:val="20"/>
          </w:rPr>
          <w:t>Modify</w:t>
        </w:r>
        <w:r w:rsidR="00620D8D" w:rsidRPr="003141F2">
          <w:rPr>
            <w:b w:val="0"/>
            <w:bCs w:val="0"/>
            <w:i/>
            <w:iCs/>
            <w:sz w:val="20"/>
            <w:szCs w:val="20"/>
          </w:rPr>
          <w:t xml:space="preserve"> </w:t>
        </w:r>
      </w:ins>
      <w:r w:rsidRPr="003141F2">
        <w:rPr>
          <w:b w:val="0"/>
          <w:bCs w:val="0"/>
          <w:i/>
          <w:iCs/>
          <w:sz w:val="20"/>
          <w:szCs w:val="20"/>
        </w:rPr>
        <w:t>the following row</w:t>
      </w:r>
      <w:ins w:id="343" w:author="Raphael Malyankar" w:date="2021-10-21T00:24:00Z">
        <w:r w:rsidR="00620D8D">
          <w:rPr>
            <w:b w:val="0"/>
            <w:bCs w:val="0"/>
            <w:i/>
            <w:iCs/>
            <w:sz w:val="20"/>
            <w:szCs w:val="20"/>
          </w:rPr>
          <w:t>s</w:t>
        </w:r>
      </w:ins>
      <w:r w:rsidRPr="003141F2">
        <w:rPr>
          <w:b w:val="0"/>
          <w:bCs w:val="0"/>
          <w:i/>
          <w:iCs/>
          <w:sz w:val="20"/>
          <w:szCs w:val="20"/>
        </w:rPr>
        <w:t xml:space="preserve"> </w:t>
      </w:r>
      <w:del w:id="344" w:author="Raphael Malyankar" w:date="2021-10-21T00:24:00Z">
        <w:r w:rsidRPr="003141F2" w:rsidDel="00620D8D">
          <w:rPr>
            <w:b w:val="0"/>
            <w:bCs w:val="0"/>
            <w:i/>
            <w:iCs/>
            <w:sz w:val="20"/>
            <w:szCs w:val="20"/>
          </w:rPr>
          <w:delText xml:space="preserve">to </w:delText>
        </w:r>
      </w:del>
      <w:ins w:id="345" w:author="Raphael Malyankar" w:date="2021-10-21T00:24:00Z">
        <w:r w:rsidR="00620D8D">
          <w:rPr>
            <w:b w:val="0"/>
            <w:bCs w:val="0"/>
            <w:i/>
            <w:iCs/>
            <w:sz w:val="20"/>
            <w:szCs w:val="20"/>
          </w:rPr>
          <w:t>in</w:t>
        </w:r>
        <w:r w:rsidR="00620D8D" w:rsidRPr="003141F2">
          <w:rPr>
            <w:b w:val="0"/>
            <w:bCs w:val="0"/>
            <w:i/>
            <w:iCs/>
            <w:sz w:val="20"/>
            <w:szCs w:val="20"/>
          </w:rPr>
          <w:t xml:space="preserve"> </w:t>
        </w:r>
      </w:ins>
      <w:r w:rsidRPr="003141F2">
        <w:rPr>
          <w:b w:val="0"/>
          <w:bCs w:val="0"/>
          <w:i/>
          <w:iCs/>
          <w:sz w:val="20"/>
          <w:szCs w:val="20"/>
        </w:rPr>
        <w:t>table S100_DatasetDiscoveryMetadata</w:t>
      </w:r>
      <w:r w:rsidR="003141F2" w:rsidRPr="003141F2">
        <w:rPr>
          <w:b w:val="0"/>
          <w:bCs w:val="0"/>
          <w:i/>
          <w:iCs/>
          <w:sz w:val="20"/>
          <w:szCs w:val="20"/>
        </w:rPr>
        <w:t>:</w:t>
      </w:r>
    </w:p>
    <w:p w14:paraId="5DEA1E0F" w14:textId="77777777" w:rsidR="003141F2" w:rsidRDefault="003141F2" w:rsidP="00FE145C">
      <w:pPr>
        <w:pStyle w:val="Heading2"/>
        <w:spacing w:before="94"/>
        <w:rPr>
          <w:b w:val="0"/>
          <w:bCs w:val="0"/>
          <w:sz w:val="20"/>
          <w:szCs w:val="20"/>
        </w:rPr>
      </w:pPr>
    </w:p>
    <w:tbl>
      <w:tblPr>
        <w:tblStyle w:val="TableGrid"/>
        <w:tblW w:w="0" w:type="auto"/>
        <w:tblInd w:w="218" w:type="dxa"/>
        <w:tblLook w:val="04A0" w:firstRow="1" w:lastRow="0" w:firstColumn="1" w:lastColumn="0" w:noHBand="0" w:noVBand="1"/>
      </w:tblPr>
      <w:tblGrid>
        <w:gridCol w:w="941"/>
        <w:gridCol w:w="1581"/>
        <w:gridCol w:w="1191"/>
        <w:gridCol w:w="584"/>
        <w:gridCol w:w="2903"/>
        <w:gridCol w:w="1462"/>
        <w:tblGridChange w:id="346">
          <w:tblGrid>
            <w:gridCol w:w="941"/>
            <w:gridCol w:w="6"/>
            <w:gridCol w:w="1575"/>
            <w:gridCol w:w="16"/>
            <w:gridCol w:w="1175"/>
            <w:gridCol w:w="23"/>
            <w:gridCol w:w="561"/>
            <w:gridCol w:w="26"/>
            <w:gridCol w:w="2868"/>
            <w:gridCol w:w="9"/>
            <w:gridCol w:w="1462"/>
          </w:tblGrid>
        </w:tblGridChange>
      </w:tblGrid>
      <w:tr w:rsidR="00874A52" w:rsidRPr="004528C4" w14:paraId="3AD6E026" w14:textId="77777777" w:rsidTr="00874A52">
        <w:tc>
          <w:tcPr>
            <w:tcW w:w="947" w:type="dxa"/>
          </w:tcPr>
          <w:p w14:paraId="4631D184" w14:textId="77777777" w:rsidR="00C43EF4" w:rsidRPr="004528C4" w:rsidRDefault="00C43EF4" w:rsidP="004528C4">
            <w:pPr>
              <w:pStyle w:val="Heading2"/>
              <w:spacing w:before="94"/>
              <w:ind w:left="0"/>
              <w:rPr>
                <w:b w:val="0"/>
                <w:bCs w:val="0"/>
                <w:sz w:val="20"/>
                <w:szCs w:val="20"/>
              </w:rPr>
            </w:pPr>
            <w:bookmarkStart w:id="347" w:name="_Hlk85663781"/>
            <w:r w:rsidRPr="004528C4">
              <w:rPr>
                <w:b w:val="0"/>
                <w:bCs w:val="0"/>
                <w:sz w:val="20"/>
                <w:szCs w:val="20"/>
              </w:rPr>
              <w:t>Role Name</w:t>
            </w:r>
          </w:p>
        </w:tc>
        <w:tc>
          <w:tcPr>
            <w:tcW w:w="1591" w:type="dxa"/>
          </w:tcPr>
          <w:p w14:paraId="003F904C" w14:textId="77777777" w:rsidR="00C43EF4" w:rsidRPr="004528C4" w:rsidRDefault="00C43EF4" w:rsidP="004528C4">
            <w:pPr>
              <w:pStyle w:val="Heading2"/>
              <w:spacing w:before="94"/>
              <w:ind w:left="0"/>
              <w:rPr>
                <w:b w:val="0"/>
                <w:bCs w:val="0"/>
                <w:sz w:val="20"/>
                <w:szCs w:val="20"/>
              </w:rPr>
            </w:pPr>
            <w:r w:rsidRPr="004528C4">
              <w:rPr>
                <w:b w:val="0"/>
                <w:bCs w:val="0"/>
                <w:sz w:val="20"/>
                <w:szCs w:val="20"/>
              </w:rPr>
              <w:t>Name</w:t>
            </w:r>
          </w:p>
        </w:tc>
        <w:tc>
          <w:tcPr>
            <w:tcW w:w="1198" w:type="dxa"/>
          </w:tcPr>
          <w:p w14:paraId="218F50D5" w14:textId="77777777" w:rsidR="00C43EF4" w:rsidRPr="004528C4" w:rsidRDefault="00C43EF4" w:rsidP="004528C4">
            <w:pPr>
              <w:pStyle w:val="Heading2"/>
              <w:spacing w:before="94"/>
              <w:ind w:left="0"/>
              <w:rPr>
                <w:b w:val="0"/>
                <w:bCs w:val="0"/>
                <w:sz w:val="20"/>
                <w:szCs w:val="20"/>
              </w:rPr>
            </w:pPr>
            <w:r w:rsidRPr="004528C4">
              <w:rPr>
                <w:b w:val="0"/>
                <w:bCs w:val="0"/>
                <w:sz w:val="20"/>
                <w:szCs w:val="20"/>
              </w:rPr>
              <w:t>Description</w:t>
            </w:r>
          </w:p>
        </w:tc>
        <w:tc>
          <w:tcPr>
            <w:tcW w:w="587" w:type="dxa"/>
          </w:tcPr>
          <w:p w14:paraId="121CCF14" w14:textId="77777777" w:rsidR="00C43EF4" w:rsidRPr="004528C4" w:rsidRDefault="00C43EF4" w:rsidP="004528C4">
            <w:pPr>
              <w:pStyle w:val="Heading2"/>
              <w:spacing w:before="94"/>
              <w:ind w:left="0"/>
              <w:rPr>
                <w:b w:val="0"/>
                <w:bCs w:val="0"/>
                <w:sz w:val="20"/>
                <w:szCs w:val="20"/>
              </w:rPr>
            </w:pPr>
            <w:proofErr w:type="spellStart"/>
            <w:r w:rsidRPr="004528C4">
              <w:rPr>
                <w:b w:val="0"/>
                <w:bCs w:val="0"/>
                <w:sz w:val="20"/>
                <w:szCs w:val="20"/>
              </w:rPr>
              <w:t>Mult</w:t>
            </w:r>
            <w:proofErr w:type="spellEnd"/>
          </w:p>
        </w:tc>
        <w:tc>
          <w:tcPr>
            <w:tcW w:w="2868" w:type="dxa"/>
          </w:tcPr>
          <w:p w14:paraId="7640F001" w14:textId="77777777" w:rsidR="00C43EF4" w:rsidRPr="004528C4" w:rsidRDefault="00C43EF4" w:rsidP="004528C4">
            <w:pPr>
              <w:pStyle w:val="Heading2"/>
              <w:spacing w:before="94"/>
              <w:ind w:left="0"/>
              <w:rPr>
                <w:b w:val="0"/>
                <w:bCs w:val="0"/>
                <w:sz w:val="20"/>
                <w:szCs w:val="20"/>
              </w:rPr>
            </w:pPr>
            <w:r w:rsidRPr="004528C4">
              <w:rPr>
                <w:b w:val="0"/>
                <w:bCs w:val="0"/>
                <w:sz w:val="20"/>
                <w:szCs w:val="20"/>
              </w:rPr>
              <w:t>Type</w:t>
            </w:r>
          </w:p>
        </w:tc>
        <w:tc>
          <w:tcPr>
            <w:tcW w:w="1471" w:type="dxa"/>
          </w:tcPr>
          <w:p w14:paraId="344449FB" w14:textId="77777777" w:rsidR="00C43EF4" w:rsidRPr="004528C4" w:rsidRDefault="00C43EF4" w:rsidP="004528C4">
            <w:pPr>
              <w:pStyle w:val="Heading2"/>
              <w:spacing w:before="94"/>
              <w:ind w:left="0"/>
              <w:rPr>
                <w:b w:val="0"/>
                <w:bCs w:val="0"/>
                <w:sz w:val="20"/>
                <w:szCs w:val="20"/>
              </w:rPr>
            </w:pPr>
            <w:r w:rsidRPr="004528C4">
              <w:rPr>
                <w:b w:val="0"/>
                <w:bCs w:val="0"/>
                <w:sz w:val="20"/>
                <w:szCs w:val="20"/>
              </w:rPr>
              <w:t>Remarks</w:t>
            </w:r>
          </w:p>
        </w:tc>
      </w:tr>
      <w:tr w:rsidR="00874A52" w:rsidRPr="004528C4" w:rsidDel="00874A52" w14:paraId="6B916C80" w14:textId="69C344F2" w:rsidTr="00874A52">
        <w:trPr>
          <w:del w:id="348" w:author="Raphael Malyankar" w:date="2021-10-21T00:17:00Z"/>
        </w:trPr>
        <w:tc>
          <w:tcPr>
            <w:tcW w:w="947" w:type="dxa"/>
          </w:tcPr>
          <w:p w14:paraId="6061F3F6" w14:textId="16934F6C" w:rsidR="00C43EF4" w:rsidRPr="004528C4" w:rsidDel="00874A52" w:rsidRDefault="00C43EF4" w:rsidP="004528C4">
            <w:pPr>
              <w:pStyle w:val="Heading2"/>
              <w:spacing w:before="94"/>
              <w:ind w:left="0"/>
              <w:rPr>
                <w:del w:id="349" w:author="Raphael Malyankar" w:date="2021-10-21T00:17:00Z"/>
                <w:b w:val="0"/>
                <w:bCs w:val="0"/>
                <w:sz w:val="20"/>
                <w:szCs w:val="20"/>
              </w:rPr>
            </w:pPr>
            <w:del w:id="350" w:author="Raphael Malyankar" w:date="2021-10-21T00:17:00Z">
              <w:r w:rsidRPr="004528C4" w:rsidDel="00874A52">
                <w:rPr>
                  <w:b w:val="0"/>
                  <w:bCs w:val="0"/>
                  <w:sz w:val="20"/>
                  <w:szCs w:val="20"/>
                </w:rPr>
                <w:delText>Attribute</w:delText>
              </w:r>
            </w:del>
          </w:p>
        </w:tc>
        <w:tc>
          <w:tcPr>
            <w:tcW w:w="1591" w:type="dxa"/>
          </w:tcPr>
          <w:p w14:paraId="28D8FC43" w14:textId="2C9DFCBA" w:rsidR="00C43EF4" w:rsidRPr="004528C4" w:rsidDel="00874A52" w:rsidRDefault="00C43EF4" w:rsidP="004528C4">
            <w:pPr>
              <w:pStyle w:val="Heading2"/>
              <w:spacing w:before="94"/>
              <w:ind w:left="0"/>
              <w:rPr>
                <w:del w:id="351" w:author="Raphael Malyankar" w:date="2021-10-21T00:17:00Z"/>
                <w:b w:val="0"/>
                <w:bCs w:val="0"/>
                <w:sz w:val="20"/>
                <w:szCs w:val="20"/>
              </w:rPr>
            </w:pPr>
            <w:del w:id="352" w:author="Raphael Malyankar" w:date="2021-10-21T00:17:00Z">
              <w:r w:rsidRPr="004528C4" w:rsidDel="00874A52">
                <w:rPr>
                  <w:b w:val="0"/>
                  <w:bCs w:val="0"/>
                  <w:sz w:val="20"/>
                  <w:szCs w:val="20"/>
                </w:rPr>
                <w:delText>verticalEpoch</w:delText>
              </w:r>
            </w:del>
          </w:p>
        </w:tc>
        <w:tc>
          <w:tcPr>
            <w:tcW w:w="1198" w:type="dxa"/>
          </w:tcPr>
          <w:p w14:paraId="27524C4A" w14:textId="089B515C" w:rsidR="00C43EF4" w:rsidRPr="004528C4" w:rsidDel="00874A52" w:rsidRDefault="00C43EF4" w:rsidP="00C43EF4">
            <w:pPr>
              <w:pStyle w:val="Heading2"/>
              <w:spacing w:before="94"/>
              <w:ind w:left="0"/>
              <w:jc w:val="left"/>
              <w:rPr>
                <w:del w:id="353" w:author="Raphael Malyankar" w:date="2021-10-21T00:17:00Z"/>
                <w:b w:val="0"/>
                <w:bCs w:val="0"/>
                <w:sz w:val="20"/>
                <w:szCs w:val="20"/>
              </w:rPr>
            </w:pPr>
            <w:del w:id="354" w:author="Raphael Malyankar" w:date="2021-10-21T00:17:00Z">
              <w:r w:rsidRPr="004528C4" w:rsidDel="00874A52">
                <w:rPr>
                  <w:b w:val="0"/>
                  <w:bCs w:val="0"/>
                  <w:sz w:val="20"/>
                  <w:szCs w:val="20"/>
                </w:rPr>
                <w:delText>Indication of reference period for vertical datum</w:delText>
              </w:r>
            </w:del>
          </w:p>
        </w:tc>
        <w:tc>
          <w:tcPr>
            <w:tcW w:w="587" w:type="dxa"/>
          </w:tcPr>
          <w:p w14:paraId="1B458455" w14:textId="3E746889" w:rsidR="00C43EF4" w:rsidRPr="004528C4" w:rsidDel="00874A52" w:rsidRDefault="00C43EF4" w:rsidP="004528C4">
            <w:pPr>
              <w:pStyle w:val="Heading2"/>
              <w:spacing w:before="94"/>
              <w:ind w:left="0"/>
              <w:rPr>
                <w:del w:id="355" w:author="Raphael Malyankar" w:date="2021-10-21T00:17:00Z"/>
                <w:b w:val="0"/>
                <w:bCs w:val="0"/>
                <w:sz w:val="20"/>
                <w:szCs w:val="20"/>
              </w:rPr>
            </w:pPr>
            <w:del w:id="356" w:author="Raphael Malyankar" w:date="2021-10-21T00:17:00Z">
              <w:r w:rsidRPr="004528C4" w:rsidDel="00874A52">
                <w:rPr>
                  <w:b w:val="0"/>
                  <w:bCs w:val="0"/>
                  <w:sz w:val="20"/>
                  <w:szCs w:val="20"/>
                </w:rPr>
                <w:delText>0..1</w:delText>
              </w:r>
            </w:del>
          </w:p>
        </w:tc>
        <w:tc>
          <w:tcPr>
            <w:tcW w:w="2868" w:type="dxa"/>
          </w:tcPr>
          <w:p w14:paraId="54F2755D" w14:textId="7E594603" w:rsidR="00C43EF4" w:rsidRPr="004528C4" w:rsidDel="00874A52" w:rsidRDefault="00C43EF4" w:rsidP="004528C4">
            <w:pPr>
              <w:pStyle w:val="Heading2"/>
              <w:spacing w:before="94"/>
              <w:ind w:left="0"/>
              <w:rPr>
                <w:del w:id="357" w:author="Raphael Malyankar" w:date="2021-10-21T00:17:00Z"/>
                <w:b w:val="0"/>
                <w:bCs w:val="0"/>
                <w:sz w:val="20"/>
                <w:szCs w:val="20"/>
              </w:rPr>
            </w:pPr>
            <w:del w:id="358" w:author="Raphael Malyankar" w:date="2021-10-21T00:17:00Z">
              <w:r w:rsidRPr="004528C4" w:rsidDel="00874A52">
                <w:rPr>
                  <w:b w:val="0"/>
                  <w:bCs w:val="0"/>
                  <w:sz w:val="20"/>
                  <w:szCs w:val="20"/>
                </w:rPr>
                <w:delText>CharacterString</w:delText>
              </w:r>
            </w:del>
          </w:p>
        </w:tc>
        <w:tc>
          <w:tcPr>
            <w:tcW w:w="1471" w:type="dxa"/>
          </w:tcPr>
          <w:p w14:paraId="611A1D91" w14:textId="4CB2A65F" w:rsidR="00EA0BEC" w:rsidDel="00874A52" w:rsidRDefault="00C43EF4" w:rsidP="00F72007">
            <w:pPr>
              <w:pStyle w:val="Heading2"/>
              <w:spacing w:before="94"/>
              <w:ind w:left="0"/>
              <w:jc w:val="left"/>
              <w:rPr>
                <w:del w:id="359" w:author="Raphael Malyankar" w:date="2021-10-21T00:17:00Z"/>
                <w:b w:val="0"/>
                <w:bCs w:val="0"/>
                <w:sz w:val="20"/>
                <w:szCs w:val="20"/>
              </w:rPr>
            </w:pPr>
            <w:del w:id="360" w:author="Raphael Malyankar" w:date="2021-10-21T00:17:00Z">
              <w:r w:rsidRPr="004528C4" w:rsidDel="00874A52">
                <w:rPr>
                  <w:b w:val="0"/>
                  <w:bCs w:val="0"/>
                  <w:sz w:val="20"/>
                  <w:szCs w:val="20"/>
                </w:rPr>
                <w:delText>Applies to attribute verticalDatum</w:delText>
              </w:r>
              <w:r w:rsidR="00EA0BEC" w:rsidDel="00874A52">
                <w:rPr>
                  <w:b w:val="0"/>
                  <w:bCs w:val="0"/>
                  <w:sz w:val="20"/>
                  <w:szCs w:val="20"/>
                </w:rPr>
                <w:delText>.</w:delText>
              </w:r>
            </w:del>
          </w:p>
          <w:p w14:paraId="748D4B5F" w14:textId="167A3801" w:rsidR="00C43EF4" w:rsidRPr="004528C4" w:rsidDel="00874A52" w:rsidRDefault="00EA0BEC" w:rsidP="00EA0BEC">
            <w:pPr>
              <w:pStyle w:val="Heading2"/>
              <w:spacing w:before="94"/>
              <w:ind w:left="0"/>
              <w:jc w:val="left"/>
              <w:rPr>
                <w:del w:id="361" w:author="Raphael Malyankar" w:date="2021-10-21T00:17:00Z"/>
                <w:b w:val="0"/>
                <w:bCs w:val="0"/>
                <w:sz w:val="20"/>
                <w:szCs w:val="20"/>
              </w:rPr>
            </w:pPr>
            <w:del w:id="362" w:author="Raphael Malyankar" w:date="2021-10-21T00:17:00Z">
              <w:r w:rsidDel="00874A52">
                <w:rPr>
                  <w:b w:val="0"/>
                  <w:bCs w:val="0"/>
                  <w:sz w:val="20"/>
                  <w:szCs w:val="20"/>
                </w:rPr>
                <w:delText xml:space="preserve">The recommended value is the year the </w:delText>
              </w:r>
              <w:r w:rsidR="002864D6" w:rsidDel="00874A52">
                <w:rPr>
                  <w:b w:val="0"/>
                  <w:bCs w:val="0"/>
                  <w:sz w:val="20"/>
                  <w:szCs w:val="20"/>
                </w:rPr>
                <w:delText xml:space="preserve">datum </w:delText>
              </w:r>
              <w:r w:rsidDel="00874A52">
                <w:rPr>
                  <w:b w:val="0"/>
                  <w:bCs w:val="0"/>
                  <w:sz w:val="20"/>
                  <w:szCs w:val="20"/>
                </w:rPr>
                <w:delText>adjustm</w:delText>
              </w:r>
              <w:r w:rsidR="002864D6" w:rsidDel="00874A52">
                <w:rPr>
                  <w:b w:val="0"/>
                  <w:bCs w:val="0"/>
                  <w:sz w:val="20"/>
                  <w:szCs w:val="20"/>
                </w:rPr>
                <w:delText xml:space="preserve">ent </w:delText>
              </w:r>
              <w:r w:rsidDel="00874A52">
                <w:rPr>
                  <w:b w:val="0"/>
                  <w:bCs w:val="0"/>
                  <w:sz w:val="20"/>
                  <w:szCs w:val="20"/>
                </w:rPr>
                <w:delText>goes into effect</w:delText>
              </w:r>
              <w:r w:rsidR="004171EB" w:rsidDel="00874A52">
                <w:rPr>
                  <w:b w:val="0"/>
                  <w:bCs w:val="0"/>
                  <w:sz w:val="20"/>
                  <w:szCs w:val="20"/>
                </w:rPr>
                <w:delText xml:space="preserve">, but other formats (e.g. year </w:delText>
              </w:r>
              <w:r w:rsidR="002864D6" w:rsidDel="00874A52">
                <w:rPr>
                  <w:b w:val="0"/>
                  <w:bCs w:val="0"/>
                  <w:sz w:val="20"/>
                  <w:szCs w:val="20"/>
                </w:rPr>
                <w:delText>and</w:delText>
              </w:r>
              <w:r w:rsidR="004171EB" w:rsidDel="00874A52">
                <w:rPr>
                  <w:b w:val="0"/>
                  <w:bCs w:val="0"/>
                  <w:sz w:val="20"/>
                  <w:szCs w:val="20"/>
                </w:rPr>
                <w:delText xml:space="preserve"> week number) are allowed.</w:delText>
              </w:r>
            </w:del>
          </w:p>
        </w:tc>
      </w:tr>
      <w:tr w:rsidR="00B55BEA" w:rsidRPr="004528C4" w14:paraId="51B1C9CA" w14:textId="77777777" w:rsidTr="00874A52">
        <w:tblPrEx>
          <w:tblW w:w="0" w:type="auto"/>
          <w:tblInd w:w="218" w:type="dxa"/>
          <w:tblPrExChange w:id="363" w:author="Raphael Malyankar" w:date="2021-10-21T00:17:00Z">
            <w:tblPrEx>
              <w:tblW w:w="0" w:type="auto"/>
              <w:tblInd w:w="218" w:type="dxa"/>
            </w:tblPrEx>
          </w:tblPrExChange>
        </w:tblPrEx>
        <w:trPr>
          <w:ins w:id="364" w:author="Raphael Malyankar" w:date="2021-10-21T00:15:00Z"/>
        </w:trPr>
        <w:tc>
          <w:tcPr>
            <w:tcW w:w="947" w:type="dxa"/>
            <w:tcPrChange w:id="365" w:author="Raphael Malyankar" w:date="2021-10-21T00:17:00Z">
              <w:tcPr>
                <w:tcW w:w="962" w:type="dxa"/>
                <w:gridSpan w:val="2"/>
              </w:tcPr>
            </w:tcPrChange>
          </w:tcPr>
          <w:p w14:paraId="7FC6F1D9" w14:textId="1021C4BA" w:rsidR="00B55BEA" w:rsidRPr="004528C4" w:rsidRDefault="00874A52" w:rsidP="004528C4">
            <w:pPr>
              <w:pStyle w:val="Heading2"/>
              <w:spacing w:before="94"/>
              <w:ind w:left="0"/>
              <w:rPr>
                <w:ins w:id="366" w:author="Raphael Malyankar" w:date="2021-10-21T00:15:00Z"/>
                <w:b w:val="0"/>
                <w:bCs w:val="0"/>
                <w:sz w:val="20"/>
                <w:szCs w:val="20"/>
              </w:rPr>
            </w:pPr>
            <w:ins w:id="367" w:author="Raphael Malyankar" w:date="2021-10-21T00:16:00Z">
              <w:r>
                <w:rPr>
                  <w:b w:val="0"/>
                  <w:bCs w:val="0"/>
                  <w:sz w:val="20"/>
                  <w:szCs w:val="20"/>
                </w:rPr>
                <w:t>Attribute</w:t>
              </w:r>
            </w:ins>
          </w:p>
        </w:tc>
        <w:tc>
          <w:tcPr>
            <w:tcW w:w="1591" w:type="dxa"/>
            <w:tcPrChange w:id="368" w:author="Raphael Malyankar" w:date="2021-10-21T00:17:00Z">
              <w:tcPr>
                <w:tcW w:w="1425" w:type="dxa"/>
                <w:gridSpan w:val="2"/>
              </w:tcPr>
            </w:tcPrChange>
          </w:tcPr>
          <w:p w14:paraId="0E3902C1" w14:textId="7AE78B1D" w:rsidR="00B55BEA" w:rsidRPr="004528C4" w:rsidRDefault="00874A52" w:rsidP="004528C4">
            <w:pPr>
              <w:pStyle w:val="Heading2"/>
              <w:spacing w:before="94"/>
              <w:ind w:left="0"/>
              <w:rPr>
                <w:ins w:id="369" w:author="Raphael Malyankar" w:date="2021-10-21T00:15:00Z"/>
                <w:b w:val="0"/>
                <w:bCs w:val="0"/>
                <w:sz w:val="20"/>
                <w:szCs w:val="20"/>
              </w:rPr>
            </w:pPr>
            <w:proofErr w:type="spellStart"/>
            <w:ins w:id="370" w:author="Raphael Malyankar" w:date="2021-10-21T00:16:00Z">
              <w:r>
                <w:rPr>
                  <w:b w:val="0"/>
                  <w:bCs w:val="0"/>
                  <w:sz w:val="20"/>
                  <w:szCs w:val="20"/>
                </w:rPr>
                <w:t>verticalDatum</w:t>
              </w:r>
            </w:ins>
            <w:proofErr w:type="spellEnd"/>
          </w:p>
        </w:tc>
        <w:tc>
          <w:tcPr>
            <w:tcW w:w="1198" w:type="dxa"/>
            <w:tcPrChange w:id="371" w:author="Raphael Malyankar" w:date="2021-10-21T00:17:00Z">
              <w:tcPr>
                <w:tcW w:w="1800" w:type="dxa"/>
                <w:gridSpan w:val="2"/>
              </w:tcPr>
            </w:tcPrChange>
          </w:tcPr>
          <w:p w14:paraId="3C2B4F66" w14:textId="387135EB" w:rsidR="00B55BEA" w:rsidRPr="00620D8D" w:rsidRDefault="00874A52" w:rsidP="00C43EF4">
            <w:pPr>
              <w:pStyle w:val="Heading2"/>
              <w:spacing w:before="94"/>
              <w:ind w:left="0"/>
              <w:jc w:val="left"/>
              <w:rPr>
                <w:ins w:id="372" w:author="Raphael Malyankar" w:date="2021-10-21T00:15:00Z"/>
                <w:b w:val="0"/>
                <w:bCs w:val="0"/>
                <w:i/>
                <w:iCs/>
                <w:sz w:val="20"/>
                <w:szCs w:val="20"/>
              </w:rPr>
            </w:pPr>
            <w:ins w:id="373" w:author="Raphael Malyankar" w:date="2021-10-21T00:16:00Z">
              <w:r w:rsidRPr="00620D8D">
                <w:rPr>
                  <w:b w:val="0"/>
                  <w:bCs w:val="0"/>
                  <w:i/>
                  <w:iCs/>
                  <w:sz w:val="20"/>
                  <w:szCs w:val="20"/>
                </w:rPr>
                <w:t>(no change)</w:t>
              </w:r>
            </w:ins>
          </w:p>
        </w:tc>
        <w:tc>
          <w:tcPr>
            <w:tcW w:w="587" w:type="dxa"/>
            <w:tcPrChange w:id="374" w:author="Raphael Malyankar" w:date="2021-10-21T00:17:00Z">
              <w:tcPr>
                <w:tcW w:w="630" w:type="dxa"/>
                <w:gridSpan w:val="2"/>
              </w:tcPr>
            </w:tcPrChange>
          </w:tcPr>
          <w:p w14:paraId="6491D91D" w14:textId="535170F2" w:rsidR="00B55BEA" w:rsidRPr="004528C4" w:rsidRDefault="00874A52" w:rsidP="004528C4">
            <w:pPr>
              <w:pStyle w:val="Heading2"/>
              <w:spacing w:before="94"/>
              <w:ind w:left="0"/>
              <w:rPr>
                <w:ins w:id="375" w:author="Raphael Malyankar" w:date="2021-10-21T00:15:00Z"/>
                <w:b w:val="0"/>
                <w:bCs w:val="0"/>
                <w:sz w:val="20"/>
                <w:szCs w:val="20"/>
              </w:rPr>
            </w:pPr>
            <w:ins w:id="376" w:author="Raphael Malyankar" w:date="2021-10-21T00:16:00Z">
              <w:r>
                <w:rPr>
                  <w:b w:val="0"/>
                  <w:bCs w:val="0"/>
                  <w:sz w:val="20"/>
                  <w:szCs w:val="20"/>
                </w:rPr>
                <w:t>0..1</w:t>
              </w:r>
            </w:ins>
          </w:p>
        </w:tc>
        <w:tc>
          <w:tcPr>
            <w:tcW w:w="2868" w:type="dxa"/>
            <w:tcPrChange w:id="377" w:author="Raphael Malyankar" w:date="2021-10-21T00:17:00Z">
              <w:tcPr>
                <w:tcW w:w="1620" w:type="dxa"/>
              </w:tcPr>
            </w:tcPrChange>
          </w:tcPr>
          <w:p w14:paraId="4A431E4D" w14:textId="6398EDE7" w:rsidR="00B55BEA" w:rsidRPr="004528C4" w:rsidRDefault="00874A52" w:rsidP="004528C4">
            <w:pPr>
              <w:pStyle w:val="Heading2"/>
              <w:spacing w:before="94"/>
              <w:ind w:left="0"/>
              <w:rPr>
                <w:ins w:id="378" w:author="Raphael Malyankar" w:date="2021-10-21T00:15:00Z"/>
                <w:b w:val="0"/>
                <w:bCs w:val="0"/>
                <w:sz w:val="20"/>
                <w:szCs w:val="20"/>
              </w:rPr>
            </w:pPr>
            <w:ins w:id="379" w:author="Raphael Malyankar" w:date="2021-10-21T00:16:00Z">
              <w:r w:rsidRPr="00620D8D">
                <w:rPr>
                  <w:b w:val="0"/>
                  <w:bCs w:val="0"/>
                  <w:color w:val="FF0000"/>
                  <w:sz w:val="20"/>
                  <w:szCs w:val="20"/>
                </w:rPr>
                <w:t>S100_VerticalDatu</w:t>
              </w:r>
            </w:ins>
            <w:ins w:id="380" w:author="Raphael Malyankar" w:date="2021-10-21T00:25:00Z">
              <w:r w:rsidR="00620D8D">
                <w:rPr>
                  <w:b w:val="0"/>
                  <w:bCs w:val="0"/>
                  <w:color w:val="FF0000"/>
                  <w:sz w:val="20"/>
                  <w:szCs w:val="20"/>
                </w:rPr>
                <w:t>m</w:t>
              </w:r>
            </w:ins>
            <w:ins w:id="381" w:author="Raphael Malyankar" w:date="2021-10-21T00:16:00Z">
              <w:r w:rsidRPr="00620D8D">
                <w:rPr>
                  <w:b w:val="0"/>
                  <w:bCs w:val="0"/>
                  <w:color w:val="FF0000"/>
                  <w:sz w:val="20"/>
                  <w:szCs w:val="20"/>
                </w:rPr>
                <w:t>AndEpoch</w:t>
              </w:r>
            </w:ins>
          </w:p>
        </w:tc>
        <w:tc>
          <w:tcPr>
            <w:tcW w:w="1471" w:type="dxa"/>
            <w:tcPrChange w:id="382" w:author="Raphael Malyankar" w:date="2021-10-21T00:17:00Z">
              <w:tcPr>
                <w:tcW w:w="2225" w:type="dxa"/>
                <w:gridSpan w:val="2"/>
              </w:tcPr>
            </w:tcPrChange>
          </w:tcPr>
          <w:p w14:paraId="0BEE57FA" w14:textId="77777777" w:rsidR="00B55BEA" w:rsidRPr="004528C4" w:rsidRDefault="00B55BEA" w:rsidP="00F72007">
            <w:pPr>
              <w:pStyle w:val="Heading2"/>
              <w:spacing w:before="94"/>
              <w:ind w:left="0"/>
              <w:jc w:val="left"/>
              <w:rPr>
                <w:ins w:id="383" w:author="Raphael Malyankar" w:date="2021-10-21T00:15:00Z"/>
                <w:b w:val="0"/>
                <w:bCs w:val="0"/>
                <w:sz w:val="20"/>
                <w:szCs w:val="20"/>
              </w:rPr>
            </w:pPr>
          </w:p>
        </w:tc>
      </w:tr>
      <w:tr w:rsidR="00B55BEA" w:rsidRPr="004528C4" w14:paraId="61FA6555" w14:textId="77777777" w:rsidTr="00874A52">
        <w:tblPrEx>
          <w:tblW w:w="0" w:type="auto"/>
          <w:tblInd w:w="218" w:type="dxa"/>
          <w:tblPrExChange w:id="384" w:author="Raphael Malyankar" w:date="2021-10-21T00:17:00Z">
            <w:tblPrEx>
              <w:tblW w:w="0" w:type="auto"/>
              <w:tblInd w:w="218" w:type="dxa"/>
            </w:tblPrEx>
          </w:tblPrExChange>
        </w:tblPrEx>
        <w:trPr>
          <w:ins w:id="385" w:author="Raphael Malyankar" w:date="2021-10-21T00:15:00Z"/>
        </w:trPr>
        <w:tc>
          <w:tcPr>
            <w:tcW w:w="947" w:type="dxa"/>
            <w:tcPrChange w:id="386" w:author="Raphael Malyankar" w:date="2021-10-21T00:17:00Z">
              <w:tcPr>
                <w:tcW w:w="962" w:type="dxa"/>
                <w:gridSpan w:val="2"/>
              </w:tcPr>
            </w:tcPrChange>
          </w:tcPr>
          <w:p w14:paraId="53145807" w14:textId="7AA9C154" w:rsidR="00B55BEA" w:rsidRPr="004528C4" w:rsidRDefault="00874A52" w:rsidP="004528C4">
            <w:pPr>
              <w:pStyle w:val="Heading2"/>
              <w:spacing w:before="94"/>
              <w:ind w:left="0"/>
              <w:rPr>
                <w:ins w:id="387" w:author="Raphael Malyankar" w:date="2021-10-21T00:15:00Z"/>
                <w:b w:val="0"/>
                <w:bCs w:val="0"/>
                <w:sz w:val="20"/>
                <w:szCs w:val="20"/>
              </w:rPr>
            </w:pPr>
            <w:ins w:id="388" w:author="Raphael Malyankar" w:date="2021-10-21T00:16:00Z">
              <w:r>
                <w:rPr>
                  <w:b w:val="0"/>
                  <w:bCs w:val="0"/>
                  <w:sz w:val="20"/>
                  <w:szCs w:val="20"/>
                </w:rPr>
                <w:t>Attribute</w:t>
              </w:r>
            </w:ins>
          </w:p>
        </w:tc>
        <w:tc>
          <w:tcPr>
            <w:tcW w:w="1591" w:type="dxa"/>
            <w:tcPrChange w:id="389" w:author="Raphael Malyankar" w:date="2021-10-21T00:17:00Z">
              <w:tcPr>
                <w:tcW w:w="1425" w:type="dxa"/>
                <w:gridSpan w:val="2"/>
              </w:tcPr>
            </w:tcPrChange>
          </w:tcPr>
          <w:p w14:paraId="4E81D517" w14:textId="3EDF7BFB" w:rsidR="00B55BEA" w:rsidRPr="004528C4" w:rsidRDefault="00874A52" w:rsidP="004528C4">
            <w:pPr>
              <w:pStyle w:val="Heading2"/>
              <w:spacing w:before="94"/>
              <w:ind w:left="0"/>
              <w:rPr>
                <w:ins w:id="390" w:author="Raphael Malyankar" w:date="2021-10-21T00:15:00Z"/>
                <w:b w:val="0"/>
                <w:bCs w:val="0"/>
                <w:sz w:val="20"/>
                <w:szCs w:val="20"/>
              </w:rPr>
            </w:pPr>
            <w:proofErr w:type="spellStart"/>
            <w:ins w:id="391" w:author="Raphael Malyankar" w:date="2021-10-21T00:16:00Z">
              <w:r>
                <w:rPr>
                  <w:b w:val="0"/>
                  <w:bCs w:val="0"/>
                  <w:sz w:val="20"/>
                  <w:szCs w:val="20"/>
                </w:rPr>
                <w:t>soundingDatum</w:t>
              </w:r>
            </w:ins>
            <w:proofErr w:type="spellEnd"/>
          </w:p>
        </w:tc>
        <w:tc>
          <w:tcPr>
            <w:tcW w:w="1198" w:type="dxa"/>
            <w:tcPrChange w:id="392" w:author="Raphael Malyankar" w:date="2021-10-21T00:17:00Z">
              <w:tcPr>
                <w:tcW w:w="1800" w:type="dxa"/>
                <w:gridSpan w:val="2"/>
              </w:tcPr>
            </w:tcPrChange>
          </w:tcPr>
          <w:p w14:paraId="65D8B74F" w14:textId="7FD1AEDF" w:rsidR="00B55BEA" w:rsidRPr="00620D8D" w:rsidRDefault="00874A52" w:rsidP="00C43EF4">
            <w:pPr>
              <w:pStyle w:val="Heading2"/>
              <w:spacing w:before="94"/>
              <w:ind w:left="0"/>
              <w:jc w:val="left"/>
              <w:rPr>
                <w:ins w:id="393" w:author="Raphael Malyankar" w:date="2021-10-21T00:15:00Z"/>
                <w:b w:val="0"/>
                <w:bCs w:val="0"/>
                <w:i/>
                <w:iCs/>
                <w:sz w:val="20"/>
                <w:szCs w:val="20"/>
              </w:rPr>
            </w:pPr>
            <w:ins w:id="394" w:author="Raphael Malyankar" w:date="2021-10-21T00:16:00Z">
              <w:r w:rsidRPr="00620D8D">
                <w:rPr>
                  <w:b w:val="0"/>
                  <w:bCs w:val="0"/>
                  <w:i/>
                  <w:iCs/>
                  <w:sz w:val="20"/>
                  <w:szCs w:val="20"/>
                </w:rPr>
                <w:t>(no change)</w:t>
              </w:r>
            </w:ins>
          </w:p>
        </w:tc>
        <w:tc>
          <w:tcPr>
            <w:tcW w:w="587" w:type="dxa"/>
            <w:tcPrChange w:id="395" w:author="Raphael Malyankar" w:date="2021-10-21T00:17:00Z">
              <w:tcPr>
                <w:tcW w:w="630" w:type="dxa"/>
                <w:gridSpan w:val="2"/>
              </w:tcPr>
            </w:tcPrChange>
          </w:tcPr>
          <w:p w14:paraId="45FD3760" w14:textId="732594DD" w:rsidR="00B55BEA" w:rsidRPr="004528C4" w:rsidRDefault="00874A52" w:rsidP="004528C4">
            <w:pPr>
              <w:pStyle w:val="Heading2"/>
              <w:spacing w:before="94"/>
              <w:ind w:left="0"/>
              <w:rPr>
                <w:ins w:id="396" w:author="Raphael Malyankar" w:date="2021-10-21T00:15:00Z"/>
                <w:b w:val="0"/>
                <w:bCs w:val="0"/>
                <w:sz w:val="20"/>
                <w:szCs w:val="20"/>
              </w:rPr>
            </w:pPr>
            <w:ins w:id="397" w:author="Raphael Malyankar" w:date="2021-10-21T00:16:00Z">
              <w:r>
                <w:rPr>
                  <w:b w:val="0"/>
                  <w:bCs w:val="0"/>
                  <w:sz w:val="20"/>
                  <w:szCs w:val="20"/>
                </w:rPr>
                <w:t>0..1</w:t>
              </w:r>
            </w:ins>
          </w:p>
        </w:tc>
        <w:tc>
          <w:tcPr>
            <w:tcW w:w="2868" w:type="dxa"/>
            <w:tcPrChange w:id="398" w:author="Raphael Malyankar" w:date="2021-10-21T00:17:00Z">
              <w:tcPr>
                <w:tcW w:w="1620" w:type="dxa"/>
              </w:tcPr>
            </w:tcPrChange>
          </w:tcPr>
          <w:p w14:paraId="1E424A60" w14:textId="70CFF722" w:rsidR="00B55BEA" w:rsidRPr="004528C4" w:rsidRDefault="00874A52" w:rsidP="004528C4">
            <w:pPr>
              <w:pStyle w:val="Heading2"/>
              <w:spacing w:before="94"/>
              <w:ind w:left="0"/>
              <w:rPr>
                <w:ins w:id="399" w:author="Raphael Malyankar" w:date="2021-10-21T00:15:00Z"/>
                <w:b w:val="0"/>
                <w:bCs w:val="0"/>
                <w:sz w:val="20"/>
                <w:szCs w:val="20"/>
              </w:rPr>
            </w:pPr>
            <w:ins w:id="400" w:author="Raphael Malyankar" w:date="2021-10-21T00:16:00Z">
              <w:r w:rsidRPr="00620D8D">
                <w:rPr>
                  <w:b w:val="0"/>
                  <w:bCs w:val="0"/>
                  <w:color w:val="FF0000"/>
                  <w:sz w:val="20"/>
                  <w:szCs w:val="20"/>
                </w:rPr>
                <w:t>S100_VerticalDatu</w:t>
              </w:r>
            </w:ins>
            <w:ins w:id="401" w:author="Raphael Malyankar" w:date="2021-10-21T00:25:00Z">
              <w:r w:rsidR="00620D8D">
                <w:rPr>
                  <w:b w:val="0"/>
                  <w:bCs w:val="0"/>
                  <w:color w:val="FF0000"/>
                  <w:sz w:val="20"/>
                  <w:szCs w:val="20"/>
                </w:rPr>
                <w:t>m</w:t>
              </w:r>
            </w:ins>
            <w:ins w:id="402" w:author="Raphael Malyankar" w:date="2021-10-21T00:16:00Z">
              <w:r w:rsidRPr="00620D8D">
                <w:rPr>
                  <w:b w:val="0"/>
                  <w:bCs w:val="0"/>
                  <w:color w:val="FF0000"/>
                  <w:sz w:val="20"/>
                  <w:szCs w:val="20"/>
                </w:rPr>
                <w:t>AndEpoch</w:t>
              </w:r>
            </w:ins>
          </w:p>
        </w:tc>
        <w:tc>
          <w:tcPr>
            <w:tcW w:w="1471" w:type="dxa"/>
            <w:tcPrChange w:id="403" w:author="Raphael Malyankar" w:date="2021-10-21T00:17:00Z">
              <w:tcPr>
                <w:tcW w:w="2225" w:type="dxa"/>
                <w:gridSpan w:val="2"/>
              </w:tcPr>
            </w:tcPrChange>
          </w:tcPr>
          <w:p w14:paraId="702BF8F3" w14:textId="77777777" w:rsidR="00B55BEA" w:rsidRPr="004528C4" w:rsidRDefault="00B55BEA" w:rsidP="00F72007">
            <w:pPr>
              <w:pStyle w:val="Heading2"/>
              <w:spacing w:before="94"/>
              <w:ind w:left="0"/>
              <w:jc w:val="left"/>
              <w:rPr>
                <w:ins w:id="404" w:author="Raphael Malyankar" w:date="2021-10-21T00:15:00Z"/>
                <w:b w:val="0"/>
                <w:bCs w:val="0"/>
                <w:sz w:val="20"/>
                <w:szCs w:val="20"/>
              </w:rPr>
            </w:pPr>
          </w:p>
        </w:tc>
      </w:tr>
      <w:bookmarkEnd w:id="347"/>
    </w:tbl>
    <w:p w14:paraId="53B37B7D" w14:textId="77777777" w:rsidR="00400ACE" w:rsidRPr="00EA473C" w:rsidRDefault="00400ACE" w:rsidP="00C43EF4">
      <w:pPr>
        <w:pStyle w:val="Heading2"/>
        <w:spacing w:before="94"/>
        <w:ind w:left="0"/>
        <w:rPr>
          <w:b w:val="0"/>
          <w:bCs w:val="0"/>
          <w:sz w:val="20"/>
          <w:szCs w:val="20"/>
        </w:rPr>
      </w:pPr>
    </w:p>
    <w:p w14:paraId="561EAB0E" w14:textId="77777777" w:rsidR="006E2E70" w:rsidRPr="00F4353E" w:rsidRDefault="006E2E70">
      <w:pPr>
        <w:pStyle w:val="BodyText"/>
        <w:rPr>
          <w:sz w:val="24"/>
          <w:lang w:val="en-US"/>
        </w:rPr>
      </w:pPr>
    </w:p>
    <w:p w14:paraId="71951CB6" w14:textId="77777777" w:rsidR="006E2E70" w:rsidRDefault="009867AD">
      <w:pPr>
        <w:pStyle w:val="Heading1"/>
        <w:spacing w:before="0" w:after="3"/>
        <w:jc w:val="both"/>
      </w:pPr>
      <w:r>
        <w:t>Change Proposal Justification</w:t>
      </w:r>
    </w:p>
    <w:p w14:paraId="007B7027" w14:textId="6A005CB5" w:rsidR="006E2E70" w:rsidRDefault="001D39B8">
      <w:pPr>
        <w:pStyle w:val="BodyText"/>
        <w:ind w:left="100"/>
      </w:pPr>
      <w:r>
        <w:rPr>
          <w:noProof/>
          <w:lang w:val="en-US" w:eastAsia="en-US" w:bidi="ar-SA"/>
        </w:rPr>
        <w:lastRenderedPageBreak/>
        <mc:AlternateContent>
          <mc:Choice Requires="wps">
            <w:drawing>
              <wp:inline distT="0" distB="0" distL="0" distR="0" wp14:anchorId="0A8B307D" wp14:editId="64842929">
                <wp:extent cx="5423535" cy="2689860"/>
                <wp:effectExtent l="0" t="0" r="24765" b="1524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3535" cy="268986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DDD7ACC" w14:textId="5D530DB6" w:rsidR="006E2E70" w:rsidRDefault="003769A2" w:rsidP="00A50BD2">
                            <w:pPr>
                              <w:pStyle w:val="BodyText"/>
                              <w:spacing w:before="19" w:line="229" w:lineRule="exact"/>
                              <w:ind w:left="107"/>
                            </w:pPr>
                            <w:r>
                              <w:t xml:space="preserve">(1) </w:t>
                            </w:r>
                            <w:r w:rsidR="00C27F5C">
                              <w:t xml:space="preserve">S-104 has a requirement for discovery </w:t>
                            </w:r>
                            <w:r w:rsidR="003B0187">
                              <w:t xml:space="preserve">and carrier (i.e. root/general) </w:t>
                            </w:r>
                            <w:r w:rsidR="00C27F5C">
                              <w:t>metadata to encode datums that are not in the current list of datums in the S100_VerticalAndSoundingDatums. The additional datums are proposed to satisfy this requirement.</w:t>
                            </w:r>
                          </w:p>
                          <w:p w14:paraId="04BCA84C" w14:textId="1B915E24" w:rsidR="006E2E70" w:rsidRDefault="006E2E70">
                            <w:pPr>
                              <w:pStyle w:val="BodyText"/>
                              <w:spacing w:line="229" w:lineRule="exact"/>
                              <w:ind w:left="107"/>
                            </w:pPr>
                          </w:p>
                          <w:p w14:paraId="32D553FC" w14:textId="0FFD9282" w:rsidR="003769A2" w:rsidRPr="00584568" w:rsidRDefault="003769A2">
                            <w:pPr>
                              <w:pStyle w:val="BodyText"/>
                              <w:spacing w:line="229" w:lineRule="exact"/>
                              <w:ind w:left="107"/>
                            </w:pPr>
                            <w:r>
                              <w:t xml:space="preserve">(2) There are several ellipsoids and geoids, each of which would require its own entry in the datums list. Further, the list may need extension in the future. If S100_VerticalAndSoundingDatum is an enumeration, a product specification cannot </w:t>
                            </w:r>
                            <w:r w:rsidR="00214B5B">
                              <w:t>encode</w:t>
                            </w:r>
                            <w:r>
                              <w:t xml:space="preserve"> </w:t>
                            </w:r>
                            <w:r w:rsidR="00214B5B">
                              <w:t>in its discove</w:t>
                            </w:r>
                            <w:r w:rsidR="003B0187">
                              <w:t>r</w:t>
                            </w:r>
                            <w:r w:rsidR="00214B5B">
                              <w:t xml:space="preserve">y </w:t>
                            </w:r>
                            <w:r w:rsidR="003B0187">
                              <w:t xml:space="preserve">or carrier </w:t>
                            </w:r>
                            <w:r w:rsidR="00214B5B">
                              <w:t xml:space="preserve">metadata a </w:t>
                            </w:r>
                            <w:r>
                              <w:t>datum</w:t>
                            </w:r>
                            <w:r w:rsidR="00214B5B">
                              <w:t xml:space="preserve"> different from the existing members. Adding to the enumeration requires</w:t>
                            </w:r>
                            <w:r>
                              <w:t xml:space="preserve"> a revision to S-100. </w:t>
                            </w:r>
                            <w:r w:rsidR="00214B5B">
                              <w:t xml:space="preserve">This means a product specification must either use a non-standard means of specifying other datums, or await a revision to S-100. </w:t>
                            </w:r>
                            <w:r>
                              <w:t xml:space="preserve">Changing the type to an S-100 </w:t>
                            </w:r>
                            <w:proofErr w:type="spellStart"/>
                            <w:r>
                              <w:t>codelist</w:t>
                            </w:r>
                            <w:proofErr w:type="spellEnd"/>
                            <w:r>
                              <w:t xml:space="preserve"> provides flexibility </w:t>
                            </w:r>
                            <w:r w:rsidR="00214B5B">
                              <w:t xml:space="preserve">to </w:t>
                            </w:r>
                            <w:r w:rsidR="00A20A51" w:rsidRPr="00584568">
                              <w:t xml:space="preserve">avoid </w:t>
                            </w:r>
                            <w:r w:rsidR="00214B5B" w:rsidRPr="00584568">
                              <w:t>delay</w:t>
                            </w:r>
                            <w:r w:rsidRPr="00584568">
                              <w:t>.</w:t>
                            </w:r>
                            <w:r w:rsidR="00A20A51" w:rsidRPr="00584568">
                              <w:t xml:space="preserve"> </w:t>
                            </w:r>
                          </w:p>
                          <w:p w14:paraId="470D8C71" w14:textId="29AE68BD" w:rsidR="000C5AAC" w:rsidRDefault="00D87D6D" w:rsidP="00A20A51">
                            <w:pPr>
                              <w:pStyle w:val="BodyText"/>
                              <w:spacing w:line="229" w:lineRule="exact"/>
                              <w:ind w:left="107"/>
                            </w:pPr>
                            <w:r w:rsidRPr="00584568">
                              <w:t>Ongoing d</w:t>
                            </w:r>
                            <w:r w:rsidR="00A20A51" w:rsidRPr="00584568">
                              <w:t xml:space="preserve">iscussion </w:t>
                            </w:r>
                            <w:r w:rsidR="00E67A26" w:rsidRPr="00584568">
                              <w:t>with</w:t>
                            </w:r>
                            <w:r w:rsidRPr="00584568">
                              <w:t>in</w:t>
                            </w:r>
                            <w:r w:rsidR="00A20A51" w:rsidRPr="00584568">
                              <w:t xml:space="preserve"> </w:t>
                            </w:r>
                            <w:r w:rsidRPr="00584568">
                              <w:t>NOAA</w:t>
                            </w:r>
                            <w:r w:rsidR="00A20A51" w:rsidRPr="00584568">
                              <w:t xml:space="preserve"> emphasizes a need to reference EPSG (or ISO Geodetic Registry) codes which </w:t>
                            </w:r>
                            <w:r w:rsidRPr="00584568">
                              <w:t>convey</w:t>
                            </w:r>
                            <w:r w:rsidR="00A20A51" w:rsidRPr="00584568">
                              <w:t xml:space="preserve"> more information on datums/CRS/transformations than simply a name of a datum on a list, e.g. S100_VerticalAndSoundingDatum. This probably emphasizes the need for changing S100_VerticalAndSoundingDatum to a </w:t>
                            </w:r>
                            <w:proofErr w:type="spellStart"/>
                            <w:r w:rsidR="00A20A51" w:rsidRPr="00584568">
                              <w:t>codelist</w:t>
                            </w:r>
                            <w:proofErr w:type="spellEnd"/>
                            <w:r w:rsidR="00A20A51" w:rsidRPr="00584568">
                              <w:t>, to allow for EPSG references, e.g. “other: EPSG NNNN”, along with a mechanism to add a new entry into the EPSG registry (which could take at least 6 months?) if an EPSG code doesn’t exist for a datum.</w:t>
                            </w:r>
                          </w:p>
                          <w:p w14:paraId="2D4924F5" w14:textId="77777777" w:rsidR="003769A2" w:rsidRPr="003769A2" w:rsidRDefault="003769A2">
                            <w:pPr>
                              <w:pStyle w:val="BodyText"/>
                              <w:spacing w:line="229" w:lineRule="exact"/>
                              <w:ind w:left="107"/>
                            </w:pPr>
                          </w:p>
                        </w:txbxContent>
                      </wps:txbx>
                      <wps:bodyPr rot="0" vert="horz" wrap="square" lIns="0" tIns="0" rIns="0" bIns="0" anchor="t" anchorCtr="0" upright="1">
                        <a:noAutofit/>
                      </wps:bodyPr>
                    </wps:wsp>
                  </a:graphicData>
                </a:graphic>
              </wp:inline>
            </w:drawing>
          </mc:Choice>
          <mc:Fallback>
            <w:pict>
              <v:shape w14:anchorId="0A8B307D" id="Text Box 2" o:spid="_x0000_s1028" type="#_x0000_t202" style="width:427.05pt;height:21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" filled="f" strokeweight=".48pt">
                <v:textbox inset="0,0,0,0">
                  <w:txbxContent>
                    <w:p w14:paraId="0DDD7ACC" w14:textId="5D530DB6" w:rsidR="006E2E70" w:rsidRDefault="003769A2" w:rsidP="00A50BD2">
                      <w:pPr>
                        <w:pStyle w:val="BodyText"/>
                        <w:spacing w:before="19" w:line="229" w:lineRule="exact"/>
                        <w:ind w:left="107"/>
                      </w:pPr>
                      <w:r>
                        <w:t xml:space="preserve">(1) </w:t>
                      </w:r>
                      <w:r w:rsidR="00C27F5C">
                        <w:t xml:space="preserve">S-104 has a requirement for discovery </w:t>
                      </w:r>
                      <w:r w:rsidR="003B0187">
                        <w:t xml:space="preserve">and carrier (i.e. root/general) </w:t>
                      </w:r>
                      <w:r w:rsidR="00C27F5C">
                        <w:t>metadata to encode datums that are not in the current list of datums in the S100_VerticalAndSoundingDatums. The additional datums are proposed to satisfy this requirement.</w:t>
                      </w:r>
                    </w:p>
                    <w:p w14:paraId="04BCA84C" w14:textId="1B915E24" w:rsidR="006E2E70" w:rsidRDefault="006E2E70">
                      <w:pPr>
                        <w:pStyle w:val="BodyText"/>
                        <w:spacing w:line="229" w:lineRule="exact"/>
                        <w:ind w:left="107"/>
                      </w:pPr>
                    </w:p>
                    <w:p w14:paraId="32D553FC" w14:textId="0FFD9282" w:rsidR="003769A2" w:rsidRPr="00584568" w:rsidRDefault="003769A2">
                      <w:pPr>
                        <w:pStyle w:val="BodyText"/>
                        <w:spacing w:line="229" w:lineRule="exact"/>
                        <w:ind w:left="107"/>
                      </w:pPr>
                      <w:r>
                        <w:t xml:space="preserve">(2) There are several ellipsoids and geoids, each of which would require its own entry in the datums list. Further, the list may need extension in the future. If S100_VerticalAndSoundingDatum is an enumeration, a product specification cannot </w:t>
                      </w:r>
                      <w:r w:rsidR="00214B5B">
                        <w:t>encode</w:t>
                      </w:r>
                      <w:r>
                        <w:t xml:space="preserve"> </w:t>
                      </w:r>
                      <w:r w:rsidR="00214B5B">
                        <w:t>in its discove</w:t>
                      </w:r>
                      <w:r w:rsidR="003B0187">
                        <w:t>r</w:t>
                      </w:r>
                      <w:r w:rsidR="00214B5B">
                        <w:t xml:space="preserve">y </w:t>
                      </w:r>
                      <w:r w:rsidR="003B0187">
                        <w:t xml:space="preserve">or carrier </w:t>
                      </w:r>
                      <w:r w:rsidR="00214B5B">
                        <w:t xml:space="preserve">metadata a </w:t>
                      </w:r>
                      <w:r>
                        <w:t>datum</w:t>
                      </w:r>
                      <w:r w:rsidR="00214B5B">
                        <w:t xml:space="preserve"> different from the existing members. Adding to the enumeration requires</w:t>
                      </w:r>
                      <w:r>
                        <w:t xml:space="preserve"> a revision to S-100. </w:t>
                      </w:r>
                      <w:r w:rsidR="00214B5B">
                        <w:t xml:space="preserve">This means a product specification must either use a non-standard means of specifying other datums, or await a revision to S-100. </w:t>
                      </w:r>
                      <w:r>
                        <w:t xml:space="preserve">Changing the type to an S-100 </w:t>
                      </w:r>
                      <w:proofErr w:type="spellStart"/>
                      <w:r>
                        <w:t>codelist</w:t>
                      </w:r>
                      <w:proofErr w:type="spellEnd"/>
                      <w:r>
                        <w:t xml:space="preserve"> provides flexibility </w:t>
                      </w:r>
                      <w:r w:rsidR="00214B5B">
                        <w:t xml:space="preserve">to </w:t>
                      </w:r>
                      <w:r w:rsidR="00A20A51" w:rsidRPr="00584568">
                        <w:t xml:space="preserve">avoid </w:t>
                      </w:r>
                      <w:r w:rsidR="00214B5B" w:rsidRPr="00584568">
                        <w:t>delay</w:t>
                      </w:r>
                      <w:r w:rsidRPr="00584568">
                        <w:t>.</w:t>
                      </w:r>
                      <w:r w:rsidR="00A20A51" w:rsidRPr="00584568">
                        <w:t xml:space="preserve"> </w:t>
                      </w:r>
                    </w:p>
                    <w:p w14:paraId="470D8C71" w14:textId="29AE68BD" w:rsidR="000C5AAC" w:rsidRDefault="00D87D6D" w:rsidP="00A20A51">
                      <w:pPr>
                        <w:pStyle w:val="BodyText"/>
                        <w:spacing w:line="229" w:lineRule="exact"/>
                        <w:ind w:left="107"/>
                      </w:pPr>
                      <w:r w:rsidRPr="00584568">
                        <w:t>Ongoing d</w:t>
                      </w:r>
                      <w:r w:rsidR="00A20A51" w:rsidRPr="00584568">
                        <w:t xml:space="preserve">iscussion </w:t>
                      </w:r>
                      <w:r w:rsidR="00E67A26" w:rsidRPr="00584568">
                        <w:t>with</w:t>
                      </w:r>
                      <w:r w:rsidRPr="00584568">
                        <w:t>in</w:t>
                      </w:r>
                      <w:r w:rsidR="00A20A51" w:rsidRPr="00584568">
                        <w:t xml:space="preserve"> </w:t>
                      </w:r>
                      <w:r w:rsidRPr="00584568">
                        <w:t>NOAA</w:t>
                      </w:r>
                      <w:r w:rsidR="00A20A51" w:rsidRPr="00584568">
                        <w:t xml:space="preserve"> emphasizes a need to reference EPSG (or ISO Geodetic Registry) codes which </w:t>
                      </w:r>
                      <w:r w:rsidRPr="00584568">
                        <w:t>convey</w:t>
                      </w:r>
                      <w:r w:rsidR="00A20A51" w:rsidRPr="00584568">
                        <w:t xml:space="preserve"> more information on datums/CRS/transformations than simply a name of a datum on a list, e.g. S100_VerticalAndSoundingDatum. This probably emphasizes the need for changing S100_VerticalAndSoundingDatum to a </w:t>
                      </w:r>
                      <w:proofErr w:type="spellStart"/>
                      <w:r w:rsidR="00A20A51" w:rsidRPr="00584568">
                        <w:t>codelist</w:t>
                      </w:r>
                      <w:proofErr w:type="spellEnd"/>
                      <w:r w:rsidR="00A20A51" w:rsidRPr="00584568">
                        <w:t>, to allow for EPSG references, e.g. “other: EPSG NNNN”, along with a mechanism to add a new entry into the EPSG registry (which could take at least 6 months?) if an EPSG code doesn’t exist for a datum.</w:t>
                      </w:r>
                    </w:p>
                    <w:p w14:paraId="2D4924F5" w14:textId="77777777" w:rsidR="003769A2" w:rsidRPr="003769A2" w:rsidRDefault="003769A2">
                      <w:pPr>
                        <w:pStyle w:val="BodyText"/>
                        <w:spacing w:line="229" w:lineRule="exact"/>
                        <w:ind w:left="107"/>
                      </w:pPr>
                    </w:p>
                  </w:txbxContent>
                </v:textbox>
                <w10:anchorlock/>
              </v:shape>
            </w:pict>
          </mc:Fallback>
        </mc:AlternateContent>
      </w:r>
    </w:p>
    <w:p w14:paraId="2AF17D7F" w14:textId="7494E9D2" w:rsidR="00D37CA7" w:rsidRDefault="00D37CA7">
      <w:pPr>
        <w:pStyle w:val="BodyText"/>
        <w:ind w:left="100"/>
      </w:pPr>
    </w:p>
    <w:p w14:paraId="27E54CD2" w14:textId="77777777" w:rsidR="009D45FC" w:rsidRDefault="00D37CA7" w:rsidP="00D37CA7">
      <w:pPr>
        <w:pStyle w:val="BodyText"/>
        <w:spacing w:line="229" w:lineRule="exact"/>
        <w:ind w:left="107"/>
      </w:pPr>
      <w:r>
        <w:t xml:space="preserve">(3) </w:t>
      </w:r>
      <w:r w:rsidR="009D45FC" w:rsidRPr="009D45FC">
        <w:t>The inclusion of ITRF 2014 and ITRF 2020 recogniz</w:t>
      </w:r>
      <w:r w:rsidR="009D45FC">
        <w:t>es</w:t>
      </w:r>
      <w:r w:rsidR="009D45FC" w:rsidRPr="009D45FC">
        <w:t xml:space="preserve"> the fact that tidal data is used for more than just navigation and enables the producers to use one format to service more than one type of customer. It also recognizes that most </w:t>
      </w:r>
      <w:r w:rsidR="009D45FC">
        <w:t>Hydrographic Offices</w:t>
      </w:r>
      <w:r w:rsidR="009D45FC" w:rsidRPr="009D45FC">
        <w:t xml:space="preserve"> are moving to being data product providers rather than end product.</w:t>
      </w:r>
    </w:p>
    <w:p w14:paraId="60A2B448" w14:textId="58D148BD" w:rsidR="00D37CA7" w:rsidRDefault="009D45FC" w:rsidP="00D37CA7">
      <w:pPr>
        <w:pStyle w:val="BodyText"/>
        <w:spacing w:line="229" w:lineRule="exact"/>
        <w:ind w:left="107"/>
      </w:pPr>
      <w:r>
        <w:t xml:space="preserve">(4) </w:t>
      </w:r>
      <w:r w:rsidR="00D37CA7">
        <w:t xml:space="preserve">Hydrographic zero has been historically used </w:t>
      </w:r>
      <w:r w:rsidR="00092766">
        <w:t>in water level data records and</w:t>
      </w:r>
      <w:r w:rsidR="00D37CA7">
        <w:t xml:space="preserve"> is requested for S-104 water level datasets.</w:t>
      </w:r>
      <w:r>
        <w:t xml:space="preserve"> In Australia, the term “Adopted LAT” is used.</w:t>
      </w:r>
    </w:p>
    <w:p w14:paraId="5CEB20CC" w14:textId="711288B8" w:rsidR="00D37CA7" w:rsidRDefault="00D37CA7" w:rsidP="00D37CA7">
      <w:pPr>
        <w:pStyle w:val="BodyText"/>
        <w:spacing w:line="229" w:lineRule="exact"/>
        <w:ind w:left="107"/>
      </w:pPr>
      <w:r>
        <w:t>(</w:t>
      </w:r>
      <w:ins w:id="405" w:author="Raphael Malyankar" w:date="2021-10-21T00:18:00Z">
        <w:r w:rsidR="00874A52">
          <w:t>5</w:t>
        </w:r>
      </w:ins>
      <w:del w:id="406" w:author="Raphael Malyankar" w:date="2021-10-21T00:18:00Z">
        <w:r w:rsidDel="00874A52">
          <w:delText>4</w:delText>
        </w:r>
      </w:del>
      <w:r>
        <w:t>) Encoding the reference time period for vertical datum is needed for similar reasons to the use of “epoch” for indicating realizations of horizontal reference systems. Levelling adjustments result in periodic revisions to datums used for water levels and it is necessary to indicate the reference time period for water level data especially historical data.</w:t>
      </w:r>
    </w:p>
    <w:p w14:paraId="0FDB0E5C" w14:textId="77777777" w:rsidR="00D37CA7" w:rsidRDefault="00D37CA7">
      <w:pPr>
        <w:pStyle w:val="BodyText"/>
        <w:ind w:left="100"/>
      </w:pPr>
    </w:p>
    <w:p w14:paraId="106FFA3D" w14:textId="794D56AC" w:rsidR="006125AF" w:rsidRDefault="006125AF">
      <w:pPr>
        <w:pStyle w:val="BodyText"/>
        <w:ind w:left="100"/>
      </w:pPr>
    </w:p>
    <w:p w14:paraId="1A8A295D" w14:textId="77777777" w:rsidR="006E2E70" w:rsidRDefault="006E2E70">
      <w:pPr>
        <w:pStyle w:val="BodyText"/>
        <w:spacing w:before="7"/>
        <w:rPr>
          <w:sz w:val="16"/>
        </w:rPr>
      </w:pPr>
    </w:p>
    <w:p w14:paraId="41619A2C" w14:textId="77777777" w:rsidR="006E2E70" w:rsidRDefault="009867AD">
      <w:pPr>
        <w:spacing w:before="92"/>
        <w:ind w:left="218"/>
        <w:rPr>
          <w:sz w:val="28"/>
        </w:rPr>
      </w:pPr>
      <w:r>
        <w:rPr>
          <w:sz w:val="28"/>
        </w:rPr>
        <w:t>What parts of the S-100 Infrastructure will this proposal affect?</w:t>
      </w:r>
    </w:p>
    <w:p w14:paraId="7274C2C9" w14:textId="77777777" w:rsidR="00375FF2" w:rsidRDefault="00375FF2" w:rsidP="00375FF2">
      <w:pPr>
        <w:rPr>
          <w:sz w:val="28"/>
          <w:szCs w:val="28"/>
          <w:lang w:val="en-US"/>
        </w:rPr>
      </w:pPr>
    </w:p>
    <w:p w14:paraId="04619960" w14:textId="77777777" w:rsidR="00375FF2" w:rsidRDefault="00696B3D" w:rsidP="00375FF2">
      <w:pPr>
        <w:rPr>
          <w:szCs w:val="28"/>
          <w:lang w:val="en-US"/>
        </w:rPr>
      </w:pPr>
      <w:sdt>
        <w:sdtPr>
          <w:rPr>
            <w:szCs w:val="28"/>
            <w:lang w:val="en-US"/>
          </w:rPr>
          <w:id w:val="-403677792"/>
          <w14:checkbox>
            <w14:checked w14:val="0"/>
            <w14:checkedState w14:val="2612" w14:font="MS Gothic"/>
            <w14:uncheckedState w14:val="2610" w14:font="MS Gothic"/>
          </w14:checkbox>
        </w:sdtPr>
        <w:sdtEndPr/>
        <w:sdtContent>
          <w:r w:rsidR="00375FF2">
            <w:rPr>
              <w:rFonts w:ascii="MS Gothic" w:eastAsia="MS Gothic" w:hAnsi="MS Gothic" w:hint="eastAsia"/>
              <w:szCs w:val="28"/>
              <w:lang w:val="en-US"/>
            </w:rPr>
            <w:t>☐</w:t>
          </w:r>
        </w:sdtContent>
      </w:sdt>
      <w:r w:rsidR="00375FF2">
        <w:rPr>
          <w:szCs w:val="28"/>
          <w:lang w:val="en-US"/>
        </w:rPr>
        <w:tab/>
        <w:t>S-100 Feature Concept Dictionary Interface or Database</w:t>
      </w:r>
    </w:p>
    <w:p w14:paraId="2F45B132" w14:textId="77777777" w:rsidR="00375FF2" w:rsidRDefault="00696B3D" w:rsidP="00375FF2">
      <w:pPr>
        <w:rPr>
          <w:szCs w:val="28"/>
          <w:lang w:val="en-US"/>
        </w:rPr>
      </w:pPr>
      <w:sdt>
        <w:sdtPr>
          <w:rPr>
            <w:szCs w:val="28"/>
            <w:lang w:val="en-US"/>
          </w:rPr>
          <w:id w:val="672080399"/>
          <w14:checkbox>
            <w14:checked w14:val="0"/>
            <w14:checkedState w14:val="2612" w14:font="MS Gothic"/>
            <w14:uncheckedState w14:val="2610" w14:font="MS Gothic"/>
          </w14:checkbox>
        </w:sdtPr>
        <w:sdtEndPr/>
        <w:sdtContent>
          <w:r w:rsidR="00375FF2">
            <w:rPr>
              <w:rFonts w:ascii="MS Gothic" w:eastAsia="MS Gothic" w:hAnsi="MS Gothic" w:hint="eastAsia"/>
              <w:szCs w:val="28"/>
              <w:lang w:val="en-US"/>
            </w:rPr>
            <w:t>☐</w:t>
          </w:r>
        </w:sdtContent>
      </w:sdt>
      <w:r w:rsidR="00375FF2">
        <w:rPr>
          <w:szCs w:val="28"/>
          <w:lang w:val="en-US"/>
        </w:rPr>
        <w:tab/>
        <w:t>S-100 Portrayal Register</w:t>
      </w:r>
    </w:p>
    <w:p w14:paraId="1FABA348" w14:textId="77777777" w:rsidR="00375FF2" w:rsidRDefault="00696B3D" w:rsidP="00375FF2">
      <w:pPr>
        <w:rPr>
          <w:szCs w:val="28"/>
          <w:lang w:val="en-US"/>
        </w:rPr>
      </w:pPr>
      <w:sdt>
        <w:sdtPr>
          <w:rPr>
            <w:szCs w:val="28"/>
            <w:lang w:val="en-US"/>
          </w:rPr>
          <w:id w:val="-88697244"/>
          <w14:checkbox>
            <w14:checked w14:val="0"/>
            <w14:checkedState w14:val="2612" w14:font="MS Gothic"/>
            <w14:uncheckedState w14:val="2610" w14:font="MS Gothic"/>
          </w14:checkbox>
        </w:sdtPr>
        <w:sdtEndPr/>
        <w:sdtContent>
          <w:r w:rsidR="00375FF2">
            <w:rPr>
              <w:rFonts w:ascii="MS Gothic" w:eastAsia="MS Gothic" w:hAnsi="MS Gothic" w:hint="eastAsia"/>
              <w:szCs w:val="28"/>
              <w:lang w:val="en-US"/>
            </w:rPr>
            <w:t>☐</w:t>
          </w:r>
        </w:sdtContent>
      </w:sdt>
      <w:r w:rsidR="00375FF2">
        <w:rPr>
          <w:szCs w:val="28"/>
          <w:lang w:val="en-US"/>
        </w:rPr>
        <w:tab/>
        <w:t>S-100 Feature Catalogue Builder</w:t>
      </w:r>
    </w:p>
    <w:p w14:paraId="16A3CC03" w14:textId="77777777" w:rsidR="00375FF2" w:rsidRDefault="00696B3D" w:rsidP="00375FF2">
      <w:pPr>
        <w:rPr>
          <w:szCs w:val="28"/>
          <w:lang w:val="en-US"/>
        </w:rPr>
      </w:pPr>
      <w:sdt>
        <w:sdtPr>
          <w:rPr>
            <w:szCs w:val="28"/>
            <w:lang w:val="en-US"/>
          </w:rPr>
          <w:id w:val="-397750916"/>
          <w14:checkbox>
            <w14:checked w14:val="0"/>
            <w14:checkedState w14:val="2612" w14:font="MS Gothic"/>
            <w14:uncheckedState w14:val="2610" w14:font="MS Gothic"/>
          </w14:checkbox>
        </w:sdtPr>
        <w:sdtEndPr/>
        <w:sdtContent>
          <w:r w:rsidR="00375FF2">
            <w:rPr>
              <w:rFonts w:ascii="MS Gothic" w:eastAsia="MS Gothic" w:hAnsi="MS Gothic" w:hint="eastAsia"/>
              <w:szCs w:val="28"/>
              <w:lang w:val="en-US"/>
            </w:rPr>
            <w:t>☐</w:t>
          </w:r>
        </w:sdtContent>
      </w:sdt>
      <w:r w:rsidR="00375FF2">
        <w:rPr>
          <w:szCs w:val="28"/>
          <w:lang w:val="en-US"/>
        </w:rPr>
        <w:tab/>
        <w:t>S-100 Portrayal Catalogue Builder</w:t>
      </w:r>
    </w:p>
    <w:p w14:paraId="24D6542D" w14:textId="2908C42A" w:rsidR="00375FF2" w:rsidRPr="009C3C5E" w:rsidRDefault="00696B3D" w:rsidP="00375FF2">
      <w:pPr>
        <w:rPr>
          <w:szCs w:val="28"/>
          <w:lang w:val="en-US"/>
        </w:rPr>
      </w:pPr>
      <w:sdt>
        <w:sdtPr>
          <w:rPr>
            <w:szCs w:val="28"/>
            <w:lang w:val="en-US"/>
          </w:rPr>
          <w:id w:val="1332877107"/>
          <w14:checkbox>
            <w14:checked w14:val="1"/>
            <w14:checkedState w14:val="2612" w14:font="MS Gothic"/>
            <w14:uncheckedState w14:val="2610" w14:font="MS Gothic"/>
          </w14:checkbox>
        </w:sdtPr>
        <w:sdtEndPr/>
        <w:sdtContent>
          <w:r w:rsidR="00C27F5C">
            <w:rPr>
              <w:rFonts w:ascii="MS Gothic" w:eastAsia="MS Gothic" w:hAnsi="MS Gothic" w:hint="eastAsia"/>
              <w:szCs w:val="28"/>
              <w:lang w:val="en-US"/>
            </w:rPr>
            <w:t>☒</w:t>
          </w:r>
        </w:sdtContent>
      </w:sdt>
      <w:r w:rsidR="00375FF2">
        <w:rPr>
          <w:szCs w:val="28"/>
          <w:lang w:val="en-US"/>
        </w:rPr>
        <w:tab/>
        <w:t>S-100 UML Models</w:t>
      </w:r>
    </w:p>
    <w:p w14:paraId="4D6807F5" w14:textId="32A1F224" w:rsidR="00375FF2" w:rsidRPr="009C3C5E" w:rsidRDefault="00696B3D" w:rsidP="00375FF2">
      <w:pPr>
        <w:rPr>
          <w:szCs w:val="28"/>
          <w:lang w:val="en-US"/>
        </w:rPr>
      </w:pPr>
      <w:sdt>
        <w:sdtPr>
          <w:rPr>
            <w:szCs w:val="28"/>
            <w:lang w:val="en-US"/>
          </w:rPr>
          <w:id w:val="1565679868"/>
          <w14:checkbox>
            <w14:checked w14:val="1"/>
            <w14:checkedState w14:val="2612" w14:font="MS Gothic"/>
            <w14:uncheckedState w14:val="2610" w14:font="MS Gothic"/>
          </w14:checkbox>
        </w:sdtPr>
        <w:sdtEndPr/>
        <w:sdtContent>
          <w:r w:rsidR="00C27F5C">
            <w:rPr>
              <w:rFonts w:ascii="MS Gothic" w:eastAsia="MS Gothic" w:hAnsi="MS Gothic" w:hint="eastAsia"/>
              <w:szCs w:val="28"/>
              <w:lang w:val="en-US"/>
            </w:rPr>
            <w:t>☒</w:t>
          </w:r>
        </w:sdtContent>
      </w:sdt>
      <w:r w:rsidR="00375FF2">
        <w:rPr>
          <w:szCs w:val="28"/>
          <w:lang w:val="en-US"/>
        </w:rPr>
        <w:tab/>
        <w:t>S-100 GitHub Schemas</w:t>
      </w:r>
    </w:p>
    <w:p w14:paraId="0DD0A59F" w14:textId="77777777" w:rsidR="006E2E70" w:rsidRDefault="006E2E70">
      <w:pPr>
        <w:pStyle w:val="BodyText"/>
        <w:spacing w:before="11"/>
        <w:rPr>
          <w:sz w:val="27"/>
        </w:rPr>
      </w:pPr>
    </w:p>
    <w:p w14:paraId="186E782A" w14:textId="77777777" w:rsidR="006E2E70" w:rsidRDefault="009867AD">
      <w:pPr>
        <w:pStyle w:val="Heading3"/>
      </w:pPr>
      <w:r>
        <w:t>Please send completed forms and supporting documentation to the secretary S-100WG.</w:t>
      </w:r>
    </w:p>
    <w:sectPr w:rsidR="006E2E70">
      <w:footerReference w:type="default" r:id="rId7"/>
      <w:pgSz w:w="11910" w:h="16850"/>
      <w:pgMar w:top="1380" w:right="1440" w:bottom="1240" w:left="1580" w:header="0" w:footer="10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C01D1B" w14:textId="77777777" w:rsidR="00696B3D" w:rsidRDefault="00696B3D">
      <w:r>
        <w:separator/>
      </w:r>
    </w:p>
  </w:endnote>
  <w:endnote w:type="continuationSeparator" w:id="0">
    <w:p w14:paraId="1BAC88D4" w14:textId="77777777" w:rsidR="00696B3D" w:rsidRDefault="00696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0DE0F" w14:textId="77777777" w:rsidR="006E2E70" w:rsidRDefault="001D39B8">
    <w:pPr>
      <w:pStyle w:val="BodyText"/>
      <w:spacing w:line="14" w:lineRule="auto"/>
    </w:pPr>
    <w:r>
      <w:rPr>
        <w:noProof/>
        <w:lang w:val="en-US" w:eastAsia="en-US" w:bidi="ar-SA"/>
      </w:rPr>
      <mc:AlternateContent>
        <mc:Choice Requires="wps">
          <w:drawing>
            <wp:anchor distT="0" distB="0" distL="114300" distR="114300" simplePos="0" relativeHeight="251134976" behindDoc="1" locked="0" layoutInCell="1" allowOverlap="1" wp14:anchorId="017BC20E" wp14:editId="03D055B4">
              <wp:simplePos x="0" y="0"/>
              <wp:positionH relativeFrom="page">
                <wp:posOffset>2610485</wp:posOffset>
              </wp:positionH>
              <wp:positionV relativeFrom="page">
                <wp:posOffset>9881870</wp:posOffset>
              </wp:positionV>
              <wp:extent cx="2341245" cy="1397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124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653EC0" w14:textId="77777777" w:rsidR="006E2E70" w:rsidRDefault="009867AD">
                          <w:pPr>
                            <w:spacing w:before="15"/>
                            <w:ind w:left="20"/>
                            <w:rPr>
                              <w:sz w:val="16"/>
                            </w:rPr>
                          </w:pPr>
                          <w:r>
                            <w:rPr>
                              <w:sz w:val="16"/>
                            </w:rPr>
                            <w:t>S-100 Change Proposal Form (Updated April 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7BC20E" id="_x0000_t202" coordsize="21600,21600" o:spt="202" path="m,l,21600r21600,l21600,xe">
              <v:stroke joinstyle="miter"/>
              <v:path gradientshapeok="t" o:connecttype="rect"/>
            </v:shapetype>
            <v:shape id="_x0000_s1029" type="#_x0000_t202" style="position:absolute;margin-left:205.55pt;margin-top:778.1pt;width:184.35pt;height:11pt;z-index:-252181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" filled="f" stroked="f">
              <v:textbox inset="0,0,0,0">
                <w:txbxContent>
                  <w:p w14:paraId="1C653EC0" w14:textId="77777777" w:rsidR="006E2E70" w:rsidRDefault="009867AD">
                    <w:pPr>
                      <w:spacing w:before="15"/>
                      <w:ind w:left="20"/>
                      <w:rPr>
                        <w:sz w:val="16"/>
                      </w:rPr>
                    </w:pPr>
                    <w:r>
                      <w:rPr>
                        <w:sz w:val="16"/>
                      </w:rPr>
                      <w:t>S-100 Change Proposal Form (Updated April 2016)</w:t>
                    </w:r>
                  </w:p>
                </w:txbxContent>
              </v:textbox>
              <w10:wrap anchorx="page" anchory="page"/>
            </v:shape>
          </w:pict>
        </mc:Fallback>
      </mc:AlternateContent>
    </w:r>
    <w:r>
      <w:rPr>
        <w:noProof/>
        <w:lang w:val="en-US" w:eastAsia="en-US" w:bidi="ar-SA"/>
      </w:rPr>
      <mc:AlternateContent>
        <mc:Choice Requires="wps">
          <w:drawing>
            <wp:anchor distT="0" distB="0" distL="114300" distR="114300" simplePos="0" relativeHeight="251136000" behindDoc="1" locked="0" layoutInCell="1" allowOverlap="1" wp14:anchorId="6A7479DC" wp14:editId="1173DD5A">
              <wp:simplePos x="0" y="0"/>
              <wp:positionH relativeFrom="page">
                <wp:posOffset>3706495</wp:posOffset>
              </wp:positionH>
              <wp:positionV relativeFrom="page">
                <wp:posOffset>10116185</wp:posOffset>
              </wp:positionV>
              <wp:extent cx="149860" cy="139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86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4EBB01" w14:textId="0CFEF104" w:rsidR="006E2E70" w:rsidRDefault="009867AD">
                          <w:pPr>
                            <w:spacing w:before="15"/>
                            <w:ind w:left="20"/>
                            <w:rPr>
                              <w:sz w:val="16"/>
                            </w:rPr>
                          </w:pPr>
                          <w:r>
                            <w:rPr>
                              <w:sz w:val="16"/>
                            </w:rPr>
                            <w:t>-</w:t>
                          </w:r>
                          <w:r>
                            <w:fldChar w:fldCharType="begin"/>
                          </w:r>
                          <w:r>
                            <w:rPr>
                              <w:sz w:val="16"/>
                            </w:rPr>
                            <w:instrText xml:space="preserve"> PAGE </w:instrText>
                          </w:r>
                          <w:r>
                            <w:fldChar w:fldCharType="separate"/>
                          </w:r>
                          <w:r w:rsidR="00E01289">
                            <w:rPr>
                              <w:noProof/>
                              <w:sz w:val="16"/>
                            </w:rPr>
                            <w:t>3</w:t>
                          </w:r>
                          <w:r>
                            <w:fldChar w:fldCharType="end"/>
                          </w:r>
                          <w:r>
                            <w:rPr>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7479DC" id="Text Box 1" o:spid="_x0000_s1030" type="#_x0000_t202" style="position:absolute;margin-left:291.85pt;margin-top:796.55pt;width:11.8pt;height:11pt;z-index:-252180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" filled="f" stroked="f">
              <v:textbox inset="0,0,0,0">
                <w:txbxContent>
                  <w:p w14:paraId="6E4EBB01" w14:textId="0CFEF104" w:rsidR="006E2E70" w:rsidRDefault="009867AD">
                    <w:pPr>
                      <w:spacing w:before="15"/>
                      <w:ind w:left="20"/>
                      <w:rPr>
                        <w:sz w:val="16"/>
                      </w:rPr>
                    </w:pPr>
                    <w:r>
                      <w:rPr>
                        <w:sz w:val="16"/>
                      </w:rPr>
                      <w:t>-</w:t>
                    </w:r>
                    <w:r>
                      <w:fldChar w:fldCharType="begin"/>
                    </w:r>
                    <w:r>
                      <w:rPr>
                        <w:sz w:val="16"/>
                      </w:rPr>
                      <w:instrText xml:space="preserve"> PAGE </w:instrText>
                    </w:r>
                    <w:r>
                      <w:fldChar w:fldCharType="separate"/>
                    </w:r>
                    <w:r w:rsidR="00E01289">
                      <w:rPr>
                        <w:noProof/>
                        <w:sz w:val="16"/>
                      </w:rPr>
                      <w:t>3</w:t>
                    </w:r>
                    <w:r>
                      <w:fldChar w:fldCharType="end"/>
                    </w:r>
                    <w:r>
                      <w:rPr>
                        <w:sz w:val="16"/>
                      </w:rPr>
                      <w: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867777" w14:textId="77777777" w:rsidR="00696B3D" w:rsidRDefault="00696B3D">
      <w:r>
        <w:separator/>
      </w:r>
    </w:p>
  </w:footnote>
  <w:footnote w:type="continuationSeparator" w:id="0">
    <w:p w14:paraId="13CBDB2A" w14:textId="77777777" w:rsidR="00696B3D" w:rsidRDefault="00696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D79F2"/>
    <w:multiLevelType w:val="hybridMultilevel"/>
    <w:tmpl w:val="0B1216F6"/>
    <w:lvl w:ilvl="0" w:tplc="04090001">
      <w:start w:val="1"/>
      <w:numFmt w:val="bullet"/>
      <w:lvlText w:val=""/>
      <w:lvlJc w:val="left"/>
      <w:pPr>
        <w:ind w:left="938" w:hanging="360"/>
      </w:pPr>
      <w:rPr>
        <w:rFonts w:ascii="Symbol" w:hAnsi="Symbol" w:hint="default"/>
      </w:rPr>
    </w:lvl>
    <w:lvl w:ilvl="1" w:tplc="04090003" w:tentative="1">
      <w:start w:val="1"/>
      <w:numFmt w:val="bullet"/>
      <w:lvlText w:val="o"/>
      <w:lvlJc w:val="left"/>
      <w:pPr>
        <w:ind w:left="1658" w:hanging="360"/>
      </w:pPr>
      <w:rPr>
        <w:rFonts w:ascii="Courier New" w:hAnsi="Courier New" w:cs="Courier New" w:hint="default"/>
      </w:rPr>
    </w:lvl>
    <w:lvl w:ilvl="2" w:tplc="04090005" w:tentative="1">
      <w:start w:val="1"/>
      <w:numFmt w:val="bullet"/>
      <w:lvlText w:val=""/>
      <w:lvlJc w:val="left"/>
      <w:pPr>
        <w:ind w:left="2378" w:hanging="360"/>
      </w:pPr>
      <w:rPr>
        <w:rFonts w:ascii="Wingdings" w:hAnsi="Wingdings" w:hint="default"/>
      </w:rPr>
    </w:lvl>
    <w:lvl w:ilvl="3" w:tplc="04090001" w:tentative="1">
      <w:start w:val="1"/>
      <w:numFmt w:val="bullet"/>
      <w:lvlText w:val=""/>
      <w:lvlJc w:val="left"/>
      <w:pPr>
        <w:ind w:left="3098" w:hanging="360"/>
      </w:pPr>
      <w:rPr>
        <w:rFonts w:ascii="Symbol" w:hAnsi="Symbol" w:hint="default"/>
      </w:rPr>
    </w:lvl>
    <w:lvl w:ilvl="4" w:tplc="04090003" w:tentative="1">
      <w:start w:val="1"/>
      <w:numFmt w:val="bullet"/>
      <w:lvlText w:val="o"/>
      <w:lvlJc w:val="left"/>
      <w:pPr>
        <w:ind w:left="3818" w:hanging="360"/>
      </w:pPr>
      <w:rPr>
        <w:rFonts w:ascii="Courier New" w:hAnsi="Courier New" w:cs="Courier New" w:hint="default"/>
      </w:rPr>
    </w:lvl>
    <w:lvl w:ilvl="5" w:tplc="04090005" w:tentative="1">
      <w:start w:val="1"/>
      <w:numFmt w:val="bullet"/>
      <w:lvlText w:val=""/>
      <w:lvlJc w:val="left"/>
      <w:pPr>
        <w:ind w:left="4538" w:hanging="360"/>
      </w:pPr>
      <w:rPr>
        <w:rFonts w:ascii="Wingdings" w:hAnsi="Wingdings" w:hint="default"/>
      </w:rPr>
    </w:lvl>
    <w:lvl w:ilvl="6" w:tplc="04090001" w:tentative="1">
      <w:start w:val="1"/>
      <w:numFmt w:val="bullet"/>
      <w:lvlText w:val=""/>
      <w:lvlJc w:val="left"/>
      <w:pPr>
        <w:ind w:left="5258" w:hanging="360"/>
      </w:pPr>
      <w:rPr>
        <w:rFonts w:ascii="Symbol" w:hAnsi="Symbol" w:hint="default"/>
      </w:rPr>
    </w:lvl>
    <w:lvl w:ilvl="7" w:tplc="04090003" w:tentative="1">
      <w:start w:val="1"/>
      <w:numFmt w:val="bullet"/>
      <w:lvlText w:val="o"/>
      <w:lvlJc w:val="left"/>
      <w:pPr>
        <w:ind w:left="5978" w:hanging="360"/>
      </w:pPr>
      <w:rPr>
        <w:rFonts w:ascii="Courier New" w:hAnsi="Courier New" w:cs="Courier New" w:hint="default"/>
      </w:rPr>
    </w:lvl>
    <w:lvl w:ilvl="8" w:tplc="04090005" w:tentative="1">
      <w:start w:val="1"/>
      <w:numFmt w:val="bullet"/>
      <w:lvlText w:val=""/>
      <w:lvlJc w:val="left"/>
      <w:pPr>
        <w:ind w:left="6698" w:hanging="360"/>
      </w:pPr>
      <w:rPr>
        <w:rFonts w:ascii="Wingdings" w:hAnsi="Wingdings" w:hint="default"/>
      </w:rPr>
    </w:lvl>
  </w:abstractNum>
  <w:abstractNum w:abstractNumId="1" w15:restartNumberingAfterBreak="0">
    <w:nsid w:val="162C530D"/>
    <w:multiLevelType w:val="hybridMultilevel"/>
    <w:tmpl w:val="AD88E2E8"/>
    <w:lvl w:ilvl="0" w:tplc="5B96DD40">
      <w:start w:val="1"/>
      <w:numFmt w:val="decimal"/>
      <w:lvlText w:val="%1)"/>
      <w:lvlJc w:val="left"/>
      <w:pPr>
        <w:ind w:left="108" w:hanging="267"/>
      </w:pPr>
      <w:rPr>
        <w:rFonts w:ascii="Arial" w:eastAsia="Arial" w:hAnsi="Arial" w:cs="Arial" w:hint="default"/>
        <w:w w:val="99"/>
        <w:sz w:val="20"/>
        <w:szCs w:val="20"/>
        <w:lang w:val="en-GB" w:eastAsia="en-GB" w:bidi="en-GB"/>
      </w:rPr>
    </w:lvl>
    <w:lvl w:ilvl="1" w:tplc="877AD184">
      <w:numFmt w:val="bullet"/>
      <w:lvlText w:val="•"/>
      <w:lvlJc w:val="left"/>
      <w:pPr>
        <w:ind w:left="943" w:hanging="267"/>
      </w:pPr>
      <w:rPr>
        <w:rFonts w:hint="default"/>
        <w:lang w:val="en-GB" w:eastAsia="en-GB" w:bidi="en-GB"/>
      </w:rPr>
    </w:lvl>
    <w:lvl w:ilvl="2" w:tplc="343A1682">
      <w:numFmt w:val="bullet"/>
      <w:lvlText w:val="•"/>
      <w:lvlJc w:val="left"/>
      <w:pPr>
        <w:ind w:left="1786" w:hanging="267"/>
      </w:pPr>
      <w:rPr>
        <w:rFonts w:hint="default"/>
        <w:lang w:val="en-GB" w:eastAsia="en-GB" w:bidi="en-GB"/>
      </w:rPr>
    </w:lvl>
    <w:lvl w:ilvl="3" w:tplc="CBC85CFC">
      <w:numFmt w:val="bullet"/>
      <w:lvlText w:val="•"/>
      <w:lvlJc w:val="left"/>
      <w:pPr>
        <w:ind w:left="2629" w:hanging="267"/>
      </w:pPr>
      <w:rPr>
        <w:rFonts w:hint="default"/>
        <w:lang w:val="en-GB" w:eastAsia="en-GB" w:bidi="en-GB"/>
      </w:rPr>
    </w:lvl>
    <w:lvl w:ilvl="4" w:tplc="AB846D48">
      <w:numFmt w:val="bullet"/>
      <w:lvlText w:val="•"/>
      <w:lvlJc w:val="left"/>
      <w:pPr>
        <w:ind w:left="3472" w:hanging="267"/>
      </w:pPr>
      <w:rPr>
        <w:rFonts w:hint="default"/>
        <w:lang w:val="en-GB" w:eastAsia="en-GB" w:bidi="en-GB"/>
      </w:rPr>
    </w:lvl>
    <w:lvl w:ilvl="5" w:tplc="DAFEF60A">
      <w:numFmt w:val="bullet"/>
      <w:lvlText w:val="•"/>
      <w:lvlJc w:val="left"/>
      <w:pPr>
        <w:ind w:left="4315" w:hanging="267"/>
      </w:pPr>
      <w:rPr>
        <w:rFonts w:hint="default"/>
        <w:lang w:val="en-GB" w:eastAsia="en-GB" w:bidi="en-GB"/>
      </w:rPr>
    </w:lvl>
    <w:lvl w:ilvl="6" w:tplc="91444604">
      <w:numFmt w:val="bullet"/>
      <w:lvlText w:val="•"/>
      <w:lvlJc w:val="left"/>
      <w:pPr>
        <w:ind w:left="5158" w:hanging="267"/>
      </w:pPr>
      <w:rPr>
        <w:rFonts w:hint="default"/>
        <w:lang w:val="en-GB" w:eastAsia="en-GB" w:bidi="en-GB"/>
      </w:rPr>
    </w:lvl>
    <w:lvl w:ilvl="7" w:tplc="98E885B0">
      <w:numFmt w:val="bullet"/>
      <w:lvlText w:val="•"/>
      <w:lvlJc w:val="left"/>
      <w:pPr>
        <w:ind w:left="6001" w:hanging="267"/>
      </w:pPr>
      <w:rPr>
        <w:rFonts w:hint="default"/>
        <w:lang w:val="en-GB" w:eastAsia="en-GB" w:bidi="en-GB"/>
      </w:rPr>
    </w:lvl>
    <w:lvl w:ilvl="8" w:tplc="247607C8">
      <w:numFmt w:val="bullet"/>
      <w:lvlText w:val="•"/>
      <w:lvlJc w:val="left"/>
      <w:pPr>
        <w:ind w:left="6844" w:hanging="267"/>
      </w:pPr>
      <w:rPr>
        <w:rFonts w:hint="default"/>
        <w:lang w:val="en-GB" w:eastAsia="en-GB" w:bidi="en-GB"/>
      </w:rPr>
    </w:lvl>
  </w:abstractNum>
  <w:abstractNum w:abstractNumId="2" w15:restartNumberingAfterBreak="0">
    <w:nsid w:val="322876A6"/>
    <w:multiLevelType w:val="hybridMultilevel"/>
    <w:tmpl w:val="077EA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F35605"/>
    <w:multiLevelType w:val="hybridMultilevel"/>
    <w:tmpl w:val="7DCC8678"/>
    <w:lvl w:ilvl="0" w:tplc="08527452">
      <w:numFmt w:val="bullet"/>
      <w:lvlText w:val="☐"/>
      <w:lvlJc w:val="left"/>
      <w:pPr>
        <w:ind w:left="938" w:hanging="720"/>
      </w:pPr>
      <w:rPr>
        <w:rFonts w:ascii="MS Gothic" w:eastAsia="MS Gothic" w:hAnsi="MS Gothic" w:cs="MS Gothic" w:hint="default"/>
        <w:w w:val="100"/>
        <w:sz w:val="22"/>
        <w:szCs w:val="22"/>
        <w:lang w:val="en-GB" w:eastAsia="en-GB" w:bidi="en-GB"/>
      </w:rPr>
    </w:lvl>
    <w:lvl w:ilvl="1" w:tplc="F3189DCC">
      <w:numFmt w:val="bullet"/>
      <w:lvlText w:val="•"/>
      <w:lvlJc w:val="left"/>
      <w:pPr>
        <w:ind w:left="1734" w:hanging="720"/>
      </w:pPr>
      <w:rPr>
        <w:rFonts w:hint="default"/>
        <w:lang w:val="en-GB" w:eastAsia="en-GB" w:bidi="en-GB"/>
      </w:rPr>
    </w:lvl>
    <w:lvl w:ilvl="2" w:tplc="20E0973C">
      <w:numFmt w:val="bullet"/>
      <w:lvlText w:val="•"/>
      <w:lvlJc w:val="left"/>
      <w:pPr>
        <w:ind w:left="2529" w:hanging="720"/>
      </w:pPr>
      <w:rPr>
        <w:rFonts w:hint="default"/>
        <w:lang w:val="en-GB" w:eastAsia="en-GB" w:bidi="en-GB"/>
      </w:rPr>
    </w:lvl>
    <w:lvl w:ilvl="3" w:tplc="4D5C4ADE">
      <w:numFmt w:val="bullet"/>
      <w:lvlText w:val="•"/>
      <w:lvlJc w:val="left"/>
      <w:pPr>
        <w:ind w:left="3323" w:hanging="720"/>
      </w:pPr>
      <w:rPr>
        <w:rFonts w:hint="default"/>
        <w:lang w:val="en-GB" w:eastAsia="en-GB" w:bidi="en-GB"/>
      </w:rPr>
    </w:lvl>
    <w:lvl w:ilvl="4" w:tplc="7D94F3E2">
      <w:numFmt w:val="bullet"/>
      <w:lvlText w:val="•"/>
      <w:lvlJc w:val="left"/>
      <w:pPr>
        <w:ind w:left="4118" w:hanging="720"/>
      </w:pPr>
      <w:rPr>
        <w:rFonts w:hint="default"/>
        <w:lang w:val="en-GB" w:eastAsia="en-GB" w:bidi="en-GB"/>
      </w:rPr>
    </w:lvl>
    <w:lvl w:ilvl="5" w:tplc="E9561816">
      <w:numFmt w:val="bullet"/>
      <w:lvlText w:val="•"/>
      <w:lvlJc w:val="left"/>
      <w:pPr>
        <w:ind w:left="4913" w:hanging="720"/>
      </w:pPr>
      <w:rPr>
        <w:rFonts w:hint="default"/>
        <w:lang w:val="en-GB" w:eastAsia="en-GB" w:bidi="en-GB"/>
      </w:rPr>
    </w:lvl>
    <w:lvl w:ilvl="6" w:tplc="8B862B72">
      <w:numFmt w:val="bullet"/>
      <w:lvlText w:val="•"/>
      <w:lvlJc w:val="left"/>
      <w:pPr>
        <w:ind w:left="5707" w:hanging="720"/>
      </w:pPr>
      <w:rPr>
        <w:rFonts w:hint="default"/>
        <w:lang w:val="en-GB" w:eastAsia="en-GB" w:bidi="en-GB"/>
      </w:rPr>
    </w:lvl>
    <w:lvl w:ilvl="7" w:tplc="2D00BB30">
      <w:numFmt w:val="bullet"/>
      <w:lvlText w:val="•"/>
      <w:lvlJc w:val="left"/>
      <w:pPr>
        <w:ind w:left="6502" w:hanging="720"/>
      </w:pPr>
      <w:rPr>
        <w:rFonts w:hint="default"/>
        <w:lang w:val="en-GB" w:eastAsia="en-GB" w:bidi="en-GB"/>
      </w:rPr>
    </w:lvl>
    <w:lvl w:ilvl="8" w:tplc="D530098A">
      <w:numFmt w:val="bullet"/>
      <w:lvlText w:val="•"/>
      <w:lvlJc w:val="left"/>
      <w:pPr>
        <w:ind w:left="7297" w:hanging="720"/>
      </w:pPr>
      <w:rPr>
        <w:rFonts w:hint="default"/>
        <w:lang w:val="en-GB" w:eastAsia="en-GB" w:bidi="en-GB"/>
      </w:r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phael Malyankar">
    <w15:presenceInfo w15:providerId="None" w15:userId="Raphael Malyank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E70"/>
    <w:rsid w:val="00011C96"/>
    <w:rsid w:val="000361BE"/>
    <w:rsid w:val="00043D1D"/>
    <w:rsid w:val="00045453"/>
    <w:rsid w:val="0005285F"/>
    <w:rsid w:val="00053ED3"/>
    <w:rsid w:val="00066F2A"/>
    <w:rsid w:val="00081A75"/>
    <w:rsid w:val="00092766"/>
    <w:rsid w:val="000C0F25"/>
    <w:rsid w:val="000C5AAC"/>
    <w:rsid w:val="000D0A52"/>
    <w:rsid w:val="001006EB"/>
    <w:rsid w:val="0013306C"/>
    <w:rsid w:val="00134449"/>
    <w:rsid w:val="00157C9B"/>
    <w:rsid w:val="001728BF"/>
    <w:rsid w:val="00173434"/>
    <w:rsid w:val="00184AA4"/>
    <w:rsid w:val="00186ECA"/>
    <w:rsid w:val="001918FB"/>
    <w:rsid w:val="001B6760"/>
    <w:rsid w:val="001D0E52"/>
    <w:rsid w:val="001D39B8"/>
    <w:rsid w:val="001D5D75"/>
    <w:rsid w:val="001D6AB3"/>
    <w:rsid w:val="00214B5B"/>
    <w:rsid w:val="00215942"/>
    <w:rsid w:val="0022606D"/>
    <w:rsid w:val="00226F39"/>
    <w:rsid w:val="00274962"/>
    <w:rsid w:val="002864D6"/>
    <w:rsid w:val="002B610A"/>
    <w:rsid w:val="002C385F"/>
    <w:rsid w:val="002F1DED"/>
    <w:rsid w:val="003122C4"/>
    <w:rsid w:val="0031337D"/>
    <w:rsid w:val="003141F2"/>
    <w:rsid w:val="0032191B"/>
    <w:rsid w:val="00351906"/>
    <w:rsid w:val="00367D37"/>
    <w:rsid w:val="003731BC"/>
    <w:rsid w:val="00375FF2"/>
    <w:rsid w:val="003769A2"/>
    <w:rsid w:val="00381046"/>
    <w:rsid w:val="00395EF4"/>
    <w:rsid w:val="003A36B0"/>
    <w:rsid w:val="003A6030"/>
    <w:rsid w:val="003B004A"/>
    <w:rsid w:val="003B0187"/>
    <w:rsid w:val="003D5E2F"/>
    <w:rsid w:val="003F0630"/>
    <w:rsid w:val="00400ACE"/>
    <w:rsid w:val="004068A4"/>
    <w:rsid w:val="004171EB"/>
    <w:rsid w:val="00440631"/>
    <w:rsid w:val="004427C7"/>
    <w:rsid w:val="0045162E"/>
    <w:rsid w:val="004813AE"/>
    <w:rsid w:val="00481BE1"/>
    <w:rsid w:val="00482602"/>
    <w:rsid w:val="004A16DC"/>
    <w:rsid w:val="004A5DA0"/>
    <w:rsid w:val="004B1731"/>
    <w:rsid w:val="004B6820"/>
    <w:rsid w:val="004D161C"/>
    <w:rsid w:val="004D1CF5"/>
    <w:rsid w:val="004E38D2"/>
    <w:rsid w:val="00506D22"/>
    <w:rsid w:val="005202B5"/>
    <w:rsid w:val="00540172"/>
    <w:rsid w:val="00547490"/>
    <w:rsid w:val="00562497"/>
    <w:rsid w:val="00584568"/>
    <w:rsid w:val="005B337F"/>
    <w:rsid w:val="005D5E8F"/>
    <w:rsid w:val="005D7E5F"/>
    <w:rsid w:val="00611023"/>
    <w:rsid w:val="006125AF"/>
    <w:rsid w:val="00620D8D"/>
    <w:rsid w:val="00642B9A"/>
    <w:rsid w:val="00665CE2"/>
    <w:rsid w:val="00667533"/>
    <w:rsid w:val="00696B3D"/>
    <w:rsid w:val="006A5755"/>
    <w:rsid w:val="006A7DFF"/>
    <w:rsid w:val="006B5273"/>
    <w:rsid w:val="006D1164"/>
    <w:rsid w:val="006E2852"/>
    <w:rsid w:val="006E2E70"/>
    <w:rsid w:val="006E5EFD"/>
    <w:rsid w:val="007045FA"/>
    <w:rsid w:val="0071726F"/>
    <w:rsid w:val="0074653A"/>
    <w:rsid w:val="00765AAF"/>
    <w:rsid w:val="007734BE"/>
    <w:rsid w:val="00782ADB"/>
    <w:rsid w:val="00792C45"/>
    <w:rsid w:val="007A14FC"/>
    <w:rsid w:val="007B77D2"/>
    <w:rsid w:val="007D1A50"/>
    <w:rsid w:val="00802F24"/>
    <w:rsid w:val="00820FC9"/>
    <w:rsid w:val="00832926"/>
    <w:rsid w:val="00847A75"/>
    <w:rsid w:val="008513F3"/>
    <w:rsid w:val="00861F3F"/>
    <w:rsid w:val="00872BF8"/>
    <w:rsid w:val="00874A52"/>
    <w:rsid w:val="00887603"/>
    <w:rsid w:val="008A1E6C"/>
    <w:rsid w:val="008B5983"/>
    <w:rsid w:val="008B6F4A"/>
    <w:rsid w:val="008C1EBD"/>
    <w:rsid w:val="008E3C72"/>
    <w:rsid w:val="008E3F38"/>
    <w:rsid w:val="008E6B2E"/>
    <w:rsid w:val="00902906"/>
    <w:rsid w:val="009040DE"/>
    <w:rsid w:val="009073DF"/>
    <w:rsid w:val="0093797D"/>
    <w:rsid w:val="00945133"/>
    <w:rsid w:val="00945802"/>
    <w:rsid w:val="00955CD7"/>
    <w:rsid w:val="00974A3A"/>
    <w:rsid w:val="009867AD"/>
    <w:rsid w:val="00987763"/>
    <w:rsid w:val="0099658C"/>
    <w:rsid w:val="009B62F8"/>
    <w:rsid w:val="009D45FC"/>
    <w:rsid w:val="009E0361"/>
    <w:rsid w:val="009E667E"/>
    <w:rsid w:val="009F5933"/>
    <w:rsid w:val="00A20A51"/>
    <w:rsid w:val="00A20F20"/>
    <w:rsid w:val="00A42A10"/>
    <w:rsid w:val="00A50BD2"/>
    <w:rsid w:val="00A970EB"/>
    <w:rsid w:val="00AA147B"/>
    <w:rsid w:val="00AB61E1"/>
    <w:rsid w:val="00AC3EFB"/>
    <w:rsid w:val="00AC4389"/>
    <w:rsid w:val="00AE0B44"/>
    <w:rsid w:val="00AF3D59"/>
    <w:rsid w:val="00B36B40"/>
    <w:rsid w:val="00B437E6"/>
    <w:rsid w:val="00B44021"/>
    <w:rsid w:val="00B55BEA"/>
    <w:rsid w:val="00B6587A"/>
    <w:rsid w:val="00B95F90"/>
    <w:rsid w:val="00B96682"/>
    <w:rsid w:val="00BA0218"/>
    <w:rsid w:val="00BB3BC8"/>
    <w:rsid w:val="00BB502C"/>
    <w:rsid w:val="00BB5DF9"/>
    <w:rsid w:val="00BD45C6"/>
    <w:rsid w:val="00BD6D56"/>
    <w:rsid w:val="00BE5D80"/>
    <w:rsid w:val="00BE7EA2"/>
    <w:rsid w:val="00BF2524"/>
    <w:rsid w:val="00C04755"/>
    <w:rsid w:val="00C13542"/>
    <w:rsid w:val="00C26A4E"/>
    <w:rsid w:val="00C27F5C"/>
    <w:rsid w:val="00C413DE"/>
    <w:rsid w:val="00C43EF4"/>
    <w:rsid w:val="00C820CD"/>
    <w:rsid w:val="00C92E44"/>
    <w:rsid w:val="00CA0198"/>
    <w:rsid w:val="00CB22D9"/>
    <w:rsid w:val="00CD2E57"/>
    <w:rsid w:val="00CE069E"/>
    <w:rsid w:val="00D37CA7"/>
    <w:rsid w:val="00D5730E"/>
    <w:rsid w:val="00D84A68"/>
    <w:rsid w:val="00D87D6D"/>
    <w:rsid w:val="00DA74AB"/>
    <w:rsid w:val="00DC03D6"/>
    <w:rsid w:val="00DC2347"/>
    <w:rsid w:val="00DC4DFD"/>
    <w:rsid w:val="00DC64EF"/>
    <w:rsid w:val="00DC76C7"/>
    <w:rsid w:val="00DD03B4"/>
    <w:rsid w:val="00E01289"/>
    <w:rsid w:val="00E10A30"/>
    <w:rsid w:val="00E11703"/>
    <w:rsid w:val="00E120E5"/>
    <w:rsid w:val="00E12AF3"/>
    <w:rsid w:val="00E13CD2"/>
    <w:rsid w:val="00E2095E"/>
    <w:rsid w:val="00E252FE"/>
    <w:rsid w:val="00E32D44"/>
    <w:rsid w:val="00E34049"/>
    <w:rsid w:val="00E61E14"/>
    <w:rsid w:val="00E629A1"/>
    <w:rsid w:val="00E67A26"/>
    <w:rsid w:val="00E75673"/>
    <w:rsid w:val="00E9359A"/>
    <w:rsid w:val="00E96BF5"/>
    <w:rsid w:val="00EA0BEC"/>
    <w:rsid w:val="00EA473C"/>
    <w:rsid w:val="00EB6DBF"/>
    <w:rsid w:val="00EC5CD2"/>
    <w:rsid w:val="00EE3E8C"/>
    <w:rsid w:val="00EF2D3C"/>
    <w:rsid w:val="00EF75B8"/>
    <w:rsid w:val="00F313FC"/>
    <w:rsid w:val="00F3721D"/>
    <w:rsid w:val="00F4353E"/>
    <w:rsid w:val="00F456E7"/>
    <w:rsid w:val="00F543A8"/>
    <w:rsid w:val="00F562E4"/>
    <w:rsid w:val="00F61C06"/>
    <w:rsid w:val="00F72007"/>
    <w:rsid w:val="00F84871"/>
    <w:rsid w:val="00F91923"/>
    <w:rsid w:val="00F93E88"/>
    <w:rsid w:val="00F94C66"/>
    <w:rsid w:val="00FC0B8B"/>
    <w:rsid w:val="00FE1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14107"/>
  <w15:docId w15:val="{D4606865-D9E0-4206-BC3D-F41F611F8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731BC"/>
    <w:rPr>
      <w:rFonts w:ascii="Arial" w:eastAsia="Arial" w:hAnsi="Arial" w:cs="Arial"/>
      <w:lang w:val="en-GB" w:eastAsia="en-GB" w:bidi="en-GB"/>
    </w:rPr>
  </w:style>
  <w:style w:type="paragraph" w:styleId="Heading1">
    <w:name w:val="heading 1"/>
    <w:basedOn w:val="Normal"/>
    <w:uiPriority w:val="1"/>
    <w:qFormat/>
    <w:pPr>
      <w:spacing w:before="92"/>
      <w:ind w:left="218"/>
      <w:outlineLvl w:val="0"/>
    </w:pPr>
    <w:rPr>
      <w:sz w:val="28"/>
      <w:szCs w:val="28"/>
    </w:rPr>
  </w:style>
  <w:style w:type="paragraph" w:styleId="Heading2">
    <w:name w:val="heading 2"/>
    <w:basedOn w:val="Normal"/>
    <w:link w:val="Heading2Char"/>
    <w:uiPriority w:val="1"/>
    <w:qFormat/>
    <w:pPr>
      <w:ind w:left="218"/>
      <w:jc w:val="both"/>
      <w:outlineLvl w:val="1"/>
    </w:pPr>
    <w:rPr>
      <w:b/>
      <w:bCs/>
    </w:rPr>
  </w:style>
  <w:style w:type="paragraph" w:styleId="Heading3">
    <w:name w:val="heading 3"/>
    <w:basedOn w:val="Normal"/>
    <w:uiPriority w:val="1"/>
    <w:qFormat/>
    <w:pPr>
      <w:ind w:left="218"/>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pPr>
      <w:spacing w:before="4"/>
      <w:ind w:left="938" w:hanging="720"/>
    </w:pPr>
  </w:style>
  <w:style w:type="paragraph" w:customStyle="1" w:styleId="TableParagraph">
    <w:name w:val="Table Paragraph"/>
    <w:basedOn w:val="Normal"/>
    <w:uiPriority w:val="1"/>
    <w:qFormat/>
    <w:pPr>
      <w:ind w:left="105"/>
    </w:pPr>
  </w:style>
  <w:style w:type="character" w:styleId="CommentReference">
    <w:name w:val="annotation reference"/>
    <w:basedOn w:val="DefaultParagraphFont"/>
    <w:uiPriority w:val="99"/>
    <w:semiHidden/>
    <w:unhideWhenUsed/>
    <w:rsid w:val="00945802"/>
    <w:rPr>
      <w:sz w:val="16"/>
      <w:szCs w:val="16"/>
    </w:rPr>
  </w:style>
  <w:style w:type="paragraph" w:styleId="CommentText">
    <w:name w:val="annotation text"/>
    <w:basedOn w:val="Normal"/>
    <w:link w:val="CommentTextChar"/>
    <w:uiPriority w:val="99"/>
    <w:semiHidden/>
    <w:unhideWhenUsed/>
    <w:rsid w:val="00945802"/>
    <w:rPr>
      <w:sz w:val="20"/>
      <w:szCs w:val="20"/>
    </w:rPr>
  </w:style>
  <w:style w:type="character" w:customStyle="1" w:styleId="CommentTextChar">
    <w:name w:val="Comment Text Char"/>
    <w:basedOn w:val="DefaultParagraphFont"/>
    <w:link w:val="CommentText"/>
    <w:uiPriority w:val="99"/>
    <w:semiHidden/>
    <w:rsid w:val="00945802"/>
    <w:rPr>
      <w:rFonts w:ascii="Arial" w:eastAsia="Arial" w:hAnsi="Arial" w:cs="Arial"/>
      <w:sz w:val="20"/>
      <w:szCs w:val="20"/>
      <w:lang w:val="en-GB" w:eastAsia="en-GB" w:bidi="en-GB"/>
    </w:rPr>
  </w:style>
  <w:style w:type="paragraph" w:styleId="CommentSubject">
    <w:name w:val="annotation subject"/>
    <w:basedOn w:val="CommentText"/>
    <w:next w:val="CommentText"/>
    <w:link w:val="CommentSubjectChar"/>
    <w:uiPriority w:val="99"/>
    <w:semiHidden/>
    <w:unhideWhenUsed/>
    <w:rsid w:val="00945802"/>
    <w:rPr>
      <w:b/>
      <w:bCs/>
    </w:rPr>
  </w:style>
  <w:style w:type="character" w:customStyle="1" w:styleId="CommentSubjectChar">
    <w:name w:val="Comment Subject Char"/>
    <w:basedOn w:val="CommentTextChar"/>
    <w:link w:val="CommentSubject"/>
    <w:uiPriority w:val="99"/>
    <w:semiHidden/>
    <w:rsid w:val="00945802"/>
    <w:rPr>
      <w:rFonts w:ascii="Arial" w:eastAsia="Arial" w:hAnsi="Arial" w:cs="Arial"/>
      <w:b/>
      <w:bCs/>
      <w:sz w:val="20"/>
      <w:szCs w:val="20"/>
      <w:lang w:val="en-GB" w:eastAsia="en-GB" w:bidi="en-GB"/>
    </w:rPr>
  </w:style>
  <w:style w:type="paragraph" w:styleId="BalloonText">
    <w:name w:val="Balloon Text"/>
    <w:basedOn w:val="Normal"/>
    <w:link w:val="BalloonTextChar"/>
    <w:uiPriority w:val="99"/>
    <w:semiHidden/>
    <w:unhideWhenUsed/>
    <w:rsid w:val="009458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5802"/>
    <w:rPr>
      <w:rFonts w:ascii="Segoe UI" w:eastAsia="Arial" w:hAnsi="Segoe UI" w:cs="Segoe UI"/>
      <w:sz w:val="18"/>
      <w:szCs w:val="18"/>
      <w:lang w:val="en-GB" w:eastAsia="en-GB" w:bidi="en-GB"/>
    </w:rPr>
  </w:style>
  <w:style w:type="paragraph" w:styleId="Revision">
    <w:name w:val="Revision"/>
    <w:hidden/>
    <w:uiPriority w:val="99"/>
    <w:semiHidden/>
    <w:rsid w:val="00E9359A"/>
    <w:pPr>
      <w:widowControl/>
      <w:autoSpaceDE/>
      <w:autoSpaceDN/>
    </w:pPr>
    <w:rPr>
      <w:rFonts w:ascii="Arial" w:eastAsia="Arial" w:hAnsi="Arial" w:cs="Arial"/>
      <w:lang w:val="en-GB" w:eastAsia="en-GB" w:bidi="en-GB"/>
    </w:rPr>
  </w:style>
  <w:style w:type="character" w:customStyle="1" w:styleId="Heading2Char">
    <w:name w:val="Heading 2 Char"/>
    <w:basedOn w:val="DefaultParagraphFont"/>
    <w:link w:val="Heading2"/>
    <w:uiPriority w:val="1"/>
    <w:rsid w:val="001006EB"/>
    <w:rPr>
      <w:rFonts w:ascii="Arial" w:eastAsia="Arial" w:hAnsi="Arial" w:cs="Arial"/>
      <w:b/>
      <w:bCs/>
      <w:lang w:val="en-GB" w:eastAsia="en-GB" w:bidi="en-GB"/>
    </w:rPr>
  </w:style>
  <w:style w:type="table" w:styleId="TableGrid">
    <w:name w:val="Table Grid"/>
    <w:basedOn w:val="TableNormal"/>
    <w:uiPriority w:val="39"/>
    <w:rsid w:val="00BD45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6125AF"/>
    <w:rPr>
      <w:rFonts w:ascii="Arial" w:eastAsia="Arial" w:hAnsi="Arial" w:cs="Arial"/>
      <w:sz w:val="20"/>
      <w:szCs w:val="20"/>
      <w:lang w:val="en-GB" w:eastAsia="en-GB" w:bidi="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TotalTime>
  <Pages>5</Pages>
  <Words>1751</Words>
  <Characters>9984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NOS</Company>
  <LinksUpToDate>false</LinksUpToDate>
  <CharactersWithSpaces>11712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greensladeb</dc:creator>
  <cp:lastModifiedBy>Raphael Malyankar</cp:lastModifiedBy>
  <cp:revision>10</cp:revision>
  <dcterms:created xsi:type="dcterms:W3CDTF">2021-09-03T20:21:00Z</dcterms:created>
  <dcterms:modified xsi:type="dcterms:W3CDTF">2021-10-21T07:38:00Z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2019-02-15T00:00:00Z</vt:filetime>
  </property>
  <property fmtid="{D5CDD505-2E9C-101B-9397-08002B2CF9AE}" pid="3" name="Creator">
    <vt:lpwstr>Microsoft® Word 2013</vt:lpwstr>
  </property>
  <property fmtid="{D5CDD505-2E9C-101B-9397-08002B2CF9AE}" pid="4" name="LastSaved">
    <vt:filetime>2020-02-22T00:00:00Z</vt:filetime>
  </property>
</Properties>
</file>