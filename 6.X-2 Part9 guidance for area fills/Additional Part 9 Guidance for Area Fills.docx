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2F86D5CB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6A6D56">
        <w:rPr>
          <w:sz w:val="24"/>
          <w:lang w:val="en-US"/>
        </w:rPr>
        <w:t>Additional Part 9 Guidance for Area Fills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07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12364920" w:rsidR="008B6083" w:rsidRPr="001616EB" w:rsidRDefault="000307CC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7/6/2021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13022802" w:rsidR="008B6083" w:rsidRPr="001616EB" w:rsidRDefault="002456F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</w:t>
            </w:r>
            <w:r w:rsidR="002253B4"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29A34BAF" w:rsidR="00CA221F" w:rsidRPr="00CA221F" w:rsidRDefault="000307CC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111D612E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53A00049">
                <wp:simplePos x="0" y="0"/>
                <wp:positionH relativeFrom="margin">
                  <wp:posOffset>-64770</wp:posOffset>
                </wp:positionH>
                <wp:positionV relativeFrom="paragraph">
                  <wp:posOffset>278130</wp:posOffset>
                </wp:positionV>
                <wp:extent cx="5681345" cy="904875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904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121B0EF5" w:rsidR="008B6083" w:rsidRPr="001616EB" w:rsidRDefault="00B6222F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20210330 draft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F90E115" w14:textId="77777777" w:rsidR="008B6083" w:rsidRDefault="00B6222F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  <w:p w14:paraId="2A4B838E" w14:textId="77777777" w:rsidR="00D67D00" w:rsidRDefault="00D67D00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  <w:p w14:paraId="251894C2" w14:textId="49EC4FF5" w:rsidR="00D67D00" w:rsidRPr="001616EB" w:rsidRDefault="00D67D00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8E1EF31" w14:textId="56C92FDB" w:rsidR="00DD3F26" w:rsidRDefault="00C7347E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11.1.10</w:t>
                                  </w:r>
                                </w:p>
                                <w:p w14:paraId="385C1126" w14:textId="77777777" w:rsidR="00D67D00" w:rsidRDefault="00D67D00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  <w:p w14:paraId="3B0FA560" w14:textId="32DA4F14" w:rsidR="00D67D00" w:rsidRPr="001616EB" w:rsidRDefault="00D67D00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24837FA" w14:textId="5916762D" w:rsidR="00D67D00" w:rsidRPr="001616EB" w:rsidRDefault="00C7347E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Clarify that borders must be included when filling areas.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1pt;margin-top:21.9pt;width:447.35pt;height:71.2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121B0EF5" w:rsidR="008B6083" w:rsidRPr="001616EB" w:rsidRDefault="00B6222F">
                            <w:pPr>
                              <w:pStyle w:val="Tabletext"/>
                              <w:snapToGrid w:val="0"/>
                            </w:pPr>
                            <w:r>
                              <w:t>5.0 20210330 draft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F90E115" w14:textId="77777777" w:rsidR="008B6083" w:rsidRDefault="00B6222F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  <w:p w14:paraId="2A4B838E" w14:textId="77777777" w:rsidR="00D67D00" w:rsidRDefault="00D67D00">
                            <w:pPr>
                              <w:pStyle w:val="Tabletext"/>
                              <w:snapToGrid w:val="0"/>
                            </w:pPr>
                          </w:p>
                          <w:p w14:paraId="251894C2" w14:textId="49EC4FF5" w:rsidR="00D67D00" w:rsidRPr="001616EB" w:rsidRDefault="00D67D00">
                            <w:pPr>
                              <w:pStyle w:val="Tabletext"/>
                              <w:snapToGrid w:val="0"/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58E1EF31" w14:textId="56C92FDB" w:rsidR="00DD3F26" w:rsidRDefault="00C7347E">
                            <w:pPr>
                              <w:pStyle w:val="Tabletext"/>
                              <w:snapToGrid w:val="0"/>
                            </w:pPr>
                            <w:r>
                              <w:t>11.1.10</w:t>
                            </w:r>
                          </w:p>
                          <w:p w14:paraId="385C1126" w14:textId="77777777" w:rsidR="00D67D00" w:rsidRDefault="00D67D00">
                            <w:pPr>
                              <w:pStyle w:val="Tabletext"/>
                              <w:snapToGrid w:val="0"/>
                            </w:pPr>
                          </w:p>
                          <w:p w14:paraId="3B0FA560" w14:textId="32DA4F14" w:rsidR="00D67D00" w:rsidRPr="001616EB" w:rsidRDefault="00D67D00">
                            <w:pPr>
                              <w:pStyle w:val="Tabletext"/>
                              <w:snapToGrid w:val="0"/>
                            </w:pPr>
                          </w:p>
                        </w:tc>
                        <w:tc>
                          <w:tcPr>
                            <w:tcW w:w="3441" w:type="dxa"/>
                          </w:tcPr>
                          <w:p w14:paraId="624837FA" w14:textId="5916762D" w:rsidR="00D67D00" w:rsidRPr="001616EB" w:rsidRDefault="00C7347E">
                            <w:pPr>
                              <w:pStyle w:val="Tabletext"/>
                              <w:snapToGrid w:val="0"/>
                            </w:pPr>
                            <w:r>
                              <w:t>Clarify that borders must be included when filling areas.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363689CB" w14:textId="1F2458F8" w:rsidR="008B6083" w:rsidRPr="00A82E52" w:rsidRDefault="00690C79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 w:rsidRPr="00690C79">
        <w:rPr>
          <w:rFonts w:cs="Arial"/>
          <w:lang w:val="en-US"/>
        </w:rPr>
        <w:t>Update</w:t>
      </w:r>
      <w:r>
        <w:rPr>
          <w:rFonts w:cs="Arial"/>
          <w:lang w:val="en-US"/>
        </w:rPr>
        <w:t xml:space="preserve"> Part 9</w:t>
      </w:r>
      <w:r w:rsidR="000307CC">
        <w:rPr>
          <w:rFonts w:cs="Arial"/>
          <w:lang w:val="en-US"/>
        </w:rPr>
        <w:t xml:space="preserve"> to clarify that borders must be included when filling an area.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3B2BD09C" w14:textId="74899740" w:rsidR="00CF00C9" w:rsidRPr="009F1A2A" w:rsidRDefault="000307CC" w:rsidP="000307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Carries forward an S-52 requirement; prevents “gaps” between neighboring areas.</w:t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1B2DD5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1B2DD5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1B2DD5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1C0E88AD" w:rsidR="009C3C5E" w:rsidRDefault="001B2DD5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7CC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548E6AF1" w:rsidR="009C3C5E" w:rsidRPr="009C3C5E" w:rsidRDefault="001B2DD5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7CC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2C3940BC" w:rsidR="00BB0AA8" w:rsidRPr="009C3C5E" w:rsidRDefault="001B2DD5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7CC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7F8E0296" w14:textId="6349B86B" w:rsidR="00B6222F" w:rsidRDefault="008B6083" w:rsidP="00145757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  <w:r w:rsidR="00B6222F">
        <w:rPr>
          <w:rFonts w:cs="Arial"/>
          <w:b/>
          <w:lang w:val="en-US"/>
        </w:rPr>
        <w:br w:type="page"/>
      </w:r>
    </w:p>
    <w:p w14:paraId="45F77B02" w14:textId="77777777" w:rsidR="00AE1165" w:rsidRDefault="00AE1165" w:rsidP="000C661D">
      <w:bookmarkStart w:id="2" w:name="_Toc40359899"/>
      <w:bookmarkStart w:id="3" w:name="_Toc467655437"/>
      <w:bookmarkStart w:id="4" w:name="_Toc474405597"/>
    </w:p>
    <w:p w14:paraId="64FCF64F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  <w:bookmarkStart w:id="5" w:name="_Toc467655443"/>
      <w:bookmarkStart w:id="6" w:name="_Toc474405603"/>
      <w:bookmarkStart w:id="7" w:name="_Toc40359906"/>
      <w:bookmarkEnd w:id="2"/>
      <w:bookmarkEnd w:id="3"/>
      <w:bookmarkEnd w:id="4"/>
    </w:p>
    <w:p w14:paraId="3440ACA0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04FB92B2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6399511E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A70EA44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4A513D0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04D9D8D3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C66A84D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43D41446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2895A552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1D9246A9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0DF8EEB6" w14:textId="77777777" w:rsidR="000307CC" w:rsidRPr="000307CC" w:rsidRDefault="000307CC" w:rsidP="000307CC">
      <w:pPr>
        <w:pStyle w:val="ListParagraph"/>
        <w:keepNext/>
        <w:numPr>
          <w:ilvl w:val="1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3A1B4824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20DD3F74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123E7903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1F61D3A6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54752AF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10E62EF5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97BD4F9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6F9167EE" w14:textId="69A42712" w:rsidR="000307CC" w:rsidRPr="00FA7F13" w:rsidRDefault="000307CC" w:rsidP="000307CC">
      <w:pPr>
        <w:pStyle w:val="Heading3"/>
        <w:numPr>
          <w:ilvl w:val="2"/>
          <w:numId w:val="10"/>
        </w:numPr>
      </w:pPr>
      <w:r w:rsidRPr="00FA7F13">
        <w:t>Area Instruction</w:t>
      </w:r>
      <w:bookmarkEnd w:id="7"/>
    </w:p>
    <w:bookmarkEnd w:id="5"/>
    <w:bookmarkEnd w:id="6"/>
    <w:p w14:paraId="384CF8E4" w14:textId="77777777" w:rsidR="000307CC" w:rsidRPr="000307CC" w:rsidRDefault="000307CC" w:rsidP="000307CC">
      <w:pPr>
        <w:spacing w:before="100" w:beforeAutospacing="1" w:after="100" w:afterAutospacing="1"/>
        <w:rPr>
          <w:b/>
        </w:rPr>
      </w:pPr>
      <w:r w:rsidRPr="000307CC">
        <w:rPr>
          <w:b/>
        </w:rPr>
        <w:t>Overview</w:t>
      </w:r>
    </w:p>
    <w:p w14:paraId="2E83E2EC" w14:textId="5BD9F319" w:rsidR="00AE1165" w:rsidRDefault="000307CC" w:rsidP="00B6222F">
      <w:pPr>
        <w:spacing w:after="120"/>
        <w:rPr>
          <w:ins w:id="8" w:author="David M. Grant" w:date="2021-07-06T13:21:00Z"/>
        </w:rPr>
      </w:pPr>
      <w:r w:rsidRPr="00FA7F13">
        <w:t>The Area Instruction defines the drawing of an area fill. Area Fills include Colo</w:t>
      </w:r>
      <w:r>
        <w:t>u</w:t>
      </w:r>
      <w:r w:rsidRPr="00FA7F13">
        <w:t>r Fills and different Pattern Fills. The area fill can be parameterized. The details are described in the documentation of the AreaFills package. Only surface geometry is supported.</w:t>
      </w:r>
    </w:p>
    <w:p w14:paraId="534FFABF" w14:textId="32487770" w:rsidR="000307CC" w:rsidRDefault="000307CC" w:rsidP="00B6222F">
      <w:pPr>
        <w:spacing w:after="120"/>
      </w:pPr>
      <w:ins w:id="9" w:author="David M. Grant" w:date="2021-07-06T13:24:00Z">
        <w:r w:rsidRPr="000307CC">
          <w:rPr>
            <w:highlight w:val="yellow"/>
          </w:rPr>
          <w:t xml:space="preserve">In order to generate an image without gaps between neighbouring areas, </w:t>
        </w:r>
      </w:ins>
      <w:ins w:id="10" w:author="David M. Grant" w:date="2021-07-06T13:25:00Z">
        <w:r w:rsidRPr="000307CC">
          <w:rPr>
            <w:highlight w:val="yellow"/>
          </w:rPr>
          <w:t>a</w:t>
        </w:r>
      </w:ins>
      <w:ins w:id="11" w:author="David M. Grant" w:date="2021-07-06T13:21:00Z">
        <w:r w:rsidRPr="000307CC">
          <w:rPr>
            <w:highlight w:val="yellow"/>
          </w:rPr>
          <w:t xml:space="preserve">reas filled with a colour or pattern </w:t>
        </w:r>
      </w:ins>
      <w:ins w:id="12" w:author="David M. Grant" w:date="2021-07-06T13:22:00Z">
        <w:r w:rsidRPr="000307CC">
          <w:rPr>
            <w:highlight w:val="yellow"/>
          </w:rPr>
          <w:t xml:space="preserve">must include the </w:t>
        </w:r>
      </w:ins>
      <w:ins w:id="13" w:author="David M. Grant" w:date="2021-07-06T13:21:00Z">
        <w:r w:rsidRPr="000307CC">
          <w:rPr>
            <w:highlight w:val="yellow"/>
          </w:rPr>
          <w:t>borders in the fill.</w:t>
        </w:r>
      </w:ins>
    </w:p>
    <w:sectPr w:rsidR="000307CC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88A99" w14:textId="77777777" w:rsidR="001B2DD5" w:rsidRDefault="001B2DD5">
      <w:r>
        <w:separator/>
      </w:r>
    </w:p>
  </w:endnote>
  <w:endnote w:type="continuationSeparator" w:id="0">
    <w:p w14:paraId="1C463E47" w14:textId="77777777" w:rsidR="001B2DD5" w:rsidRDefault="001B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3AE61F9E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C7347E">
      <w:rPr>
        <w:noProof/>
        <w:sz w:val="16"/>
      </w:rPr>
      <w:t>2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0D1B8" w14:textId="77777777" w:rsidR="001B2DD5" w:rsidRDefault="001B2DD5">
      <w:r>
        <w:separator/>
      </w:r>
    </w:p>
  </w:footnote>
  <w:footnote w:type="continuationSeparator" w:id="0">
    <w:p w14:paraId="33DBB948" w14:textId="77777777" w:rsidR="001B2DD5" w:rsidRDefault="001B2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4CF72FB"/>
    <w:multiLevelType w:val="multilevel"/>
    <w:tmpl w:val="2D9E965A"/>
    <w:lvl w:ilvl="0">
      <w:start w:val="1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9-7.7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1.%4"/>
      <w:lvlJc w:val="left"/>
      <w:pPr>
        <w:tabs>
          <w:tab w:val="num" w:pos="1077"/>
        </w:tabs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E4D7E0C"/>
    <w:multiLevelType w:val="multilevel"/>
    <w:tmpl w:val="2C46D588"/>
    <w:lvl w:ilvl="0">
      <w:start w:val="9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2">
      <w:start w:val="2"/>
      <w:numFmt w:val="decimal"/>
      <w:lvlText w:val="9-11.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2.%4"/>
      <w:lvlJc w:val="left"/>
      <w:pPr>
        <w:tabs>
          <w:tab w:val="num" w:pos="2787"/>
        </w:tabs>
        <w:ind w:left="171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9-%1"/>
        <w:lvlJc w:val="left"/>
        <w:pPr>
          <w:tabs>
            <w:tab w:val="num" w:pos="79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9-%1.%2"/>
        <w:lvlJc w:val="left"/>
        <w:pPr>
          <w:tabs>
            <w:tab w:val="num" w:pos="907"/>
          </w:tabs>
          <w:ind w:left="0" w:firstLine="0"/>
        </w:pPr>
        <w:rPr>
          <w:rFonts w:cs="Times New Roman" w:hint="default"/>
        </w:rPr>
      </w:lvl>
    </w:lvlOverride>
    <w:lvlOverride w:ilvl="2">
      <w:lvl w:ilvl="2">
        <w:start w:val="3"/>
        <w:numFmt w:val="decimal"/>
        <w:lvlText w:val="9-11.1.%3"/>
        <w:lvlJc w:val="left"/>
        <w:pPr>
          <w:tabs>
            <w:tab w:val="num" w:pos="1021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9-%1.%2.1.%4"/>
        <w:lvlJc w:val="left"/>
        <w:pPr>
          <w:tabs>
            <w:tab w:val="num" w:pos="1077"/>
          </w:tabs>
          <w:ind w:left="0" w:firstLine="0"/>
        </w:pPr>
        <w:rPr>
          <w:rFonts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9-%1.%2.%3.%4.%5."/>
        <w:lvlJc w:val="left"/>
        <w:pPr>
          <w:tabs>
            <w:tab w:val="num" w:pos="1077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1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M. Grant">
    <w15:presenceInfo w15:providerId="None" w15:userId="David M. Gra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307CC"/>
    <w:rsid w:val="00040856"/>
    <w:rsid w:val="000550F8"/>
    <w:rsid w:val="00064D5D"/>
    <w:rsid w:val="000B7C27"/>
    <w:rsid w:val="000C661D"/>
    <w:rsid w:val="00124A16"/>
    <w:rsid w:val="0013722A"/>
    <w:rsid w:val="00145625"/>
    <w:rsid w:val="00145757"/>
    <w:rsid w:val="00156FF1"/>
    <w:rsid w:val="001616EB"/>
    <w:rsid w:val="001902F8"/>
    <w:rsid w:val="001B2DD5"/>
    <w:rsid w:val="0020239F"/>
    <w:rsid w:val="002027F8"/>
    <w:rsid w:val="002253B4"/>
    <w:rsid w:val="00231D3A"/>
    <w:rsid w:val="002456F6"/>
    <w:rsid w:val="002C6462"/>
    <w:rsid w:val="002D315F"/>
    <w:rsid w:val="002E2D97"/>
    <w:rsid w:val="00337937"/>
    <w:rsid w:val="003E386E"/>
    <w:rsid w:val="00496818"/>
    <w:rsid w:val="004C255E"/>
    <w:rsid w:val="00514EE7"/>
    <w:rsid w:val="0051781E"/>
    <w:rsid w:val="00581DAB"/>
    <w:rsid w:val="005A39D2"/>
    <w:rsid w:val="005D756D"/>
    <w:rsid w:val="005E63FC"/>
    <w:rsid w:val="006065FE"/>
    <w:rsid w:val="006330B6"/>
    <w:rsid w:val="00640FFC"/>
    <w:rsid w:val="00641CDB"/>
    <w:rsid w:val="006761F0"/>
    <w:rsid w:val="0068258B"/>
    <w:rsid w:val="00686C2E"/>
    <w:rsid w:val="00690C79"/>
    <w:rsid w:val="006A238B"/>
    <w:rsid w:val="006A6D56"/>
    <w:rsid w:val="006A7A60"/>
    <w:rsid w:val="006C64B5"/>
    <w:rsid w:val="007002EA"/>
    <w:rsid w:val="00714973"/>
    <w:rsid w:val="00723C18"/>
    <w:rsid w:val="007A525E"/>
    <w:rsid w:val="007B44D7"/>
    <w:rsid w:val="007E0A69"/>
    <w:rsid w:val="007E7095"/>
    <w:rsid w:val="007F5947"/>
    <w:rsid w:val="00804E76"/>
    <w:rsid w:val="00843966"/>
    <w:rsid w:val="008505A7"/>
    <w:rsid w:val="00873526"/>
    <w:rsid w:val="00874EC2"/>
    <w:rsid w:val="008A46BB"/>
    <w:rsid w:val="008B6083"/>
    <w:rsid w:val="008F03AA"/>
    <w:rsid w:val="008F1292"/>
    <w:rsid w:val="00942EC0"/>
    <w:rsid w:val="00990062"/>
    <w:rsid w:val="009C3C5E"/>
    <w:rsid w:val="009D52BD"/>
    <w:rsid w:val="009E4479"/>
    <w:rsid w:val="009F1A2A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E1165"/>
    <w:rsid w:val="00AF2503"/>
    <w:rsid w:val="00B17F78"/>
    <w:rsid w:val="00B3168B"/>
    <w:rsid w:val="00B41034"/>
    <w:rsid w:val="00B6222F"/>
    <w:rsid w:val="00BB0AA8"/>
    <w:rsid w:val="00C0478D"/>
    <w:rsid w:val="00C40408"/>
    <w:rsid w:val="00C7347E"/>
    <w:rsid w:val="00C863A6"/>
    <w:rsid w:val="00CA221F"/>
    <w:rsid w:val="00CD77EF"/>
    <w:rsid w:val="00CF00C9"/>
    <w:rsid w:val="00D365B9"/>
    <w:rsid w:val="00D558DB"/>
    <w:rsid w:val="00D647B1"/>
    <w:rsid w:val="00D67D00"/>
    <w:rsid w:val="00DA3A0D"/>
    <w:rsid w:val="00DD3F26"/>
    <w:rsid w:val="00E2062D"/>
    <w:rsid w:val="00E359B0"/>
    <w:rsid w:val="00E72C8C"/>
    <w:rsid w:val="00EB45A2"/>
    <w:rsid w:val="00F33722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D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uiPriority w:val="35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AE116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E11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165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165"/>
    <w:rPr>
      <w:rFonts w:ascii="Arial" w:eastAsia="MS Mincho" w:hAnsi="Arial"/>
      <w:b/>
      <w:bCs/>
      <w:lang w:val="de-D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D00"/>
    <w:rPr>
      <w:rFonts w:asciiTheme="majorHAnsi" w:eastAsiaTheme="majorEastAsia" w:hAnsiTheme="majorHAnsi" w:cstheme="majorBidi"/>
      <w:color w:val="365F91" w:themeColor="accent1" w:themeShade="BF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003C8C"/>
    <w:rsid w:val="001019F3"/>
    <w:rsid w:val="00254577"/>
    <w:rsid w:val="00510D50"/>
    <w:rsid w:val="00967662"/>
    <w:rsid w:val="009B38CA"/>
    <w:rsid w:val="00CB721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74169-E063-4B41-9C4F-160FDDAA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17</cp:revision>
  <cp:lastPrinted>2021-04-27T14:21:00Z</cp:lastPrinted>
  <dcterms:created xsi:type="dcterms:W3CDTF">2016-04-20T18:10:00Z</dcterms:created>
  <dcterms:modified xsi:type="dcterms:W3CDTF">2021-07-06T17:27:00Z</dcterms:modified>
</cp:coreProperties>
</file>