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082BE0" w14:textId="4DF16F6F" w:rsidR="008B6083" w:rsidRPr="00C40408" w:rsidRDefault="00C40408" w:rsidP="00C40408">
      <w:pPr>
        <w:pStyle w:val="ANNEX"/>
        <w:tabs>
          <w:tab w:val="clear" w:pos="360"/>
          <w:tab w:val="left" w:pos="283"/>
        </w:tabs>
        <w:jc w:val="left"/>
        <w:rPr>
          <w:sz w:val="24"/>
          <w:lang w:val="en-US"/>
        </w:rPr>
      </w:pPr>
      <w:r w:rsidRPr="00C40408">
        <w:rPr>
          <w:sz w:val="24"/>
          <w:lang w:val="en-US"/>
        </w:rPr>
        <w:t xml:space="preserve">Title: </w:t>
      </w:r>
      <w:r w:rsidR="00475246">
        <w:rPr>
          <w:sz w:val="24"/>
          <w:lang w:val="en-US"/>
        </w:rPr>
        <w:t>Ensure consistent usage of ISO 639-2 3-letter language codes</w:t>
      </w:r>
    </w:p>
    <w:p w14:paraId="4A8833A6" w14:textId="77777777" w:rsidR="008B6083" w:rsidRPr="00A82E52" w:rsidRDefault="008B6083" w:rsidP="008B6083">
      <w:pPr>
        <w:pBdr>
          <w:bottom w:val="single" w:sz="4" w:space="1" w:color="000000"/>
        </w:pBdr>
        <w:jc w:val="center"/>
        <w:rPr>
          <w:rFonts w:cs="Arial"/>
          <w:sz w:val="28"/>
          <w:szCs w:val="28"/>
          <w:lang w:val="en-US"/>
        </w:rPr>
      </w:pPr>
      <w:r w:rsidRPr="00A82E52">
        <w:rPr>
          <w:rFonts w:cs="Arial"/>
          <w:sz w:val="28"/>
          <w:szCs w:val="28"/>
          <w:lang w:val="en-US"/>
        </w:rPr>
        <w:t>S-100 Maintenance - Change Proposal Form</w:t>
      </w:r>
    </w:p>
    <w:p w14:paraId="66324A22" w14:textId="77777777" w:rsidR="008B6083" w:rsidRDefault="008B6083" w:rsidP="008B6083">
      <w:pPr>
        <w:rPr>
          <w:rFonts w:cs="Arial"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74"/>
        <w:gridCol w:w="2582"/>
        <w:gridCol w:w="973"/>
        <w:gridCol w:w="2399"/>
      </w:tblGrid>
      <w:tr w:rsidR="008B6083" w:rsidRPr="001616EB" w14:paraId="019C8766" w14:textId="77777777" w:rsidTr="001616EB">
        <w:tc>
          <w:tcPr>
            <w:tcW w:w="2574" w:type="dxa"/>
          </w:tcPr>
          <w:p w14:paraId="31FEA6CE" w14:textId="77777777" w:rsidR="008B6083" w:rsidRPr="001616EB" w:rsidRDefault="008B6083" w:rsidP="0013722A">
            <w:pPr>
              <w:pStyle w:val="Tabletext"/>
              <w:snapToGrid w:val="0"/>
              <w:rPr>
                <w:b/>
                <w:sz w:val="20"/>
                <w:szCs w:val="20"/>
                <w:lang w:val="en-US"/>
              </w:rPr>
            </w:pPr>
            <w:r w:rsidRPr="001616EB">
              <w:rPr>
                <w:b/>
                <w:sz w:val="20"/>
                <w:szCs w:val="20"/>
                <w:lang w:val="en-US"/>
              </w:rPr>
              <w:t>Organisation</w:t>
            </w:r>
          </w:p>
        </w:tc>
        <w:tc>
          <w:tcPr>
            <w:tcW w:w="2582" w:type="dxa"/>
          </w:tcPr>
          <w:p w14:paraId="115201A8" w14:textId="362A31E1" w:rsidR="008B6083" w:rsidRPr="001616EB" w:rsidRDefault="00A350D5" w:rsidP="0013722A">
            <w:pPr>
              <w:pStyle w:val="Tabletext"/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NIWC</w:t>
            </w:r>
          </w:p>
        </w:tc>
        <w:tc>
          <w:tcPr>
            <w:tcW w:w="973" w:type="dxa"/>
          </w:tcPr>
          <w:p w14:paraId="12165530" w14:textId="77777777" w:rsidR="008B6083" w:rsidRPr="001616EB" w:rsidRDefault="008B6083" w:rsidP="0013722A">
            <w:pPr>
              <w:pStyle w:val="Tabletext"/>
              <w:snapToGrid w:val="0"/>
              <w:rPr>
                <w:b/>
                <w:sz w:val="20"/>
                <w:szCs w:val="20"/>
                <w:lang w:val="en-US"/>
              </w:rPr>
            </w:pPr>
            <w:r w:rsidRPr="001616EB">
              <w:rPr>
                <w:b/>
                <w:sz w:val="20"/>
                <w:szCs w:val="20"/>
                <w:lang w:val="en-US"/>
              </w:rPr>
              <w:t>Date</w:t>
            </w:r>
          </w:p>
        </w:tc>
        <w:sdt>
          <w:sdtPr>
            <w:rPr>
              <w:sz w:val="20"/>
              <w:szCs w:val="20"/>
              <w:lang w:val="en-US"/>
            </w:rPr>
            <w:id w:val="-238861863"/>
            <w:placeholder>
              <w:docPart w:val="C177E0E1A7E94ABE91C848ACDF5CB9CD"/>
            </w:placeholder>
            <w:date w:fullDate="2021-07-0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99" w:type="dxa"/>
              </w:tcPr>
              <w:p w14:paraId="7DCECD07" w14:textId="08ED0175" w:rsidR="008B6083" w:rsidRPr="001616EB" w:rsidRDefault="00107973" w:rsidP="0013722A">
                <w:pPr>
                  <w:pStyle w:val="Tabletext"/>
                  <w:snapToGrid w:val="0"/>
                  <w:rPr>
                    <w:sz w:val="20"/>
                    <w:szCs w:val="20"/>
                    <w:lang w:val="en-US"/>
                  </w:rPr>
                </w:pPr>
                <w:r>
                  <w:rPr>
                    <w:sz w:val="20"/>
                    <w:szCs w:val="20"/>
                    <w:lang w:val="en-US"/>
                  </w:rPr>
                  <w:t>7/7/2021</w:t>
                </w:r>
              </w:p>
            </w:tc>
          </w:sdtContent>
        </w:sdt>
      </w:tr>
      <w:tr w:rsidR="008B6083" w:rsidRPr="001616EB" w14:paraId="4A14554D" w14:textId="77777777" w:rsidTr="001616EB">
        <w:tc>
          <w:tcPr>
            <w:tcW w:w="2574" w:type="dxa"/>
          </w:tcPr>
          <w:p w14:paraId="6D02FF49" w14:textId="77777777" w:rsidR="008B6083" w:rsidRPr="001616EB" w:rsidRDefault="008B6083" w:rsidP="0013722A">
            <w:pPr>
              <w:pStyle w:val="Tabletext"/>
              <w:snapToGrid w:val="0"/>
              <w:rPr>
                <w:b/>
                <w:sz w:val="20"/>
                <w:szCs w:val="20"/>
                <w:lang w:val="en-US"/>
              </w:rPr>
            </w:pPr>
            <w:r w:rsidRPr="001616EB">
              <w:rPr>
                <w:b/>
                <w:sz w:val="20"/>
                <w:szCs w:val="20"/>
                <w:lang w:val="en-US"/>
              </w:rPr>
              <w:t xml:space="preserve">Contact </w:t>
            </w:r>
          </w:p>
        </w:tc>
        <w:tc>
          <w:tcPr>
            <w:tcW w:w="2582" w:type="dxa"/>
          </w:tcPr>
          <w:p w14:paraId="27088C4F" w14:textId="25FA2841" w:rsidR="008B6083" w:rsidRPr="001616EB" w:rsidRDefault="002253B4" w:rsidP="0013722A">
            <w:pPr>
              <w:pStyle w:val="Tabletext"/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David Grant</w:t>
            </w:r>
          </w:p>
        </w:tc>
        <w:tc>
          <w:tcPr>
            <w:tcW w:w="973" w:type="dxa"/>
          </w:tcPr>
          <w:p w14:paraId="0DFB6A39" w14:textId="77777777" w:rsidR="008B6083" w:rsidRPr="001616EB" w:rsidRDefault="008B6083" w:rsidP="0013722A">
            <w:pPr>
              <w:pStyle w:val="Tabletext"/>
              <w:snapToGrid w:val="0"/>
              <w:rPr>
                <w:b/>
                <w:sz w:val="20"/>
                <w:szCs w:val="20"/>
                <w:lang w:val="en-US"/>
              </w:rPr>
            </w:pPr>
            <w:r w:rsidRPr="001616EB">
              <w:rPr>
                <w:b/>
                <w:sz w:val="20"/>
                <w:szCs w:val="20"/>
                <w:lang w:val="en-US"/>
              </w:rPr>
              <w:t>Email</w:t>
            </w:r>
          </w:p>
        </w:tc>
        <w:tc>
          <w:tcPr>
            <w:tcW w:w="2399" w:type="dxa"/>
          </w:tcPr>
          <w:p w14:paraId="0126D70A" w14:textId="13022802" w:rsidR="008B6083" w:rsidRPr="001616EB" w:rsidRDefault="002456F6" w:rsidP="0013722A">
            <w:pPr>
              <w:pStyle w:val="Tabletext"/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David.Grant1</w:t>
            </w:r>
            <w:r w:rsidR="002253B4">
              <w:rPr>
                <w:sz w:val="20"/>
                <w:szCs w:val="20"/>
                <w:lang w:val="en-US"/>
              </w:rPr>
              <w:t>@navy.mil</w:t>
            </w:r>
          </w:p>
        </w:tc>
      </w:tr>
    </w:tbl>
    <w:p w14:paraId="09194D6F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p w14:paraId="150281D4" w14:textId="777D0386" w:rsidR="00040856" w:rsidRDefault="008B6083" w:rsidP="008B6083">
      <w:pPr>
        <w:rPr>
          <w:rFonts w:cs="Arial"/>
          <w:i/>
          <w:lang w:val="en-US"/>
        </w:rPr>
      </w:pPr>
      <w:r w:rsidRPr="00A82E52">
        <w:rPr>
          <w:rFonts w:cs="Arial"/>
          <w:sz w:val="28"/>
          <w:szCs w:val="28"/>
          <w:lang w:val="en-US"/>
        </w:rPr>
        <w:t>Change Proposal Type</w:t>
      </w:r>
      <w:r w:rsidRPr="00A82E52">
        <w:rPr>
          <w:rFonts w:cs="Arial"/>
          <w:lang w:val="en-US"/>
        </w:rPr>
        <w:t xml:space="preserve"> </w:t>
      </w:r>
      <w:r w:rsidR="009C3C5E">
        <w:rPr>
          <w:rFonts w:cs="Arial"/>
          <w:i/>
          <w:lang w:val="en-US"/>
        </w:rPr>
        <w:t>(</w:t>
      </w:r>
      <w:r w:rsidR="00CA221F">
        <w:rPr>
          <w:rFonts w:cs="Arial"/>
          <w:i/>
          <w:lang w:val="en-US"/>
        </w:rPr>
        <w:t>Select only one option</w:t>
      </w:r>
      <w:r w:rsidR="009C3C5E">
        <w:rPr>
          <w:rFonts w:cs="Arial"/>
          <w:i/>
          <w:lang w:val="en-US"/>
        </w:rPr>
        <w:t>)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2982"/>
        <w:gridCol w:w="2983"/>
        <w:gridCol w:w="3013"/>
      </w:tblGrid>
      <w:tr w:rsidR="00CA221F" w:rsidRPr="00CA221F" w14:paraId="26B40F02" w14:textId="77777777" w:rsidTr="006060F5">
        <w:trPr>
          <w:trHeight w:val="415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3B6441" w14:textId="77777777"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  <w:r w:rsidRPr="00CA221F">
              <w:rPr>
                <w:rFonts w:cs="Arial"/>
                <w:sz w:val="16"/>
                <w:szCs w:val="16"/>
                <w:lang w:val="en-US" w:eastAsia="zh-CN"/>
              </w:rPr>
              <w:t>1.Clarification</w:t>
            </w: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81DAF8" w14:textId="77777777"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  <w:r w:rsidRPr="00CA221F">
              <w:rPr>
                <w:rFonts w:cs="Arial"/>
                <w:sz w:val="16"/>
                <w:szCs w:val="16"/>
                <w:lang w:val="en-US" w:eastAsia="zh-CN"/>
              </w:rPr>
              <w:t>2.Correction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BA2F43" w14:textId="77777777"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GB" w:eastAsia="zh-CN"/>
              </w:rPr>
            </w:pPr>
            <w:r w:rsidRPr="00CA221F">
              <w:rPr>
                <w:rFonts w:cs="Arial"/>
                <w:sz w:val="16"/>
                <w:szCs w:val="16"/>
                <w:lang w:val="en-US" w:eastAsia="zh-CN"/>
              </w:rPr>
              <w:t xml:space="preserve">3.Extension </w:t>
            </w:r>
          </w:p>
        </w:tc>
      </w:tr>
      <w:tr w:rsidR="00CA221F" w:rsidRPr="00CA221F" w14:paraId="2A402498" w14:textId="77777777" w:rsidTr="006060F5">
        <w:trPr>
          <w:trHeight w:val="415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B08841" w14:textId="2ACD4A4F"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681F38" w14:textId="22D30E4E" w:rsidR="00CA221F" w:rsidRPr="00CA221F" w:rsidRDefault="00107973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  <w:r>
              <w:rPr>
                <w:rFonts w:cs="Arial"/>
                <w:sz w:val="16"/>
                <w:szCs w:val="16"/>
                <w:lang w:val="en-US" w:eastAsia="zh-CN"/>
              </w:rPr>
              <w:t>X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829FFB" w14:textId="111D612E"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</w:p>
        </w:tc>
      </w:tr>
    </w:tbl>
    <w:p w14:paraId="79C8AED6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p w14:paraId="22E83CDB" w14:textId="77777777" w:rsidR="008B6083" w:rsidRPr="00A82E52" w:rsidRDefault="002027F8" w:rsidP="008B6083">
      <w:pPr>
        <w:rPr>
          <w:rFonts w:cs="Arial"/>
          <w:i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114300" simplePos="0" relativeHeight="251657728" behindDoc="0" locked="0" layoutInCell="1" allowOverlap="1" wp14:anchorId="76BF4F27" wp14:editId="53A00049">
                <wp:simplePos x="0" y="0"/>
                <wp:positionH relativeFrom="margin">
                  <wp:posOffset>-64770</wp:posOffset>
                </wp:positionH>
                <wp:positionV relativeFrom="paragraph">
                  <wp:posOffset>278130</wp:posOffset>
                </wp:positionV>
                <wp:extent cx="5681345" cy="904875"/>
                <wp:effectExtent l="0" t="0" r="0" b="0"/>
                <wp:wrapSquare wrapText="largest"/>
                <wp:docPr id="1" name="Text 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1345" cy="9048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267"/>
                              <w:gridCol w:w="1620"/>
                              <w:gridCol w:w="1620"/>
                              <w:gridCol w:w="3441"/>
                            </w:tblGrid>
                            <w:tr w:rsidR="008B6083" w:rsidRPr="001616EB" w14:paraId="04E00AFB" w14:textId="77777777" w:rsidTr="001616EB">
                              <w:trPr>
                                <w:trHeight w:val="466"/>
                              </w:trPr>
                              <w:tc>
                                <w:tcPr>
                                  <w:tcW w:w="2267" w:type="dxa"/>
                                </w:tcPr>
                                <w:p w14:paraId="7D088818" w14:textId="77777777" w:rsidR="008B6083" w:rsidRPr="001616EB" w:rsidRDefault="008B6083">
                                  <w:pPr>
                                    <w:pStyle w:val="Tabletext"/>
                                    <w:snapToGrid w:val="0"/>
                                  </w:pPr>
                                  <w:r w:rsidRPr="001616EB">
                                    <w:t>S-100 Version No.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4B59EE57" w14:textId="77777777" w:rsidR="008B6083" w:rsidRPr="001616EB" w:rsidRDefault="008B6083">
                                  <w:pPr>
                                    <w:pStyle w:val="Tabletext"/>
                                    <w:snapToGrid w:val="0"/>
                                  </w:pPr>
                                  <w:r w:rsidRPr="001616EB">
                                    <w:t xml:space="preserve">Part No. 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54195B18" w14:textId="77777777" w:rsidR="008B6083" w:rsidRPr="001616EB" w:rsidRDefault="008B6083">
                                  <w:pPr>
                                    <w:pStyle w:val="Tabletext"/>
                                    <w:snapToGrid w:val="0"/>
                                  </w:pPr>
                                  <w:r w:rsidRPr="001616EB">
                                    <w:t>Section No.</w:t>
                                  </w:r>
                                </w:p>
                              </w:tc>
                              <w:tc>
                                <w:tcPr>
                                  <w:tcW w:w="3441" w:type="dxa"/>
                                </w:tcPr>
                                <w:p w14:paraId="6BC8793D" w14:textId="77777777" w:rsidR="008B6083" w:rsidRPr="001616EB" w:rsidRDefault="008B6083">
                                  <w:pPr>
                                    <w:pStyle w:val="Tabletext"/>
                                    <w:snapToGrid w:val="0"/>
                                  </w:pPr>
                                  <w:r w:rsidRPr="001616EB">
                                    <w:t>Proposal Summary</w:t>
                                  </w:r>
                                </w:p>
                              </w:tc>
                            </w:tr>
                            <w:tr w:rsidR="008B6083" w:rsidRPr="001616EB" w14:paraId="07986570" w14:textId="77777777" w:rsidTr="001616EB">
                              <w:trPr>
                                <w:trHeight w:val="770"/>
                              </w:trPr>
                              <w:tc>
                                <w:tcPr>
                                  <w:tcW w:w="2267" w:type="dxa"/>
                                </w:tcPr>
                                <w:p w14:paraId="2211EF5D" w14:textId="121B0EF5" w:rsidR="008B6083" w:rsidRPr="001616EB" w:rsidRDefault="00B6222F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5.0 20210330 draft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64D3671B" w14:textId="2D26BF54" w:rsidR="00475246" w:rsidRDefault="00475246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10</w:t>
                                  </w:r>
                                  <w:r w:rsidR="00AC1351">
                                    <w:t>b</w:t>
                                  </w:r>
                                </w:p>
                                <w:p w14:paraId="251894C2" w14:textId="7A9F621E" w:rsidR="00D67D00" w:rsidRPr="001616EB" w:rsidRDefault="00107973" w:rsidP="00AC1351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GitHub Schema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385C1126" w14:textId="77DE8C4C" w:rsidR="00D67D00" w:rsidRDefault="00AC1351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9.6.1</w:t>
                                  </w:r>
                                </w:p>
                                <w:p w14:paraId="3B0FA560" w14:textId="71EAD0DC" w:rsidR="00D67D00" w:rsidRPr="001616EB" w:rsidRDefault="00B02F1F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S100XSLTPR</w:t>
                                  </w:r>
                                </w:p>
                              </w:tc>
                              <w:tc>
                                <w:tcPr>
                                  <w:tcW w:w="3441" w:type="dxa"/>
                                </w:tcPr>
                                <w:p w14:paraId="4C6D8549" w14:textId="5D2B97A7" w:rsidR="00475246" w:rsidRDefault="00475246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 xml:space="preserve">Update </w:t>
                                  </w:r>
                                  <w:r w:rsidRPr="00475246">
                                    <w:rPr>
                                      <w:i/>
                                    </w:rPr>
                                    <w:t>datasetLanguage</w:t>
                                  </w:r>
                                </w:p>
                                <w:p w14:paraId="624837FA" w14:textId="07A47D74" w:rsidR="00D67D00" w:rsidRPr="001616EB" w:rsidRDefault="00107973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Replace xs:language with string restriction</w:t>
                                  </w:r>
                                </w:p>
                              </w:tc>
                            </w:tr>
                          </w:tbl>
                          <w:p w14:paraId="7C783793" w14:textId="77777777" w:rsidR="00B17F78" w:rsidRDefault="00B17F7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BF4F27" id="_x0000_t202" coordsize="21600,21600" o:spt="202" path="m,l,21600r21600,l21600,xe">
                <v:stroke joinstyle="miter"/>
                <v:path gradientshapeok="t" o:connecttype="rect"/>
              </v:shapetype>
              <v:shape id="Text Box 225" o:spid="_x0000_s1026" type="#_x0000_t202" style="position:absolute;left:0;text-align:left;margin-left:-5.1pt;margin-top:21.9pt;width:447.35pt;height:71.25pt;z-index:251657728;visibility:visible;mso-wrap-style:square;mso-width-percent:0;mso-height-percent:0;mso-wrap-distance-left:0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" stroked="f">
                <v:fill opacity="0"/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267"/>
                        <w:gridCol w:w="1620"/>
                        <w:gridCol w:w="1620"/>
                        <w:gridCol w:w="3441"/>
                      </w:tblGrid>
                      <w:tr w:rsidR="008B6083" w:rsidRPr="001616EB" w14:paraId="04E00AFB" w14:textId="77777777" w:rsidTr="001616EB">
                        <w:trPr>
                          <w:trHeight w:val="466"/>
                        </w:trPr>
                        <w:tc>
                          <w:tcPr>
                            <w:tcW w:w="2267" w:type="dxa"/>
                          </w:tcPr>
                          <w:p w14:paraId="7D088818" w14:textId="77777777" w:rsidR="008B6083" w:rsidRPr="001616EB" w:rsidRDefault="008B6083">
                            <w:pPr>
                              <w:pStyle w:val="Tabletext"/>
                              <w:snapToGrid w:val="0"/>
                            </w:pPr>
                            <w:r w:rsidRPr="001616EB">
                              <w:t>S-100 Version No.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4B59EE57" w14:textId="77777777" w:rsidR="008B6083" w:rsidRPr="001616EB" w:rsidRDefault="008B6083">
                            <w:pPr>
                              <w:pStyle w:val="Tabletext"/>
                              <w:snapToGrid w:val="0"/>
                            </w:pPr>
                            <w:r w:rsidRPr="001616EB">
                              <w:t xml:space="preserve">Part No. 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54195B18" w14:textId="77777777" w:rsidR="008B6083" w:rsidRPr="001616EB" w:rsidRDefault="008B6083">
                            <w:pPr>
                              <w:pStyle w:val="Tabletext"/>
                              <w:snapToGrid w:val="0"/>
                            </w:pPr>
                            <w:r w:rsidRPr="001616EB">
                              <w:t>Section No.</w:t>
                            </w:r>
                          </w:p>
                        </w:tc>
                        <w:tc>
                          <w:tcPr>
                            <w:tcW w:w="3441" w:type="dxa"/>
                          </w:tcPr>
                          <w:p w14:paraId="6BC8793D" w14:textId="77777777" w:rsidR="008B6083" w:rsidRPr="001616EB" w:rsidRDefault="008B6083">
                            <w:pPr>
                              <w:pStyle w:val="Tabletext"/>
                              <w:snapToGrid w:val="0"/>
                            </w:pPr>
                            <w:r w:rsidRPr="001616EB">
                              <w:t>Proposal Summary</w:t>
                            </w:r>
                          </w:p>
                        </w:tc>
                      </w:tr>
                      <w:tr w:rsidR="008B6083" w:rsidRPr="001616EB" w14:paraId="07986570" w14:textId="77777777" w:rsidTr="001616EB">
                        <w:trPr>
                          <w:trHeight w:val="770"/>
                        </w:trPr>
                        <w:tc>
                          <w:tcPr>
                            <w:tcW w:w="2267" w:type="dxa"/>
                          </w:tcPr>
                          <w:p w14:paraId="2211EF5D" w14:textId="121B0EF5" w:rsidR="008B6083" w:rsidRPr="001616EB" w:rsidRDefault="00B6222F">
                            <w:pPr>
                              <w:pStyle w:val="Tabletext"/>
                              <w:snapToGrid w:val="0"/>
                            </w:pPr>
                            <w:r>
                              <w:t>5.0 20210330 draft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64D3671B" w14:textId="2D26BF54" w:rsidR="00475246" w:rsidRDefault="00475246">
                            <w:pPr>
                              <w:pStyle w:val="Tabletext"/>
                              <w:snapToGrid w:val="0"/>
                            </w:pPr>
                            <w:r>
                              <w:t>10</w:t>
                            </w:r>
                            <w:r w:rsidR="00AC1351">
                              <w:t>b</w:t>
                            </w:r>
                          </w:p>
                          <w:p w14:paraId="251894C2" w14:textId="7A9F621E" w:rsidR="00D67D00" w:rsidRPr="001616EB" w:rsidRDefault="00107973" w:rsidP="00AC1351">
                            <w:pPr>
                              <w:pStyle w:val="Tabletext"/>
                              <w:snapToGrid w:val="0"/>
                            </w:pPr>
                            <w:r>
                              <w:t>GitHub Schema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385C1126" w14:textId="77DE8C4C" w:rsidR="00D67D00" w:rsidRDefault="00AC1351">
                            <w:pPr>
                              <w:pStyle w:val="Tabletext"/>
                              <w:snapToGrid w:val="0"/>
                            </w:pPr>
                            <w:r>
                              <w:t>9.6.1</w:t>
                            </w:r>
                          </w:p>
                          <w:p w14:paraId="3B0FA560" w14:textId="71EAD0DC" w:rsidR="00D67D00" w:rsidRPr="001616EB" w:rsidRDefault="00B02F1F">
                            <w:pPr>
                              <w:pStyle w:val="Tabletext"/>
                              <w:snapToGrid w:val="0"/>
                            </w:pPr>
                            <w:r>
                              <w:t>S100XSLTPR</w:t>
                            </w:r>
                          </w:p>
                        </w:tc>
                        <w:tc>
                          <w:tcPr>
                            <w:tcW w:w="3441" w:type="dxa"/>
                          </w:tcPr>
                          <w:p w14:paraId="4C6D8549" w14:textId="5D2B97A7" w:rsidR="00475246" w:rsidRDefault="00475246">
                            <w:pPr>
                              <w:pStyle w:val="Tabletext"/>
                              <w:snapToGrid w:val="0"/>
                            </w:pPr>
                            <w:r>
                              <w:t xml:space="preserve">Update </w:t>
                            </w:r>
                            <w:r w:rsidRPr="00475246">
                              <w:rPr>
                                <w:i/>
                              </w:rPr>
                              <w:t>datasetLanguage</w:t>
                            </w:r>
                          </w:p>
                          <w:p w14:paraId="624837FA" w14:textId="07A47D74" w:rsidR="00D67D00" w:rsidRPr="001616EB" w:rsidRDefault="00107973">
                            <w:pPr>
                              <w:pStyle w:val="Tabletext"/>
                              <w:snapToGrid w:val="0"/>
                            </w:pPr>
                            <w:r>
                              <w:t>Replace xs:language with string restriction</w:t>
                            </w:r>
                          </w:p>
                        </w:tc>
                      </w:tr>
                    </w:tbl>
                    <w:p w14:paraId="7C783793" w14:textId="77777777" w:rsidR="00B17F78" w:rsidRDefault="00B17F78"/>
                  </w:txbxContent>
                </v:textbox>
                <w10:wrap type="square" side="largest" anchorx="margin"/>
              </v:shape>
            </w:pict>
          </mc:Fallback>
        </mc:AlternateContent>
      </w:r>
      <w:r w:rsidR="008B6083" w:rsidRPr="00A82E52">
        <w:rPr>
          <w:rFonts w:cs="Arial"/>
          <w:sz w:val="28"/>
          <w:szCs w:val="28"/>
          <w:lang w:val="en-US"/>
        </w:rPr>
        <w:t xml:space="preserve">Location </w:t>
      </w:r>
      <w:r w:rsidR="00CA221F">
        <w:rPr>
          <w:rFonts w:cs="Arial"/>
          <w:sz w:val="28"/>
          <w:szCs w:val="28"/>
          <w:lang w:val="en-US"/>
        </w:rPr>
        <w:t>(</w:t>
      </w:r>
      <w:r w:rsidR="008B6083" w:rsidRPr="00A82E52">
        <w:rPr>
          <w:rFonts w:cs="Arial"/>
          <w:i/>
          <w:lang w:val="en-US"/>
        </w:rPr>
        <w:t>Identify all change proposal locations</w:t>
      </w:r>
      <w:r w:rsidR="00CA221F">
        <w:rPr>
          <w:rFonts w:cs="Arial"/>
          <w:i/>
          <w:lang w:val="en-US"/>
        </w:rPr>
        <w:t>)</w:t>
      </w:r>
    </w:p>
    <w:p w14:paraId="622E5BEF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  <w:r w:rsidRPr="00A82E52">
        <w:rPr>
          <w:rFonts w:cs="Arial"/>
          <w:sz w:val="28"/>
          <w:szCs w:val="28"/>
          <w:lang w:val="en-US"/>
        </w:rPr>
        <w:t>Change Proposal</w:t>
      </w:r>
    </w:p>
    <w:p w14:paraId="50F0AEDB" w14:textId="429BA21E" w:rsidR="00475246" w:rsidRPr="00A82E52" w:rsidRDefault="00475246" w:rsidP="008B608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i/>
          <w:lang w:val="en-US"/>
        </w:rPr>
      </w:pPr>
      <w:r>
        <w:rPr>
          <w:rFonts w:cs="Arial"/>
          <w:lang w:val="en-US"/>
        </w:rPr>
        <w:t>Ensure consistent usage of three letter language codes.</w:t>
      </w:r>
      <w:r w:rsidR="00AC1351">
        <w:rPr>
          <w:rFonts w:cs="Arial"/>
          <w:lang w:val="en-US"/>
        </w:rPr>
        <w:t xml:space="preserve"> </w:t>
      </w:r>
      <w:r>
        <w:rPr>
          <w:rFonts w:cs="Arial"/>
          <w:lang w:val="en-US"/>
        </w:rPr>
        <w:t>Details attached.</w:t>
      </w:r>
    </w:p>
    <w:p w14:paraId="65510676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p w14:paraId="7071D546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  <w:r w:rsidRPr="00A82E52">
        <w:rPr>
          <w:rFonts w:cs="Arial"/>
          <w:sz w:val="28"/>
          <w:szCs w:val="28"/>
          <w:lang w:val="en-US"/>
        </w:rPr>
        <w:t>Change Proposal Justification</w:t>
      </w:r>
    </w:p>
    <w:p w14:paraId="591FCBA5" w14:textId="13A8A58B" w:rsidR="00E07111" w:rsidRDefault="00E07111" w:rsidP="000307C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lang w:val="en-US"/>
        </w:rPr>
      </w:pPr>
      <w:r>
        <w:rPr>
          <w:rFonts w:cs="Arial"/>
          <w:lang w:val="en-US"/>
        </w:rPr>
        <w:t xml:space="preserve">S-100 language codes </w:t>
      </w:r>
      <w:r w:rsidR="00C90A9B">
        <w:rPr>
          <w:rFonts w:cs="Arial"/>
          <w:lang w:val="en-US"/>
        </w:rPr>
        <w:t>must use</w:t>
      </w:r>
      <w:r w:rsidR="00AC1351">
        <w:rPr>
          <w:rFonts w:cs="Arial"/>
          <w:lang w:val="en-US"/>
        </w:rPr>
        <w:t xml:space="preserve"> an</w:t>
      </w:r>
      <w:r>
        <w:rPr>
          <w:rFonts w:cs="Arial"/>
          <w:lang w:val="en-US"/>
        </w:rPr>
        <w:t xml:space="preserve"> ISO 639-2 3-letter code.</w:t>
      </w:r>
    </w:p>
    <w:p w14:paraId="3614D5B3" w14:textId="178A7A88" w:rsidR="00475246" w:rsidRDefault="00475246" w:rsidP="000307C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lang w:val="en-US"/>
        </w:rPr>
      </w:pPr>
    </w:p>
    <w:p w14:paraId="368B72CC" w14:textId="5754EA30" w:rsidR="00475246" w:rsidRDefault="00475246" w:rsidP="000307C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lang w:val="en-US"/>
        </w:rPr>
      </w:pPr>
      <w:r>
        <w:rPr>
          <w:rFonts w:cs="Arial"/>
          <w:lang w:val="en-US"/>
        </w:rPr>
        <w:t xml:space="preserve">The </w:t>
      </w:r>
      <w:r w:rsidR="00AC1351">
        <w:rPr>
          <w:rFonts w:cs="Arial"/>
          <w:lang w:val="en-US"/>
        </w:rPr>
        <w:t xml:space="preserve">S-100 GML </w:t>
      </w:r>
      <w:r>
        <w:rPr>
          <w:rFonts w:cs="Arial"/>
          <w:lang w:val="en-US"/>
        </w:rPr>
        <w:t xml:space="preserve">encoding </w:t>
      </w:r>
      <w:r w:rsidR="00AC1351">
        <w:rPr>
          <w:rFonts w:cs="Arial"/>
          <w:lang w:val="en-US"/>
        </w:rPr>
        <w:t>currently specifies</w:t>
      </w:r>
      <w:r>
        <w:rPr>
          <w:rFonts w:cs="Arial"/>
          <w:lang w:val="en-US"/>
        </w:rPr>
        <w:t xml:space="preserve"> use of </w:t>
      </w:r>
      <w:r w:rsidR="00AC1351">
        <w:rPr>
          <w:rFonts w:cs="Arial"/>
          <w:lang w:val="en-US"/>
        </w:rPr>
        <w:t xml:space="preserve">an </w:t>
      </w:r>
      <w:r>
        <w:rPr>
          <w:rFonts w:cs="Arial"/>
          <w:lang w:val="en-US"/>
        </w:rPr>
        <w:t>ISO 639-1 two letter code</w:t>
      </w:r>
      <w:r w:rsidR="00AC1351">
        <w:rPr>
          <w:rFonts w:cs="Arial"/>
          <w:lang w:val="en-US"/>
        </w:rPr>
        <w:t xml:space="preserve"> (“EN”)</w:t>
      </w:r>
      <w:r>
        <w:rPr>
          <w:rFonts w:cs="Arial"/>
          <w:lang w:val="en-US"/>
        </w:rPr>
        <w:t>.</w:t>
      </w:r>
    </w:p>
    <w:p w14:paraId="71EDAD1A" w14:textId="77777777" w:rsidR="00E07111" w:rsidRDefault="00E07111" w:rsidP="000307C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lang w:val="en-US"/>
        </w:rPr>
      </w:pPr>
    </w:p>
    <w:p w14:paraId="3B2BD09C" w14:textId="05E77C82" w:rsidR="00CF00C9" w:rsidRDefault="00475246" w:rsidP="000307C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lang w:val="en-US"/>
        </w:rPr>
      </w:pPr>
      <w:r>
        <w:rPr>
          <w:rFonts w:cs="Arial"/>
          <w:lang w:val="en-US"/>
        </w:rPr>
        <w:t>T</w:t>
      </w:r>
      <w:r w:rsidR="00107973">
        <w:rPr>
          <w:rFonts w:cs="Arial"/>
          <w:lang w:val="en-US"/>
        </w:rPr>
        <w:t xml:space="preserve">he portrayal and alert schema </w:t>
      </w:r>
      <w:r w:rsidR="00E07111">
        <w:rPr>
          <w:rFonts w:cs="Arial"/>
          <w:lang w:val="en-US"/>
        </w:rPr>
        <w:t>specify that</w:t>
      </w:r>
      <w:r w:rsidR="00107973">
        <w:rPr>
          <w:rFonts w:cs="Arial"/>
          <w:lang w:val="en-US"/>
        </w:rPr>
        <w:t xml:space="preserve"> xs:language </w:t>
      </w:r>
      <w:r w:rsidR="00E07111">
        <w:rPr>
          <w:rFonts w:cs="Arial"/>
          <w:lang w:val="en-US"/>
        </w:rPr>
        <w:t>is used to store language codes. Although xs:language permits three character codes, it also allows two character codes. RFC 3066 says for languages with both two and three letter codes the two-letter code must be used. xs:language also allows various sub</w:t>
      </w:r>
      <w:r w:rsidR="00B02F1F">
        <w:rPr>
          <w:rFonts w:cs="Arial"/>
          <w:lang w:val="en-US"/>
        </w:rPr>
        <w:t>-</w:t>
      </w:r>
      <w:r w:rsidR="00E07111">
        <w:rPr>
          <w:rFonts w:cs="Arial"/>
          <w:lang w:val="en-US"/>
        </w:rPr>
        <w:t xml:space="preserve">tags to be </w:t>
      </w:r>
      <w:r>
        <w:rPr>
          <w:rFonts w:cs="Arial"/>
          <w:lang w:val="en-US"/>
        </w:rPr>
        <w:t>added using</w:t>
      </w:r>
      <w:r w:rsidR="00E07111">
        <w:rPr>
          <w:rFonts w:cs="Arial"/>
          <w:lang w:val="en-US"/>
        </w:rPr>
        <w:t xml:space="preserve"> </w:t>
      </w:r>
      <w:r>
        <w:rPr>
          <w:rFonts w:cs="Arial"/>
          <w:lang w:val="en-US"/>
        </w:rPr>
        <w:t>hyphens.</w:t>
      </w:r>
    </w:p>
    <w:p w14:paraId="72D07A05" w14:textId="1D89C741" w:rsidR="00E07111" w:rsidRDefault="00E07111" w:rsidP="000307C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lang w:val="en-US"/>
        </w:rPr>
      </w:pPr>
    </w:p>
    <w:p w14:paraId="49ADD557" w14:textId="0E96E820" w:rsidR="00E07111" w:rsidRPr="009F1A2A" w:rsidRDefault="00E07111" w:rsidP="000307C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lang w:val="en-US"/>
        </w:rPr>
      </w:pPr>
      <w:r>
        <w:rPr>
          <w:rFonts w:cs="Arial"/>
          <w:lang w:val="en-US"/>
        </w:rPr>
        <w:t>These are all valid per xs:language, but only “mas” conforms to S-100:</w:t>
      </w:r>
      <w:r>
        <w:rPr>
          <w:rFonts w:cs="Arial"/>
          <w:lang w:val="en-US"/>
        </w:rPr>
        <w:br/>
      </w:r>
      <w:r w:rsidR="00475246" w:rsidRPr="00475246">
        <w:rPr>
          <w:rFonts w:cs="Arial"/>
          <w:noProof/>
          <w:lang w:val="en-US" w:eastAsia="en-US"/>
        </w:rPr>
        <w:drawing>
          <wp:inline distT="0" distB="0" distL="0" distR="0" wp14:anchorId="44873F5D" wp14:editId="3C960F97">
            <wp:extent cx="5278755" cy="1036675"/>
            <wp:effectExtent l="0" t="0" r="0" b="0"/>
            <wp:docPr id="2" name="Picture 2" descr="C:\Users\grantd\Pictures\langu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rantd\Pictures\langu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10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848CF" w14:textId="77777777" w:rsidR="008B6083" w:rsidRDefault="008B6083" w:rsidP="008B6083">
      <w:pPr>
        <w:rPr>
          <w:rFonts w:cs="Arial"/>
          <w:sz w:val="28"/>
          <w:szCs w:val="28"/>
          <w:lang w:val="en-US"/>
        </w:rPr>
      </w:pPr>
      <w:r w:rsidRPr="00A82E52">
        <w:rPr>
          <w:rFonts w:cs="Arial"/>
          <w:sz w:val="28"/>
          <w:szCs w:val="28"/>
          <w:lang w:val="en-US"/>
        </w:rPr>
        <w:t xml:space="preserve"> </w:t>
      </w:r>
    </w:p>
    <w:p w14:paraId="33EE23B2" w14:textId="0E6C2255" w:rsidR="009C3C5E" w:rsidRDefault="00040856" w:rsidP="00C90A9B">
      <w:pPr>
        <w:spacing w:after="100" w:afterAutospacing="1"/>
        <w:rPr>
          <w:rFonts w:cs="Arial"/>
          <w:sz w:val="28"/>
          <w:szCs w:val="28"/>
          <w:lang w:val="en-US"/>
        </w:rPr>
      </w:pPr>
      <w:r>
        <w:rPr>
          <w:rFonts w:cs="Arial"/>
          <w:sz w:val="28"/>
          <w:szCs w:val="28"/>
          <w:lang w:val="en-US"/>
        </w:rPr>
        <w:t xml:space="preserve">What parts of the S-100 Infrastructure will this proposal </w:t>
      </w:r>
      <w:r w:rsidR="009C3C5E">
        <w:rPr>
          <w:rFonts w:cs="Arial"/>
          <w:sz w:val="28"/>
          <w:szCs w:val="28"/>
          <w:lang w:val="en-US"/>
        </w:rPr>
        <w:t>affect?</w:t>
      </w:r>
    </w:p>
    <w:p w14:paraId="51DC2214" w14:textId="77777777" w:rsidR="009C3C5E" w:rsidRDefault="008950B8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-4036777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C5E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Feature Concept Dictionary Interface or Database</w:t>
      </w:r>
    </w:p>
    <w:p w14:paraId="05143EDF" w14:textId="77777777" w:rsidR="009C3C5E" w:rsidRDefault="008950B8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6720803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C5E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Portrayal Register</w:t>
      </w:r>
    </w:p>
    <w:p w14:paraId="74BCB02C" w14:textId="77777777" w:rsidR="009C3C5E" w:rsidRDefault="008950B8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-886972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C5E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Feature Catalogue Builder</w:t>
      </w:r>
    </w:p>
    <w:p w14:paraId="05BF8CE9" w14:textId="1C0E88AD" w:rsidR="009C3C5E" w:rsidRDefault="008950B8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-3977509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307CC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Portrayal Catalogue Builder</w:t>
      </w:r>
    </w:p>
    <w:p w14:paraId="208D831D" w14:textId="548E6AF1" w:rsidR="009C3C5E" w:rsidRPr="009C3C5E" w:rsidRDefault="008950B8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13328771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307CC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UML Models</w:t>
      </w:r>
    </w:p>
    <w:p w14:paraId="036DE059" w14:textId="2FC4431E" w:rsidR="00BB0AA8" w:rsidRPr="009C3C5E" w:rsidRDefault="008950B8" w:rsidP="00BB0AA8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156567986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75246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☒</w:t>
          </w:r>
        </w:sdtContent>
      </w:sdt>
      <w:r w:rsidR="00BB0AA8">
        <w:rPr>
          <w:rFonts w:cs="Arial"/>
          <w:sz w:val="22"/>
          <w:szCs w:val="28"/>
          <w:lang w:val="en-US"/>
        </w:rPr>
        <w:tab/>
        <w:t>S-100 GitHub Schemas</w:t>
      </w:r>
    </w:p>
    <w:p w14:paraId="4134F518" w14:textId="77777777" w:rsidR="009C3C5E" w:rsidRDefault="009C3C5E" w:rsidP="008B6083">
      <w:pPr>
        <w:rPr>
          <w:rFonts w:cs="Arial"/>
          <w:sz w:val="28"/>
          <w:szCs w:val="28"/>
          <w:lang w:val="en-US"/>
        </w:rPr>
      </w:pPr>
    </w:p>
    <w:p w14:paraId="7F8E0296" w14:textId="33D1A4F3" w:rsidR="00B6222F" w:rsidRDefault="008B6083" w:rsidP="00145757">
      <w:pPr>
        <w:rPr>
          <w:rFonts w:cs="Arial"/>
          <w:b/>
          <w:lang w:val="en-US"/>
        </w:rPr>
      </w:pPr>
      <w:r w:rsidRPr="00A82E52">
        <w:rPr>
          <w:rFonts w:cs="Arial"/>
          <w:b/>
          <w:lang w:val="en-US"/>
        </w:rPr>
        <w:t xml:space="preserve">Please send completed forms and supporting documentation to the secretary </w:t>
      </w:r>
      <w:r w:rsidR="00723C18">
        <w:rPr>
          <w:rFonts w:cs="Arial"/>
          <w:b/>
          <w:lang w:val="en-US"/>
        </w:rPr>
        <w:t>S-100WG</w:t>
      </w:r>
      <w:r w:rsidRPr="00A82E52">
        <w:rPr>
          <w:rFonts w:cs="Arial"/>
          <w:b/>
          <w:lang w:val="en-US"/>
        </w:rPr>
        <w:t>.</w:t>
      </w:r>
    </w:p>
    <w:p w14:paraId="45F77B02" w14:textId="77777777" w:rsidR="00AE1165" w:rsidRDefault="00AE1165" w:rsidP="000C661D">
      <w:bookmarkStart w:id="0" w:name="_Toc40359899"/>
      <w:bookmarkStart w:id="1" w:name="_Toc467655437"/>
      <w:bookmarkStart w:id="2" w:name="_Toc474405597"/>
    </w:p>
    <w:p w14:paraId="64FCF64F" w14:textId="77777777" w:rsidR="000307CC" w:rsidRPr="000307CC" w:rsidRDefault="000307CC" w:rsidP="000307CC">
      <w:pPr>
        <w:pStyle w:val="ListParagraph"/>
        <w:keepNext/>
        <w:numPr>
          <w:ilvl w:val="0"/>
          <w:numId w:val="10"/>
        </w:numPr>
        <w:spacing w:before="120" w:after="120"/>
        <w:contextualSpacing w:val="0"/>
        <w:outlineLvl w:val="2"/>
        <w:rPr>
          <w:rFonts w:cs="Arial"/>
          <w:b/>
          <w:bCs/>
          <w:vanish/>
          <w:szCs w:val="26"/>
        </w:rPr>
      </w:pPr>
      <w:bookmarkStart w:id="3" w:name="_Toc40359906"/>
      <w:bookmarkStart w:id="4" w:name="_Toc467655443"/>
      <w:bookmarkStart w:id="5" w:name="_Toc474405603"/>
      <w:bookmarkEnd w:id="0"/>
      <w:bookmarkEnd w:id="1"/>
      <w:bookmarkEnd w:id="2"/>
    </w:p>
    <w:p w14:paraId="3440ACA0" w14:textId="77777777" w:rsidR="000307CC" w:rsidRPr="000307CC" w:rsidRDefault="000307CC" w:rsidP="000307CC">
      <w:pPr>
        <w:pStyle w:val="ListParagraph"/>
        <w:keepNext/>
        <w:numPr>
          <w:ilvl w:val="0"/>
          <w:numId w:val="10"/>
        </w:numPr>
        <w:spacing w:before="120" w:after="120"/>
        <w:contextualSpacing w:val="0"/>
        <w:outlineLvl w:val="2"/>
        <w:rPr>
          <w:rFonts w:cs="Arial"/>
          <w:b/>
          <w:bCs/>
          <w:vanish/>
          <w:szCs w:val="26"/>
        </w:rPr>
      </w:pPr>
    </w:p>
    <w:p w14:paraId="04FB92B2" w14:textId="77777777" w:rsidR="000307CC" w:rsidRPr="000307CC" w:rsidRDefault="000307CC" w:rsidP="000307CC">
      <w:pPr>
        <w:pStyle w:val="ListParagraph"/>
        <w:keepNext/>
        <w:numPr>
          <w:ilvl w:val="0"/>
          <w:numId w:val="10"/>
        </w:numPr>
        <w:spacing w:before="120" w:after="120"/>
        <w:contextualSpacing w:val="0"/>
        <w:outlineLvl w:val="2"/>
        <w:rPr>
          <w:rFonts w:cs="Arial"/>
          <w:b/>
          <w:bCs/>
          <w:vanish/>
          <w:szCs w:val="26"/>
        </w:rPr>
      </w:pPr>
    </w:p>
    <w:p w14:paraId="6399511E" w14:textId="77777777" w:rsidR="000307CC" w:rsidRPr="000307CC" w:rsidRDefault="000307CC" w:rsidP="000307CC">
      <w:pPr>
        <w:pStyle w:val="ListParagraph"/>
        <w:keepNext/>
        <w:numPr>
          <w:ilvl w:val="0"/>
          <w:numId w:val="10"/>
        </w:numPr>
        <w:spacing w:before="120" w:after="120"/>
        <w:contextualSpacing w:val="0"/>
        <w:outlineLvl w:val="2"/>
        <w:rPr>
          <w:rFonts w:cs="Arial"/>
          <w:b/>
          <w:bCs/>
          <w:vanish/>
          <w:szCs w:val="26"/>
        </w:rPr>
      </w:pPr>
    </w:p>
    <w:p w14:paraId="5A70EA44" w14:textId="77777777" w:rsidR="000307CC" w:rsidRPr="000307CC" w:rsidRDefault="000307CC" w:rsidP="000307CC">
      <w:pPr>
        <w:pStyle w:val="ListParagraph"/>
        <w:keepNext/>
        <w:numPr>
          <w:ilvl w:val="0"/>
          <w:numId w:val="10"/>
        </w:numPr>
        <w:spacing w:before="120" w:after="120"/>
        <w:contextualSpacing w:val="0"/>
        <w:outlineLvl w:val="2"/>
        <w:rPr>
          <w:rFonts w:cs="Arial"/>
          <w:b/>
          <w:bCs/>
          <w:vanish/>
          <w:szCs w:val="26"/>
        </w:rPr>
      </w:pPr>
    </w:p>
    <w:p w14:paraId="54A513D0" w14:textId="77777777" w:rsidR="000307CC" w:rsidRPr="000307CC" w:rsidRDefault="000307CC" w:rsidP="000307CC">
      <w:pPr>
        <w:pStyle w:val="ListParagraph"/>
        <w:keepNext/>
        <w:numPr>
          <w:ilvl w:val="0"/>
          <w:numId w:val="10"/>
        </w:numPr>
        <w:spacing w:before="120" w:after="120"/>
        <w:contextualSpacing w:val="0"/>
        <w:outlineLvl w:val="2"/>
        <w:rPr>
          <w:rFonts w:cs="Arial"/>
          <w:b/>
          <w:bCs/>
          <w:vanish/>
          <w:szCs w:val="26"/>
        </w:rPr>
      </w:pPr>
    </w:p>
    <w:p w14:paraId="04D9D8D3" w14:textId="77777777" w:rsidR="000307CC" w:rsidRPr="000307CC" w:rsidRDefault="000307CC" w:rsidP="000307CC">
      <w:pPr>
        <w:pStyle w:val="ListParagraph"/>
        <w:keepNext/>
        <w:numPr>
          <w:ilvl w:val="0"/>
          <w:numId w:val="10"/>
        </w:numPr>
        <w:spacing w:before="120" w:after="120"/>
        <w:contextualSpacing w:val="0"/>
        <w:outlineLvl w:val="2"/>
        <w:rPr>
          <w:rFonts w:cs="Arial"/>
          <w:b/>
          <w:bCs/>
          <w:vanish/>
          <w:szCs w:val="26"/>
        </w:rPr>
      </w:pPr>
    </w:p>
    <w:p w14:paraId="5C66A84D" w14:textId="77777777" w:rsidR="000307CC" w:rsidRPr="000307CC" w:rsidRDefault="000307CC" w:rsidP="000307CC">
      <w:pPr>
        <w:pStyle w:val="ListParagraph"/>
        <w:keepNext/>
        <w:numPr>
          <w:ilvl w:val="0"/>
          <w:numId w:val="10"/>
        </w:numPr>
        <w:spacing w:before="120" w:after="120"/>
        <w:contextualSpacing w:val="0"/>
        <w:outlineLvl w:val="2"/>
        <w:rPr>
          <w:rFonts w:cs="Arial"/>
          <w:b/>
          <w:bCs/>
          <w:vanish/>
          <w:szCs w:val="26"/>
        </w:rPr>
      </w:pPr>
    </w:p>
    <w:p w14:paraId="43D41446" w14:textId="77777777" w:rsidR="000307CC" w:rsidRPr="000307CC" w:rsidRDefault="000307CC" w:rsidP="000307CC">
      <w:pPr>
        <w:pStyle w:val="ListParagraph"/>
        <w:keepNext/>
        <w:numPr>
          <w:ilvl w:val="0"/>
          <w:numId w:val="10"/>
        </w:numPr>
        <w:spacing w:before="120" w:after="120"/>
        <w:contextualSpacing w:val="0"/>
        <w:outlineLvl w:val="2"/>
        <w:rPr>
          <w:rFonts w:cs="Arial"/>
          <w:b/>
          <w:bCs/>
          <w:vanish/>
          <w:szCs w:val="26"/>
        </w:rPr>
      </w:pPr>
    </w:p>
    <w:p w14:paraId="2895A552" w14:textId="77777777" w:rsidR="000307CC" w:rsidRPr="000307CC" w:rsidRDefault="000307CC" w:rsidP="000307CC">
      <w:pPr>
        <w:pStyle w:val="ListParagraph"/>
        <w:keepNext/>
        <w:numPr>
          <w:ilvl w:val="0"/>
          <w:numId w:val="10"/>
        </w:numPr>
        <w:spacing w:before="120" w:after="120"/>
        <w:contextualSpacing w:val="0"/>
        <w:outlineLvl w:val="2"/>
        <w:rPr>
          <w:rFonts w:cs="Arial"/>
          <w:b/>
          <w:bCs/>
          <w:vanish/>
          <w:szCs w:val="26"/>
        </w:rPr>
      </w:pPr>
    </w:p>
    <w:p w14:paraId="1D9246A9" w14:textId="77777777" w:rsidR="000307CC" w:rsidRPr="000307CC" w:rsidRDefault="000307CC" w:rsidP="000307CC">
      <w:pPr>
        <w:pStyle w:val="ListParagraph"/>
        <w:keepNext/>
        <w:numPr>
          <w:ilvl w:val="0"/>
          <w:numId w:val="10"/>
        </w:numPr>
        <w:spacing w:before="120" w:after="120"/>
        <w:contextualSpacing w:val="0"/>
        <w:outlineLvl w:val="2"/>
        <w:rPr>
          <w:rFonts w:cs="Arial"/>
          <w:b/>
          <w:bCs/>
          <w:vanish/>
          <w:szCs w:val="26"/>
        </w:rPr>
      </w:pPr>
    </w:p>
    <w:p w14:paraId="0DF8EEB6" w14:textId="77777777" w:rsidR="000307CC" w:rsidRPr="000307CC" w:rsidRDefault="000307CC" w:rsidP="000307CC">
      <w:pPr>
        <w:pStyle w:val="ListParagraph"/>
        <w:keepNext/>
        <w:numPr>
          <w:ilvl w:val="1"/>
          <w:numId w:val="10"/>
        </w:numPr>
        <w:spacing w:before="120" w:after="120"/>
        <w:contextualSpacing w:val="0"/>
        <w:outlineLvl w:val="2"/>
        <w:rPr>
          <w:rFonts w:cs="Arial"/>
          <w:b/>
          <w:bCs/>
          <w:vanish/>
          <w:szCs w:val="26"/>
        </w:rPr>
      </w:pPr>
    </w:p>
    <w:p w14:paraId="3A1B4824" w14:textId="77777777" w:rsidR="000307CC" w:rsidRPr="000307CC" w:rsidRDefault="000307CC" w:rsidP="000307CC">
      <w:pPr>
        <w:pStyle w:val="ListParagraph"/>
        <w:keepNext/>
        <w:numPr>
          <w:ilvl w:val="2"/>
          <w:numId w:val="10"/>
        </w:numPr>
        <w:spacing w:before="120" w:after="120"/>
        <w:contextualSpacing w:val="0"/>
        <w:outlineLvl w:val="2"/>
        <w:rPr>
          <w:rFonts w:cs="Arial"/>
          <w:b/>
          <w:bCs/>
          <w:vanish/>
          <w:szCs w:val="26"/>
        </w:rPr>
      </w:pPr>
    </w:p>
    <w:p w14:paraId="20DD3F74" w14:textId="77777777" w:rsidR="000307CC" w:rsidRPr="000307CC" w:rsidRDefault="000307CC" w:rsidP="000307CC">
      <w:pPr>
        <w:pStyle w:val="ListParagraph"/>
        <w:keepNext/>
        <w:numPr>
          <w:ilvl w:val="2"/>
          <w:numId w:val="10"/>
        </w:numPr>
        <w:spacing w:before="120" w:after="120"/>
        <w:contextualSpacing w:val="0"/>
        <w:outlineLvl w:val="2"/>
        <w:rPr>
          <w:rFonts w:cs="Arial"/>
          <w:b/>
          <w:bCs/>
          <w:vanish/>
          <w:szCs w:val="26"/>
        </w:rPr>
      </w:pPr>
    </w:p>
    <w:p w14:paraId="123E7903" w14:textId="77777777" w:rsidR="000307CC" w:rsidRPr="000307CC" w:rsidRDefault="000307CC" w:rsidP="000307CC">
      <w:pPr>
        <w:pStyle w:val="ListParagraph"/>
        <w:keepNext/>
        <w:numPr>
          <w:ilvl w:val="2"/>
          <w:numId w:val="10"/>
        </w:numPr>
        <w:spacing w:before="120" w:after="120"/>
        <w:contextualSpacing w:val="0"/>
        <w:outlineLvl w:val="2"/>
        <w:rPr>
          <w:rFonts w:cs="Arial"/>
          <w:b/>
          <w:bCs/>
          <w:vanish/>
          <w:szCs w:val="26"/>
        </w:rPr>
      </w:pPr>
    </w:p>
    <w:p w14:paraId="1F61D3A6" w14:textId="77777777" w:rsidR="000307CC" w:rsidRPr="000307CC" w:rsidRDefault="000307CC" w:rsidP="000307CC">
      <w:pPr>
        <w:pStyle w:val="ListParagraph"/>
        <w:keepNext/>
        <w:numPr>
          <w:ilvl w:val="2"/>
          <w:numId w:val="10"/>
        </w:numPr>
        <w:spacing w:before="120" w:after="120"/>
        <w:contextualSpacing w:val="0"/>
        <w:outlineLvl w:val="2"/>
        <w:rPr>
          <w:rFonts w:cs="Arial"/>
          <w:b/>
          <w:bCs/>
          <w:vanish/>
          <w:szCs w:val="26"/>
        </w:rPr>
      </w:pPr>
    </w:p>
    <w:p w14:paraId="554752AF" w14:textId="77777777" w:rsidR="000307CC" w:rsidRPr="000307CC" w:rsidRDefault="000307CC" w:rsidP="000307CC">
      <w:pPr>
        <w:pStyle w:val="ListParagraph"/>
        <w:keepNext/>
        <w:numPr>
          <w:ilvl w:val="2"/>
          <w:numId w:val="10"/>
        </w:numPr>
        <w:spacing w:before="120" w:after="120"/>
        <w:contextualSpacing w:val="0"/>
        <w:outlineLvl w:val="2"/>
        <w:rPr>
          <w:rFonts w:cs="Arial"/>
          <w:b/>
          <w:bCs/>
          <w:vanish/>
          <w:szCs w:val="26"/>
        </w:rPr>
      </w:pPr>
    </w:p>
    <w:p w14:paraId="10E62EF5" w14:textId="77777777" w:rsidR="000307CC" w:rsidRPr="000307CC" w:rsidRDefault="000307CC" w:rsidP="000307CC">
      <w:pPr>
        <w:pStyle w:val="ListParagraph"/>
        <w:keepNext/>
        <w:numPr>
          <w:ilvl w:val="2"/>
          <w:numId w:val="10"/>
        </w:numPr>
        <w:spacing w:before="120" w:after="120"/>
        <w:contextualSpacing w:val="0"/>
        <w:outlineLvl w:val="2"/>
        <w:rPr>
          <w:rFonts w:cs="Arial"/>
          <w:b/>
          <w:bCs/>
          <w:vanish/>
          <w:szCs w:val="26"/>
        </w:rPr>
      </w:pPr>
    </w:p>
    <w:p w14:paraId="597BD4F9" w14:textId="77777777" w:rsidR="000307CC" w:rsidRPr="000307CC" w:rsidRDefault="000307CC" w:rsidP="000307CC">
      <w:pPr>
        <w:pStyle w:val="ListParagraph"/>
        <w:keepNext/>
        <w:numPr>
          <w:ilvl w:val="2"/>
          <w:numId w:val="10"/>
        </w:numPr>
        <w:spacing w:before="120" w:after="120"/>
        <w:contextualSpacing w:val="0"/>
        <w:outlineLvl w:val="2"/>
        <w:rPr>
          <w:rFonts w:cs="Arial"/>
          <w:b/>
          <w:bCs/>
          <w:vanish/>
          <w:szCs w:val="26"/>
        </w:rPr>
      </w:pPr>
    </w:p>
    <w:bookmarkEnd w:id="3"/>
    <w:p w14:paraId="6F9167EE" w14:textId="0E7B608D" w:rsidR="000307CC" w:rsidRPr="00FA7F13" w:rsidRDefault="00AC1351" w:rsidP="00AC1351">
      <w:pPr>
        <w:pStyle w:val="Heading3"/>
        <w:numPr>
          <w:ilvl w:val="0"/>
          <w:numId w:val="0"/>
        </w:numPr>
      </w:pPr>
      <w:r>
        <w:t>10b-9.6.1 Dataset identification</w:t>
      </w:r>
    </w:p>
    <w:bookmarkEnd w:id="4"/>
    <w:bookmarkEnd w:id="5"/>
    <w:p w14:paraId="6772E372" w14:textId="77777777" w:rsidR="00C90A9B" w:rsidRPr="00B325CF" w:rsidRDefault="00C90A9B" w:rsidP="00C90A9B">
      <w:pPr>
        <w:pStyle w:val="Tabletitle1"/>
        <w:rPr>
          <w:lang w:val="en-GB"/>
        </w:rPr>
      </w:pPr>
      <w:r w:rsidRPr="00B325CF">
        <w:t>Table 10b-3 – Dataset identification header elements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677"/>
        <w:gridCol w:w="1906"/>
        <w:gridCol w:w="974"/>
        <w:gridCol w:w="539"/>
        <w:gridCol w:w="1379"/>
        <w:gridCol w:w="1952"/>
      </w:tblGrid>
      <w:tr w:rsidR="00C90A9B" w:rsidRPr="00B325CF" w14:paraId="00BE40EF" w14:textId="77777777" w:rsidTr="00BE1545">
        <w:trPr>
          <w:trHeight w:val="212"/>
          <w:jc w:val="center"/>
        </w:trPr>
        <w:tc>
          <w:tcPr>
            <w:tcW w:w="995" w:type="pct"/>
            <w:vAlign w:val="center"/>
            <w:hideMark/>
          </w:tcPr>
          <w:p w14:paraId="3D8C7218" w14:textId="77777777" w:rsidR="00C90A9B" w:rsidRPr="00B325CF" w:rsidRDefault="00C90A9B" w:rsidP="00BE1545">
            <w:pPr>
              <w:spacing w:before="60" w:after="60" w:line="100" w:lineRule="atLeast"/>
              <w:jc w:val="left"/>
              <w:rPr>
                <w:rFonts w:eastAsia="SimSun" w:cs="Arial"/>
                <w:b/>
                <w:sz w:val="18"/>
                <w:szCs w:val="18"/>
                <w:lang w:val="en-GB"/>
              </w:rPr>
            </w:pPr>
            <w:r w:rsidRPr="00B325CF">
              <w:rPr>
                <w:rFonts w:eastAsia="SimSun" w:cs="Arial"/>
                <w:b/>
                <w:sz w:val="18"/>
                <w:szCs w:val="18"/>
                <w:lang w:val="en-GB"/>
              </w:rPr>
              <w:t>Field</w:t>
            </w:r>
          </w:p>
        </w:tc>
        <w:tc>
          <w:tcPr>
            <w:tcW w:w="1131" w:type="pct"/>
            <w:vAlign w:val="center"/>
            <w:hideMark/>
          </w:tcPr>
          <w:p w14:paraId="5001C8DA" w14:textId="77777777" w:rsidR="00C90A9B" w:rsidRPr="00B325CF" w:rsidRDefault="00C90A9B" w:rsidP="00BE1545">
            <w:pPr>
              <w:spacing w:before="60" w:after="60" w:line="100" w:lineRule="atLeast"/>
              <w:jc w:val="left"/>
              <w:rPr>
                <w:rFonts w:eastAsia="SimSun" w:cs="Arial"/>
                <w:b/>
                <w:sz w:val="18"/>
                <w:szCs w:val="18"/>
                <w:lang w:val="en-GB"/>
              </w:rPr>
            </w:pPr>
            <w:r w:rsidRPr="00B325CF">
              <w:rPr>
                <w:rFonts w:eastAsia="SimSun" w:cs="Arial"/>
                <w:b/>
                <w:sz w:val="18"/>
                <w:szCs w:val="18"/>
                <w:lang w:val="en-GB"/>
              </w:rPr>
              <w:t>XML Tag</w:t>
            </w:r>
          </w:p>
        </w:tc>
        <w:tc>
          <w:tcPr>
            <w:tcW w:w="578" w:type="pct"/>
            <w:hideMark/>
          </w:tcPr>
          <w:p w14:paraId="6F832DA2" w14:textId="77777777" w:rsidR="00C90A9B" w:rsidRPr="00B325CF" w:rsidRDefault="00C90A9B" w:rsidP="00BE1545">
            <w:pPr>
              <w:spacing w:before="60" w:after="60" w:line="100" w:lineRule="atLeast"/>
              <w:jc w:val="left"/>
              <w:rPr>
                <w:rFonts w:eastAsia="SimSun" w:cs="Arial"/>
                <w:b/>
                <w:sz w:val="18"/>
                <w:szCs w:val="18"/>
                <w:lang w:val="en-GB"/>
              </w:rPr>
            </w:pPr>
            <w:r w:rsidRPr="00B325CF">
              <w:rPr>
                <w:rFonts w:eastAsia="SimSun" w:cs="Arial"/>
                <w:b/>
                <w:sz w:val="18"/>
                <w:szCs w:val="18"/>
                <w:lang w:val="en-GB"/>
              </w:rPr>
              <w:t>Value</w:t>
            </w:r>
          </w:p>
        </w:tc>
        <w:tc>
          <w:tcPr>
            <w:tcW w:w="320" w:type="pct"/>
          </w:tcPr>
          <w:p w14:paraId="167A82E9" w14:textId="77777777" w:rsidR="00C90A9B" w:rsidRPr="00B325CF" w:rsidRDefault="00C90A9B" w:rsidP="00BE1545">
            <w:pPr>
              <w:spacing w:before="60" w:after="60" w:line="100" w:lineRule="atLeast"/>
              <w:jc w:val="left"/>
              <w:rPr>
                <w:rFonts w:eastAsia="SimSun" w:cs="Arial"/>
                <w:b/>
                <w:sz w:val="18"/>
                <w:szCs w:val="18"/>
                <w:lang w:val="en-GB"/>
              </w:rPr>
            </w:pPr>
            <w:r w:rsidRPr="00B325CF">
              <w:rPr>
                <w:rFonts w:eastAsia="SimSun" w:cs="Arial"/>
                <w:b/>
                <w:sz w:val="18"/>
                <w:szCs w:val="18"/>
                <w:lang w:val="en-GB"/>
              </w:rPr>
              <w:t>Mult.</w:t>
            </w:r>
          </w:p>
        </w:tc>
        <w:tc>
          <w:tcPr>
            <w:tcW w:w="818" w:type="pct"/>
            <w:vAlign w:val="center"/>
            <w:hideMark/>
          </w:tcPr>
          <w:p w14:paraId="74FCDD36" w14:textId="77777777" w:rsidR="00C90A9B" w:rsidRPr="00B325CF" w:rsidRDefault="00C90A9B" w:rsidP="00BE1545">
            <w:pPr>
              <w:spacing w:before="60" w:after="60" w:line="100" w:lineRule="atLeast"/>
              <w:jc w:val="left"/>
              <w:rPr>
                <w:rFonts w:eastAsia="SimSun" w:cs="Arial"/>
                <w:b/>
                <w:sz w:val="18"/>
                <w:szCs w:val="18"/>
                <w:lang w:val="en-GB"/>
              </w:rPr>
            </w:pPr>
            <w:r w:rsidRPr="00B325CF">
              <w:rPr>
                <w:rFonts w:eastAsia="SimSun" w:cs="Arial"/>
                <w:b/>
                <w:sz w:val="18"/>
                <w:szCs w:val="18"/>
                <w:lang w:val="en-GB"/>
              </w:rPr>
              <w:t>Type</w:t>
            </w:r>
          </w:p>
        </w:tc>
        <w:tc>
          <w:tcPr>
            <w:tcW w:w="1158" w:type="pct"/>
            <w:vAlign w:val="center"/>
            <w:hideMark/>
          </w:tcPr>
          <w:p w14:paraId="23BF6624" w14:textId="77777777" w:rsidR="00C90A9B" w:rsidRPr="00B325CF" w:rsidRDefault="00C90A9B" w:rsidP="00BE1545">
            <w:pPr>
              <w:spacing w:before="60" w:after="60" w:line="100" w:lineRule="atLeast"/>
              <w:jc w:val="left"/>
              <w:rPr>
                <w:rFonts w:eastAsia="SimSun" w:cs="Arial"/>
                <w:b/>
                <w:sz w:val="18"/>
                <w:szCs w:val="18"/>
                <w:lang w:val="en-GB"/>
              </w:rPr>
            </w:pPr>
            <w:r w:rsidRPr="00B325CF">
              <w:rPr>
                <w:rFonts w:eastAsia="SimSun" w:cs="Arial"/>
                <w:b/>
                <w:sz w:val="18"/>
                <w:szCs w:val="18"/>
                <w:lang w:val="en-GB"/>
              </w:rPr>
              <w:t>Description</w:t>
            </w:r>
          </w:p>
        </w:tc>
      </w:tr>
      <w:tr w:rsidR="00C90A9B" w:rsidRPr="00B325CF" w14:paraId="7B3921E2" w14:textId="77777777" w:rsidTr="00BE1545">
        <w:trPr>
          <w:trHeight w:val="408"/>
          <w:jc w:val="center"/>
        </w:trPr>
        <w:tc>
          <w:tcPr>
            <w:tcW w:w="995" w:type="pct"/>
            <w:hideMark/>
          </w:tcPr>
          <w:p w14:paraId="02859754" w14:textId="5787748B" w:rsidR="00C90A9B" w:rsidRPr="00B325CF" w:rsidRDefault="00C90A9B" w:rsidP="00BE1545">
            <w:pPr>
              <w:spacing w:before="60" w:after="60" w:line="100" w:lineRule="atLeast"/>
              <w:jc w:val="left"/>
              <w:rPr>
                <w:rFonts w:eastAsia="SimSun" w:cs="Arial"/>
                <w:sz w:val="18"/>
                <w:szCs w:val="18"/>
                <w:lang w:val="en-GB"/>
              </w:rPr>
            </w:pPr>
            <w:r>
              <w:rPr>
                <w:rFonts w:eastAsia="SimSun" w:cs="Arial"/>
                <w:sz w:val="18"/>
                <w:szCs w:val="18"/>
                <w:lang w:val="en-GB"/>
              </w:rPr>
              <w:t>…</w:t>
            </w:r>
          </w:p>
        </w:tc>
        <w:tc>
          <w:tcPr>
            <w:tcW w:w="1131" w:type="pct"/>
            <w:hideMark/>
          </w:tcPr>
          <w:p w14:paraId="5A0B2B49" w14:textId="300C5AE3" w:rsidR="00C90A9B" w:rsidRPr="00B325CF" w:rsidRDefault="00C90A9B" w:rsidP="00BE1545">
            <w:pPr>
              <w:spacing w:before="60" w:after="60" w:line="100" w:lineRule="atLeast"/>
              <w:jc w:val="left"/>
              <w:rPr>
                <w:rFonts w:eastAsia="SimSun" w:cs="Arial"/>
                <w:sz w:val="18"/>
                <w:szCs w:val="18"/>
                <w:lang w:val="en-GB"/>
              </w:rPr>
            </w:pPr>
            <w:r>
              <w:rPr>
                <w:rFonts w:eastAsia="SimSun" w:cs="Arial"/>
                <w:sz w:val="18"/>
                <w:szCs w:val="18"/>
                <w:lang w:val="en-GB"/>
              </w:rPr>
              <w:t>…</w:t>
            </w:r>
          </w:p>
        </w:tc>
        <w:tc>
          <w:tcPr>
            <w:tcW w:w="578" w:type="pct"/>
          </w:tcPr>
          <w:p w14:paraId="79888214" w14:textId="7E03E7BF" w:rsidR="00C90A9B" w:rsidRPr="00B325CF" w:rsidRDefault="00C90A9B" w:rsidP="00BE1545">
            <w:pPr>
              <w:spacing w:before="60" w:after="60" w:line="100" w:lineRule="atLeast"/>
              <w:jc w:val="left"/>
              <w:rPr>
                <w:rFonts w:eastAsia="SimSun" w:cs="Arial"/>
                <w:sz w:val="18"/>
                <w:szCs w:val="18"/>
                <w:lang w:val="en-GB"/>
              </w:rPr>
            </w:pPr>
            <w:r>
              <w:rPr>
                <w:rFonts w:eastAsia="SimSun" w:cs="Arial"/>
                <w:sz w:val="18"/>
                <w:szCs w:val="18"/>
                <w:lang w:val="en-GB"/>
              </w:rPr>
              <w:t>…</w:t>
            </w:r>
          </w:p>
        </w:tc>
        <w:tc>
          <w:tcPr>
            <w:tcW w:w="320" w:type="pct"/>
          </w:tcPr>
          <w:p w14:paraId="04F3276A" w14:textId="65D97C09" w:rsidR="00C90A9B" w:rsidRPr="00B325CF" w:rsidRDefault="00C90A9B" w:rsidP="00BE1545">
            <w:pPr>
              <w:spacing w:before="60" w:after="60" w:line="100" w:lineRule="atLeast"/>
              <w:jc w:val="left"/>
              <w:rPr>
                <w:rFonts w:eastAsia="SimSun" w:cs="Arial"/>
                <w:sz w:val="18"/>
                <w:szCs w:val="18"/>
                <w:lang w:val="en-GB"/>
              </w:rPr>
            </w:pPr>
            <w:r>
              <w:rPr>
                <w:rFonts w:eastAsia="SimSun" w:cs="Arial"/>
                <w:sz w:val="18"/>
                <w:szCs w:val="18"/>
                <w:lang w:val="en-GB"/>
              </w:rPr>
              <w:t>…</w:t>
            </w:r>
          </w:p>
        </w:tc>
        <w:tc>
          <w:tcPr>
            <w:tcW w:w="818" w:type="pct"/>
            <w:hideMark/>
          </w:tcPr>
          <w:p w14:paraId="7F3BC194" w14:textId="76E9040B" w:rsidR="00C90A9B" w:rsidRPr="00B325CF" w:rsidRDefault="00C90A9B" w:rsidP="00BE1545">
            <w:pPr>
              <w:spacing w:before="60" w:after="60" w:line="100" w:lineRule="atLeast"/>
              <w:jc w:val="left"/>
              <w:rPr>
                <w:rFonts w:eastAsia="SimSun" w:cs="Arial"/>
                <w:sz w:val="18"/>
                <w:szCs w:val="18"/>
                <w:lang w:val="en-GB"/>
              </w:rPr>
            </w:pPr>
            <w:r>
              <w:rPr>
                <w:rFonts w:eastAsia="SimSun" w:cs="Arial"/>
                <w:sz w:val="18"/>
                <w:szCs w:val="18"/>
                <w:lang w:val="en-GB"/>
              </w:rPr>
              <w:t>…</w:t>
            </w:r>
          </w:p>
        </w:tc>
        <w:tc>
          <w:tcPr>
            <w:tcW w:w="1158" w:type="pct"/>
            <w:hideMark/>
          </w:tcPr>
          <w:p w14:paraId="33706E02" w14:textId="0713700D" w:rsidR="00C90A9B" w:rsidRPr="00B325CF" w:rsidRDefault="00C90A9B" w:rsidP="00BE1545">
            <w:pPr>
              <w:spacing w:before="60" w:after="60" w:line="100" w:lineRule="atLeast"/>
              <w:jc w:val="left"/>
              <w:rPr>
                <w:rFonts w:eastAsia="SimSun" w:cs="Arial"/>
                <w:sz w:val="18"/>
                <w:szCs w:val="18"/>
                <w:lang w:val="en-GB"/>
              </w:rPr>
            </w:pPr>
            <w:r>
              <w:rPr>
                <w:rFonts w:eastAsia="SimSun" w:cs="Arial"/>
                <w:sz w:val="18"/>
                <w:szCs w:val="18"/>
                <w:lang w:val="en-GB"/>
              </w:rPr>
              <w:t>…</w:t>
            </w:r>
          </w:p>
        </w:tc>
      </w:tr>
      <w:tr w:rsidR="00C90A9B" w:rsidRPr="00B325CF" w14:paraId="30B53C7D" w14:textId="77777777" w:rsidTr="00C90A9B">
        <w:trPr>
          <w:trHeight w:val="212"/>
          <w:jc w:val="center"/>
        </w:trPr>
        <w:tc>
          <w:tcPr>
            <w:tcW w:w="995" w:type="pct"/>
            <w:hideMark/>
          </w:tcPr>
          <w:p w14:paraId="59D5CF2A" w14:textId="77777777" w:rsidR="00C90A9B" w:rsidRPr="00B325CF" w:rsidRDefault="00C90A9B" w:rsidP="00BE1545">
            <w:pPr>
              <w:spacing w:before="60" w:after="60" w:line="100" w:lineRule="atLeast"/>
              <w:jc w:val="left"/>
              <w:rPr>
                <w:rFonts w:eastAsia="SimSun" w:cs="Arial"/>
                <w:sz w:val="18"/>
                <w:szCs w:val="18"/>
                <w:lang w:val="en-GB"/>
              </w:rPr>
            </w:pPr>
            <w:r w:rsidRPr="00B325CF">
              <w:rPr>
                <w:rFonts w:eastAsia="SimSun" w:cs="Arial"/>
                <w:sz w:val="18"/>
                <w:szCs w:val="18"/>
                <w:lang w:val="en-GB"/>
              </w:rPr>
              <w:t>Dataset language</w:t>
            </w:r>
          </w:p>
        </w:tc>
        <w:tc>
          <w:tcPr>
            <w:tcW w:w="1131" w:type="pct"/>
            <w:hideMark/>
          </w:tcPr>
          <w:p w14:paraId="7A796608" w14:textId="77777777" w:rsidR="00C90A9B" w:rsidRPr="00B325CF" w:rsidRDefault="00C90A9B" w:rsidP="00BE1545">
            <w:pPr>
              <w:spacing w:before="60" w:after="60" w:line="100" w:lineRule="atLeast"/>
              <w:jc w:val="left"/>
              <w:rPr>
                <w:rFonts w:eastAsia="SimSun" w:cs="Arial"/>
                <w:sz w:val="18"/>
                <w:szCs w:val="18"/>
                <w:lang w:val="en-GB"/>
              </w:rPr>
            </w:pPr>
            <w:r w:rsidRPr="00B325CF">
              <w:rPr>
                <w:rFonts w:eastAsia="SimSun" w:cs="Arial"/>
                <w:sz w:val="18"/>
                <w:szCs w:val="18"/>
                <w:lang w:val="en-GB"/>
              </w:rPr>
              <w:t>datasetLanguage</w:t>
            </w:r>
          </w:p>
        </w:tc>
        <w:tc>
          <w:tcPr>
            <w:tcW w:w="578" w:type="pct"/>
            <w:shd w:val="clear" w:color="auto" w:fill="FFFF00"/>
            <w:hideMark/>
          </w:tcPr>
          <w:p w14:paraId="1E4C30B4" w14:textId="3C3D51CA" w:rsidR="00C90A9B" w:rsidRPr="00B325CF" w:rsidRDefault="00C90A9B" w:rsidP="00BE1545">
            <w:pPr>
              <w:spacing w:before="60" w:after="60" w:line="100" w:lineRule="atLeast"/>
              <w:jc w:val="left"/>
              <w:rPr>
                <w:rFonts w:eastAsia="SimSun" w:cs="Arial"/>
                <w:sz w:val="18"/>
                <w:szCs w:val="18"/>
                <w:lang w:val="en-GB"/>
              </w:rPr>
            </w:pPr>
            <w:r w:rsidRPr="00B325CF">
              <w:rPr>
                <w:rFonts w:eastAsia="SimSun" w:cs="Arial"/>
                <w:sz w:val="18"/>
                <w:szCs w:val="18"/>
                <w:lang w:val="en-GB"/>
              </w:rPr>
              <w:t>“</w:t>
            </w:r>
            <w:ins w:id="6" w:author="David M. Grant" w:date="2021-07-07T10:39:00Z">
              <w:r>
                <w:rPr>
                  <w:rFonts w:eastAsia="SimSun" w:cs="Arial"/>
                  <w:sz w:val="18"/>
                  <w:szCs w:val="18"/>
                  <w:lang w:val="en-GB"/>
                </w:rPr>
                <w:t>eng</w:t>
              </w:r>
            </w:ins>
            <w:del w:id="7" w:author="David M. Grant" w:date="2021-07-07T10:39:00Z">
              <w:r w:rsidRPr="00B325CF" w:rsidDel="00C90A9B">
                <w:rPr>
                  <w:rFonts w:eastAsia="SimSun" w:cs="Arial"/>
                  <w:sz w:val="18"/>
                  <w:szCs w:val="18"/>
                  <w:lang w:val="en-GB"/>
                </w:rPr>
                <w:delText>EN</w:delText>
              </w:r>
            </w:del>
            <w:r w:rsidRPr="00B325CF">
              <w:rPr>
                <w:rFonts w:eastAsia="SimSun" w:cs="Arial"/>
                <w:sz w:val="18"/>
                <w:szCs w:val="18"/>
                <w:lang w:val="en-GB"/>
              </w:rPr>
              <w:t>”</w:t>
            </w:r>
          </w:p>
        </w:tc>
        <w:tc>
          <w:tcPr>
            <w:tcW w:w="320" w:type="pct"/>
          </w:tcPr>
          <w:p w14:paraId="6BF51D2A" w14:textId="77777777" w:rsidR="00C90A9B" w:rsidRPr="00B325CF" w:rsidRDefault="00C90A9B" w:rsidP="00BE1545">
            <w:pPr>
              <w:spacing w:before="60" w:after="60" w:line="100" w:lineRule="atLeast"/>
              <w:jc w:val="left"/>
              <w:rPr>
                <w:rFonts w:eastAsia="SimSun" w:cs="Arial"/>
                <w:sz w:val="18"/>
                <w:szCs w:val="18"/>
                <w:lang w:val="en-GB"/>
              </w:rPr>
            </w:pPr>
            <w:r w:rsidRPr="00B325CF">
              <w:rPr>
                <w:rFonts w:eastAsia="SimSun" w:cs="Arial"/>
                <w:sz w:val="18"/>
                <w:szCs w:val="18"/>
                <w:lang w:val="en-GB"/>
              </w:rPr>
              <w:t>1</w:t>
            </w:r>
          </w:p>
        </w:tc>
        <w:tc>
          <w:tcPr>
            <w:tcW w:w="818" w:type="pct"/>
            <w:shd w:val="clear" w:color="auto" w:fill="FFFF00"/>
            <w:hideMark/>
          </w:tcPr>
          <w:p w14:paraId="356CC1CE" w14:textId="384290C9" w:rsidR="00C90A9B" w:rsidRPr="00B325CF" w:rsidRDefault="00C90A9B" w:rsidP="00BE1545">
            <w:pPr>
              <w:spacing w:before="60" w:after="60" w:line="100" w:lineRule="atLeast"/>
              <w:jc w:val="left"/>
              <w:rPr>
                <w:rFonts w:eastAsia="SimSun" w:cs="Arial"/>
                <w:sz w:val="18"/>
                <w:szCs w:val="18"/>
                <w:lang w:val="en-GB"/>
              </w:rPr>
            </w:pPr>
            <w:r w:rsidRPr="00B325CF">
              <w:rPr>
                <w:rFonts w:eastAsia="SimSun" w:cs="Arial"/>
                <w:sz w:val="18"/>
                <w:szCs w:val="18"/>
                <w:lang w:val="en-GB"/>
              </w:rPr>
              <w:t>ISO 639-</w:t>
            </w:r>
            <w:ins w:id="8" w:author="David M. Grant" w:date="2021-07-07T10:39:00Z">
              <w:r>
                <w:rPr>
                  <w:rFonts w:eastAsia="SimSun" w:cs="Arial"/>
                  <w:sz w:val="18"/>
                  <w:szCs w:val="18"/>
                  <w:lang w:val="en-GB"/>
                </w:rPr>
                <w:t>2 3-letter code</w:t>
              </w:r>
            </w:ins>
            <w:del w:id="9" w:author="David M. Grant" w:date="2021-07-07T10:39:00Z">
              <w:r w:rsidRPr="00B325CF" w:rsidDel="00C90A9B">
                <w:rPr>
                  <w:rFonts w:eastAsia="SimSun" w:cs="Arial"/>
                  <w:sz w:val="18"/>
                  <w:szCs w:val="18"/>
                  <w:lang w:val="en-GB"/>
                </w:rPr>
                <w:delText>1</w:delText>
              </w:r>
            </w:del>
          </w:p>
        </w:tc>
        <w:tc>
          <w:tcPr>
            <w:tcW w:w="1158" w:type="pct"/>
            <w:hideMark/>
          </w:tcPr>
          <w:p w14:paraId="2853C4E5" w14:textId="77777777" w:rsidR="00C90A9B" w:rsidRPr="00B325CF" w:rsidRDefault="00C90A9B" w:rsidP="00BE1545">
            <w:pPr>
              <w:spacing w:before="60" w:after="60" w:line="100" w:lineRule="atLeast"/>
              <w:jc w:val="left"/>
              <w:rPr>
                <w:rFonts w:eastAsia="SimSun" w:cs="Arial"/>
                <w:sz w:val="18"/>
                <w:szCs w:val="18"/>
                <w:lang w:val="en-GB"/>
              </w:rPr>
            </w:pPr>
            <w:r w:rsidRPr="00B325CF">
              <w:rPr>
                <w:rFonts w:eastAsia="SimSun" w:cs="Arial"/>
                <w:sz w:val="18"/>
                <w:szCs w:val="18"/>
                <w:lang w:val="en-GB"/>
              </w:rPr>
              <w:t>The (primary) language used in this dataset</w:t>
            </w:r>
          </w:p>
        </w:tc>
      </w:tr>
      <w:tr w:rsidR="00C90A9B" w:rsidRPr="00B325CF" w14:paraId="75365BB6" w14:textId="77777777" w:rsidTr="00BE1545">
        <w:trPr>
          <w:trHeight w:val="212"/>
          <w:jc w:val="center"/>
        </w:trPr>
        <w:tc>
          <w:tcPr>
            <w:tcW w:w="995" w:type="pct"/>
            <w:hideMark/>
          </w:tcPr>
          <w:p w14:paraId="33DE6333" w14:textId="6183DD73" w:rsidR="00C90A9B" w:rsidRPr="00B325CF" w:rsidRDefault="00C90A9B" w:rsidP="00BE1545">
            <w:pPr>
              <w:spacing w:before="60" w:after="60" w:line="100" w:lineRule="atLeast"/>
              <w:jc w:val="left"/>
              <w:rPr>
                <w:rFonts w:eastAsia="SimSun" w:cs="Arial"/>
                <w:sz w:val="18"/>
                <w:szCs w:val="18"/>
                <w:lang w:val="en-GB"/>
              </w:rPr>
            </w:pPr>
            <w:r>
              <w:rPr>
                <w:rFonts w:eastAsia="SimSun" w:cs="Arial"/>
                <w:sz w:val="18"/>
                <w:szCs w:val="18"/>
                <w:lang w:val="en-GB"/>
              </w:rPr>
              <w:t>...</w:t>
            </w:r>
          </w:p>
        </w:tc>
        <w:tc>
          <w:tcPr>
            <w:tcW w:w="1131" w:type="pct"/>
            <w:hideMark/>
          </w:tcPr>
          <w:p w14:paraId="7590628E" w14:textId="6ADD8265" w:rsidR="00C90A9B" w:rsidRPr="00B325CF" w:rsidRDefault="00C90A9B" w:rsidP="00BE1545">
            <w:pPr>
              <w:spacing w:before="60" w:after="60" w:line="100" w:lineRule="atLeast"/>
              <w:jc w:val="left"/>
              <w:rPr>
                <w:rFonts w:eastAsia="SimSun" w:cs="Arial"/>
                <w:sz w:val="18"/>
                <w:szCs w:val="18"/>
                <w:lang w:val="en-GB"/>
              </w:rPr>
            </w:pPr>
            <w:r>
              <w:rPr>
                <w:rFonts w:eastAsia="SimSun" w:cs="Arial"/>
                <w:sz w:val="18"/>
                <w:szCs w:val="18"/>
                <w:lang w:val="en-GB"/>
              </w:rPr>
              <w:t>…</w:t>
            </w:r>
          </w:p>
        </w:tc>
        <w:tc>
          <w:tcPr>
            <w:tcW w:w="578" w:type="pct"/>
            <w:hideMark/>
          </w:tcPr>
          <w:p w14:paraId="3F21E948" w14:textId="212BC0CF" w:rsidR="00C90A9B" w:rsidRPr="00B325CF" w:rsidRDefault="00C90A9B" w:rsidP="00BE1545">
            <w:pPr>
              <w:spacing w:before="60" w:after="60" w:line="100" w:lineRule="atLeast"/>
              <w:jc w:val="left"/>
              <w:rPr>
                <w:rFonts w:eastAsia="SimSun" w:cs="Arial"/>
                <w:sz w:val="18"/>
                <w:szCs w:val="18"/>
                <w:lang w:val="en-GB"/>
              </w:rPr>
            </w:pPr>
            <w:r>
              <w:rPr>
                <w:rFonts w:eastAsia="SimSun" w:cs="Arial"/>
                <w:sz w:val="18"/>
                <w:szCs w:val="18"/>
                <w:lang w:val="en-GB"/>
              </w:rPr>
              <w:t>…</w:t>
            </w:r>
          </w:p>
        </w:tc>
        <w:tc>
          <w:tcPr>
            <w:tcW w:w="320" w:type="pct"/>
          </w:tcPr>
          <w:p w14:paraId="12FF4733" w14:textId="130D7FA1" w:rsidR="00C90A9B" w:rsidRPr="00B325CF" w:rsidRDefault="00C90A9B" w:rsidP="00BE1545">
            <w:pPr>
              <w:spacing w:before="60" w:after="60" w:line="100" w:lineRule="atLeast"/>
              <w:jc w:val="left"/>
              <w:rPr>
                <w:rFonts w:eastAsia="SimSun" w:cs="Arial"/>
                <w:sz w:val="18"/>
                <w:szCs w:val="18"/>
                <w:lang w:val="en-GB"/>
              </w:rPr>
            </w:pPr>
            <w:r>
              <w:rPr>
                <w:rFonts w:eastAsia="SimSun" w:cs="Arial"/>
                <w:sz w:val="18"/>
                <w:szCs w:val="18"/>
                <w:lang w:val="en-GB"/>
              </w:rPr>
              <w:t>…</w:t>
            </w:r>
          </w:p>
        </w:tc>
        <w:tc>
          <w:tcPr>
            <w:tcW w:w="818" w:type="pct"/>
            <w:hideMark/>
          </w:tcPr>
          <w:p w14:paraId="665B3369" w14:textId="3B2DC0C6" w:rsidR="00C90A9B" w:rsidRPr="00B325CF" w:rsidRDefault="00C90A9B" w:rsidP="00BE1545">
            <w:pPr>
              <w:spacing w:before="60" w:after="60" w:line="100" w:lineRule="atLeast"/>
              <w:jc w:val="left"/>
              <w:rPr>
                <w:rFonts w:eastAsia="SimSun" w:cs="Arial"/>
                <w:sz w:val="18"/>
                <w:szCs w:val="18"/>
                <w:lang w:val="en-GB"/>
              </w:rPr>
            </w:pPr>
            <w:r>
              <w:rPr>
                <w:rFonts w:eastAsia="SimSun" w:cs="Arial"/>
                <w:sz w:val="18"/>
                <w:szCs w:val="18"/>
                <w:lang w:val="en-GB"/>
              </w:rPr>
              <w:t>…</w:t>
            </w:r>
          </w:p>
        </w:tc>
        <w:tc>
          <w:tcPr>
            <w:tcW w:w="1158" w:type="pct"/>
            <w:hideMark/>
          </w:tcPr>
          <w:p w14:paraId="53D032B6" w14:textId="038471EB" w:rsidR="00C90A9B" w:rsidRPr="00B325CF" w:rsidRDefault="00C90A9B" w:rsidP="00BE1545">
            <w:pPr>
              <w:spacing w:before="60" w:after="60" w:line="100" w:lineRule="atLeast"/>
              <w:jc w:val="left"/>
              <w:rPr>
                <w:rFonts w:eastAsia="SimSun" w:cs="Arial"/>
                <w:sz w:val="18"/>
                <w:szCs w:val="18"/>
                <w:lang w:val="en-GB"/>
              </w:rPr>
            </w:pPr>
            <w:r>
              <w:rPr>
                <w:rFonts w:eastAsia="SimSun" w:cs="Arial"/>
                <w:sz w:val="18"/>
                <w:szCs w:val="18"/>
                <w:lang w:val="en-GB"/>
              </w:rPr>
              <w:t>…</w:t>
            </w:r>
          </w:p>
        </w:tc>
      </w:tr>
    </w:tbl>
    <w:p w14:paraId="784783B5" w14:textId="7C04900F" w:rsidR="00E352CA" w:rsidRDefault="00E352CA" w:rsidP="00C90A9B">
      <w:pPr>
        <w:spacing w:before="100" w:beforeAutospacing="1" w:after="100" w:afterAutospacing="1"/>
        <w:rPr>
          <w:b/>
        </w:rPr>
      </w:pPr>
      <w:r>
        <w:rPr>
          <w:b/>
        </w:rPr>
        <w:t>S100CSL.xsd</w:t>
      </w:r>
    </w:p>
    <w:p w14:paraId="25E76426" w14:textId="69F3C2D8" w:rsidR="00E352CA" w:rsidRDefault="00E352CA" w:rsidP="00E352CA">
      <w:pPr>
        <w:jc w:val="left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...</w:t>
      </w:r>
    </w:p>
    <w:p w14:paraId="49120074" w14:textId="77777777" w:rsidR="00E352CA" w:rsidRPr="00E352CA" w:rsidRDefault="00E352CA" w:rsidP="00E352CA">
      <w:pPr>
        <w:jc w:val="left"/>
        <w:rPr>
          <w:rFonts w:ascii="Consolas" w:hAnsi="Consolas"/>
          <w:sz w:val="18"/>
          <w:szCs w:val="18"/>
        </w:rPr>
      </w:pPr>
      <w:r w:rsidRPr="00E352CA">
        <w:rPr>
          <w:rFonts w:ascii="Consolas" w:hAnsi="Consolas"/>
          <w:sz w:val="18"/>
          <w:szCs w:val="18"/>
        </w:rPr>
        <w:t>&lt;!-- UnlimitedInteger --&gt;</w:t>
      </w:r>
    </w:p>
    <w:p w14:paraId="52A843D9" w14:textId="594C53BB" w:rsidR="00E352CA" w:rsidRDefault="00E352CA" w:rsidP="00E352CA">
      <w:pPr>
        <w:jc w:val="left"/>
        <w:rPr>
          <w:rFonts w:ascii="Consolas" w:hAnsi="Consolas"/>
          <w:sz w:val="18"/>
          <w:szCs w:val="18"/>
        </w:rPr>
      </w:pPr>
      <w:r w:rsidRPr="00E352CA">
        <w:rPr>
          <w:rFonts w:ascii="Consolas" w:hAnsi="Consolas"/>
          <w:sz w:val="18"/>
          <w:szCs w:val="18"/>
        </w:rPr>
        <w:t>&lt;xs:simpleType name="UnlimitedInteger"&gt;</w:t>
      </w:r>
    </w:p>
    <w:p w14:paraId="603510F6" w14:textId="16A469C9" w:rsidR="00E352CA" w:rsidRPr="00E352CA" w:rsidRDefault="00E352CA" w:rsidP="00E352CA">
      <w:pPr>
        <w:jc w:val="left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...</w:t>
      </w:r>
    </w:p>
    <w:p w14:paraId="4786CA82" w14:textId="37AA099E" w:rsidR="00E352CA" w:rsidRDefault="00E352CA" w:rsidP="00E352CA">
      <w:pPr>
        <w:jc w:val="left"/>
        <w:rPr>
          <w:rFonts w:ascii="Consolas" w:hAnsi="Consolas"/>
          <w:sz w:val="18"/>
          <w:szCs w:val="18"/>
        </w:rPr>
      </w:pPr>
      <w:r w:rsidRPr="00E352CA">
        <w:rPr>
          <w:rFonts w:ascii="Consolas" w:hAnsi="Consolas"/>
          <w:sz w:val="18"/>
          <w:szCs w:val="18"/>
        </w:rPr>
        <w:t>&lt;/xs:simpleType&gt;</w:t>
      </w:r>
    </w:p>
    <w:p w14:paraId="113FBA8F" w14:textId="226A1DBB" w:rsidR="00E352CA" w:rsidRDefault="00E352CA" w:rsidP="00E352CA">
      <w:pPr>
        <w:jc w:val="left"/>
        <w:rPr>
          <w:ins w:id="10" w:author="David M. Grant" w:date="2021-07-07T11:10:00Z"/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...</w:t>
      </w:r>
    </w:p>
    <w:p w14:paraId="5C035A76" w14:textId="4DB469B2" w:rsidR="00E352CA" w:rsidRPr="00F63F78" w:rsidRDefault="00E352CA" w:rsidP="00E352CA">
      <w:pPr>
        <w:jc w:val="left"/>
        <w:rPr>
          <w:rFonts w:ascii="Consolas" w:hAnsi="Consolas"/>
          <w:sz w:val="18"/>
          <w:szCs w:val="18"/>
          <w:highlight w:val="yellow"/>
        </w:rPr>
      </w:pPr>
      <w:ins w:id="11" w:author="David M. Grant" w:date="2021-07-07T11:10:00Z">
        <w:r w:rsidRPr="00F63F78">
          <w:rPr>
            <w:rFonts w:ascii="Consolas" w:hAnsi="Consolas"/>
            <w:sz w:val="18"/>
            <w:szCs w:val="18"/>
            <w:highlight w:val="yellow"/>
          </w:rPr>
          <w:t>&lt;!-- ISO 639-</w:t>
        </w:r>
        <w:r w:rsidR="00F63F78" w:rsidRPr="00F63F78">
          <w:rPr>
            <w:rFonts w:ascii="Consolas" w:hAnsi="Consolas"/>
            <w:sz w:val="18"/>
            <w:szCs w:val="18"/>
            <w:highlight w:val="yellow"/>
          </w:rPr>
          <w:t>2 3-letter language code --&gt;</w:t>
        </w:r>
      </w:ins>
    </w:p>
    <w:p w14:paraId="115E3531" w14:textId="1CFB1136" w:rsidR="00E352CA" w:rsidRPr="00F63F78" w:rsidRDefault="00E352CA" w:rsidP="00E352CA">
      <w:pPr>
        <w:jc w:val="left"/>
        <w:rPr>
          <w:ins w:id="12" w:author="David M. Grant" w:date="2021-07-07T11:07:00Z"/>
          <w:rFonts w:ascii="Consolas" w:hAnsi="Consolas"/>
          <w:sz w:val="18"/>
          <w:szCs w:val="18"/>
          <w:highlight w:val="yellow"/>
        </w:rPr>
      </w:pPr>
      <w:ins w:id="13" w:author="David M. Grant" w:date="2021-07-07T11:06:00Z">
        <w:r w:rsidRPr="00F63F78">
          <w:rPr>
            <w:rFonts w:ascii="Consolas" w:hAnsi="Consolas"/>
            <w:sz w:val="18"/>
            <w:szCs w:val="18"/>
            <w:highlight w:val="yellow"/>
          </w:rPr>
          <w:t>&lt;xs:simpleType name=</w:t>
        </w:r>
      </w:ins>
      <w:ins w:id="14" w:author="David M. Grant" w:date="2021-07-07T11:07:00Z">
        <w:r w:rsidRPr="00F63F78">
          <w:rPr>
            <w:rFonts w:ascii="Consolas" w:hAnsi="Consolas"/>
            <w:sz w:val="18"/>
            <w:szCs w:val="18"/>
            <w:highlight w:val="yellow"/>
          </w:rPr>
          <w:t>“languageCode“&gt;</w:t>
        </w:r>
      </w:ins>
    </w:p>
    <w:p w14:paraId="66D01936" w14:textId="22CF7DDA" w:rsidR="00E352CA" w:rsidRPr="00F63F78" w:rsidRDefault="00E352CA" w:rsidP="00E352CA">
      <w:pPr>
        <w:jc w:val="left"/>
        <w:rPr>
          <w:ins w:id="15" w:author="David M. Grant" w:date="2021-07-07T11:08:00Z"/>
          <w:rFonts w:ascii="Consolas" w:hAnsi="Consolas"/>
          <w:sz w:val="18"/>
          <w:szCs w:val="18"/>
          <w:highlight w:val="yellow"/>
        </w:rPr>
      </w:pPr>
      <w:ins w:id="16" w:author="David M. Grant" w:date="2021-07-07T11:07:00Z">
        <w:r w:rsidRPr="00F63F78">
          <w:rPr>
            <w:rFonts w:ascii="Consolas" w:hAnsi="Consolas"/>
            <w:sz w:val="18"/>
            <w:szCs w:val="18"/>
            <w:highlight w:val="yellow"/>
          </w:rPr>
          <w:t xml:space="preserve">  &lt;xs:restriction base=</w:t>
        </w:r>
      </w:ins>
      <w:ins w:id="17" w:author="David M. Grant" w:date="2021-07-07T11:08:00Z">
        <w:r w:rsidRPr="00F63F78">
          <w:rPr>
            <w:rFonts w:ascii="Consolas" w:hAnsi="Consolas"/>
            <w:sz w:val="18"/>
            <w:szCs w:val="18"/>
            <w:highlight w:val="yellow"/>
          </w:rPr>
          <w:t>“xs:string“&gt;</w:t>
        </w:r>
      </w:ins>
    </w:p>
    <w:p w14:paraId="0D1BD4B6" w14:textId="1841E2B8" w:rsidR="00E352CA" w:rsidRDefault="00E352CA" w:rsidP="00E352CA">
      <w:pPr>
        <w:jc w:val="left"/>
        <w:rPr>
          <w:ins w:id="18" w:author="David M. Grant" w:date="2021-07-07T11:18:00Z"/>
          <w:rFonts w:ascii="Consolas" w:hAnsi="Consolas"/>
          <w:sz w:val="18"/>
          <w:szCs w:val="18"/>
          <w:highlight w:val="yellow"/>
        </w:rPr>
      </w:pPr>
      <w:ins w:id="19" w:author="David M. Grant" w:date="2021-07-07T11:08:00Z">
        <w:r w:rsidRPr="00F63F78">
          <w:rPr>
            <w:rFonts w:ascii="Consolas" w:hAnsi="Consolas"/>
            <w:sz w:val="18"/>
            <w:szCs w:val="18"/>
            <w:highlight w:val="yellow"/>
          </w:rPr>
          <w:t xml:space="preserve">  </w:t>
        </w:r>
      </w:ins>
      <w:ins w:id="20" w:author="David M. Grant" w:date="2021-07-07T11:18:00Z">
        <w:r w:rsidR="003B01D0">
          <w:rPr>
            <w:rFonts w:ascii="Consolas" w:hAnsi="Consolas"/>
            <w:sz w:val="18"/>
            <w:szCs w:val="18"/>
            <w:highlight w:val="yellow"/>
          </w:rPr>
          <w:t xml:space="preserve">  </w:t>
        </w:r>
      </w:ins>
      <w:ins w:id="21" w:author="David M. Grant" w:date="2021-07-07T11:08:00Z">
        <w:r w:rsidRPr="00F63F78">
          <w:rPr>
            <w:rFonts w:ascii="Consolas" w:hAnsi="Consolas"/>
            <w:sz w:val="18"/>
            <w:szCs w:val="18"/>
            <w:highlight w:val="yellow"/>
          </w:rPr>
          <w:t>&lt;xs:pattern value=“[a-z][a-z][a-z]“/&gt;</w:t>
        </w:r>
      </w:ins>
    </w:p>
    <w:p w14:paraId="32A3699D" w14:textId="4A4E3DC8" w:rsidR="003B01D0" w:rsidRPr="00F63F78" w:rsidRDefault="003B01D0" w:rsidP="00E352CA">
      <w:pPr>
        <w:jc w:val="left"/>
        <w:rPr>
          <w:ins w:id="22" w:author="David M. Grant" w:date="2021-07-07T11:08:00Z"/>
          <w:rFonts w:ascii="Consolas" w:hAnsi="Consolas"/>
          <w:sz w:val="18"/>
          <w:szCs w:val="18"/>
          <w:highlight w:val="yellow"/>
        </w:rPr>
      </w:pPr>
      <w:ins w:id="23" w:author="David M. Grant" w:date="2021-07-07T11:18:00Z">
        <w:r>
          <w:rPr>
            <w:rFonts w:ascii="Consolas" w:hAnsi="Consolas"/>
            <w:sz w:val="18"/>
            <w:szCs w:val="18"/>
            <w:highlight w:val="yellow"/>
          </w:rPr>
          <w:t xml:space="preserve">  &lt;/xs:restriction&gt;</w:t>
        </w:r>
      </w:ins>
      <w:bookmarkStart w:id="24" w:name="_GoBack"/>
      <w:bookmarkEnd w:id="24"/>
    </w:p>
    <w:p w14:paraId="55883632" w14:textId="188937F5" w:rsidR="00E352CA" w:rsidRDefault="00E352CA" w:rsidP="00E352CA">
      <w:pPr>
        <w:jc w:val="left"/>
        <w:rPr>
          <w:rFonts w:ascii="Consolas" w:hAnsi="Consolas"/>
          <w:sz w:val="18"/>
          <w:szCs w:val="18"/>
        </w:rPr>
      </w:pPr>
      <w:ins w:id="25" w:author="David M. Grant" w:date="2021-07-07T11:08:00Z">
        <w:r w:rsidRPr="00F63F78">
          <w:rPr>
            <w:rFonts w:ascii="Consolas" w:hAnsi="Consolas"/>
            <w:sz w:val="18"/>
            <w:szCs w:val="18"/>
            <w:highlight w:val="yellow"/>
          </w:rPr>
          <w:t>&lt;/xs:simpleType&gt;</w:t>
        </w:r>
      </w:ins>
    </w:p>
    <w:p w14:paraId="534FFABF" w14:textId="671052DB" w:rsidR="000307CC" w:rsidRDefault="00B02F1F" w:rsidP="00C90A9B">
      <w:pPr>
        <w:spacing w:before="100" w:beforeAutospacing="1" w:after="100" w:afterAutospacing="1"/>
        <w:rPr>
          <w:b/>
        </w:rPr>
      </w:pPr>
      <w:r w:rsidRPr="00B02F1F">
        <w:rPr>
          <w:b/>
        </w:rPr>
        <w:t>S100PortrayalCatalog.xsd</w:t>
      </w:r>
    </w:p>
    <w:p w14:paraId="1538ED44" w14:textId="77777777" w:rsidR="00332BCA" w:rsidRDefault="00332BCA" w:rsidP="00E352CA">
      <w:pPr>
        <w:jc w:val="left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...</w:t>
      </w:r>
    </w:p>
    <w:p w14:paraId="20CAE5D8" w14:textId="20DB397B" w:rsidR="00E352CA" w:rsidRDefault="00E352CA" w:rsidP="00E352CA">
      <w:pPr>
        <w:jc w:val="left"/>
        <w:rPr>
          <w:rFonts w:ascii="Consolas" w:hAnsi="Consolas"/>
          <w:sz w:val="18"/>
          <w:szCs w:val="18"/>
        </w:rPr>
      </w:pPr>
      <w:r w:rsidRPr="00E352CA">
        <w:rPr>
          <w:rFonts w:ascii="Consolas" w:hAnsi="Consolas"/>
          <w:sz w:val="18"/>
          <w:szCs w:val="18"/>
        </w:rPr>
        <w:t>&lt;xs:schema</w:t>
      </w:r>
    </w:p>
    <w:p w14:paraId="3B8FEC15" w14:textId="05B18D5E" w:rsidR="00E352CA" w:rsidRDefault="00E352CA" w:rsidP="00E352CA">
      <w:pPr>
        <w:jc w:val="left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</w:t>
      </w:r>
      <w:r w:rsidRPr="00E352CA">
        <w:rPr>
          <w:rFonts w:ascii="Consolas" w:hAnsi="Consolas"/>
          <w:sz w:val="18"/>
          <w:szCs w:val="18"/>
        </w:rPr>
        <w:t>xmlns:xs=</w:t>
      </w:r>
      <w:hyperlink r:id="rId9" w:history="1">
        <w:r w:rsidRPr="00A42C51">
          <w:rPr>
            <w:rStyle w:val="Hyperlink"/>
            <w:rFonts w:ascii="Consolas" w:hAnsi="Consolas"/>
            <w:sz w:val="18"/>
            <w:szCs w:val="18"/>
          </w:rPr>
          <w:t>http://www.w3.org/2001/XMLSchema</w:t>
        </w:r>
      </w:hyperlink>
    </w:p>
    <w:p w14:paraId="078E08D5" w14:textId="10AD0F77" w:rsidR="00E352CA" w:rsidRDefault="00E352CA" w:rsidP="00E352CA">
      <w:pPr>
        <w:jc w:val="left"/>
        <w:rPr>
          <w:ins w:id="26" w:author="David M. Grant" w:date="2021-07-07T11:03:00Z"/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</w:t>
      </w:r>
      <w:r w:rsidRPr="00E352CA">
        <w:rPr>
          <w:rFonts w:ascii="Consolas" w:hAnsi="Consolas"/>
          <w:sz w:val="18"/>
          <w:szCs w:val="18"/>
        </w:rPr>
        <w:t>xmlns:s100Symbol=</w:t>
      </w:r>
      <w:hyperlink r:id="rId10" w:history="1">
        <w:r w:rsidRPr="00A42C51">
          <w:rPr>
            <w:rStyle w:val="Hyperlink"/>
            <w:rFonts w:ascii="Consolas" w:hAnsi="Consolas"/>
            <w:sz w:val="18"/>
            <w:szCs w:val="18"/>
          </w:rPr>
          <w:t>http://www.iho.int/S100SymbolDefinition</w:t>
        </w:r>
      </w:hyperlink>
      <w:r>
        <w:rPr>
          <w:rFonts w:ascii="Consolas" w:hAnsi="Consolas"/>
          <w:sz w:val="18"/>
          <w:szCs w:val="18"/>
        </w:rPr>
        <w:t xml:space="preserve"> </w:t>
      </w:r>
      <w:r w:rsidRPr="00E352CA">
        <w:rPr>
          <w:rFonts w:ascii="Consolas" w:hAnsi="Consolas"/>
          <w:sz w:val="18"/>
          <w:szCs w:val="18"/>
        </w:rPr>
        <w:t>version="4.1.0-20191115"&gt;</w:t>
      </w:r>
    </w:p>
    <w:p w14:paraId="5A371003" w14:textId="71E704AD" w:rsidR="00E352CA" w:rsidRDefault="00E352CA" w:rsidP="00E352CA">
      <w:pPr>
        <w:jc w:val="left"/>
        <w:rPr>
          <w:rFonts w:ascii="Consolas" w:hAnsi="Consolas"/>
          <w:sz w:val="18"/>
          <w:szCs w:val="18"/>
        </w:rPr>
      </w:pPr>
      <w:ins w:id="27" w:author="David M. Grant" w:date="2021-07-07T11:03:00Z">
        <w:r>
          <w:rPr>
            <w:rFonts w:ascii="Consolas" w:hAnsi="Consolas"/>
            <w:sz w:val="18"/>
            <w:szCs w:val="18"/>
          </w:rPr>
          <w:t xml:space="preserve">  </w:t>
        </w:r>
        <w:r w:rsidRPr="00E352CA">
          <w:rPr>
            <w:rFonts w:ascii="Consolas" w:hAnsi="Consolas"/>
            <w:sz w:val="18"/>
            <w:szCs w:val="18"/>
            <w:highlight w:val="yellow"/>
          </w:rPr>
          <w:t>xmlns:s100CSL=“http://www.iho.int/S100ConceptualSchema“</w:t>
        </w:r>
      </w:ins>
    </w:p>
    <w:p w14:paraId="0D3B3869" w14:textId="3A11F55E" w:rsidR="00B02F1F" w:rsidRDefault="00E352CA" w:rsidP="00E352CA">
      <w:pPr>
        <w:jc w:val="left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</w:t>
      </w:r>
      <w:r w:rsidRPr="00E352CA">
        <w:rPr>
          <w:rFonts w:ascii="Consolas" w:hAnsi="Consolas"/>
          <w:sz w:val="18"/>
          <w:szCs w:val="18"/>
        </w:rPr>
        <w:t>&lt;xs:import namespace="http://www.iho.int/S100SymbolDefinition" schemaLocation="S100SymbolDefinition.xsd"/&gt;</w:t>
      </w:r>
    </w:p>
    <w:p w14:paraId="12B5EF6B" w14:textId="5D0578BE" w:rsidR="00E352CA" w:rsidRDefault="00E352CA" w:rsidP="00E352CA">
      <w:pPr>
        <w:jc w:val="left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...</w:t>
      </w:r>
    </w:p>
    <w:p w14:paraId="6F3FBB98" w14:textId="7ABF054C" w:rsidR="00B02F1F" w:rsidRPr="00B02F1F" w:rsidRDefault="00B02F1F" w:rsidP="00E352CA">
      <w:pPr>
        <w:jc w:val="left"/>
        <w:rPr>
          <w:rFonts w:ascii="Consolas" w:hAnsi="Consolas"/>
          <w:sz w:val="18"/>
          <w:szCs w:val="18"/>
        </w:rPr>
      </w:pPr>
      <w:r w:rsidRPr="00B02F1F">
        <w:rPr>
          <w:rFonts w:ascii="Consolas" w:hAnsi="Consolas"/>
          <w:sz w:val="18"/>
          <w:szCs w:val="18"/>
        </w:rPr>
        <w:t>&lt;!-- Class for descriptive information about a catalogue item --&gt;</w:t>
      </w:r>
    </w:p>
    <w:p w14:paraId="7B0CADCD" w14:textId="28AD2601" w:rsidR="00B02F1F" w:rsidRPr="00B02F1F" w:rsidRDefault="00B02F1F" w:rsidP="00E352CA">
      <w:pPr>
        <w:jc w:val="left"/>
        <w:rPr>
          <w:rFonts w:ascii="Consolas" w:hAnsi="Consolas"/>
          <w:sz w:val="18"/>
          <w:szCs w:val="18"/>
        </w:rPr>
      </w:pPr>
      <w:r w:rsidRPr="00B02F1F">
        <w:rPr>
          <w:rFonts w:ascii="Consolas" w:hAnsi="Consolas"/>
          <w:sz w:val="18"/>
          <w:szCs w:val="18"/>
        </w:rPr>
        <w:t>&lt;xs:complexType name="Description"&gt;</w:t>
      </w:r>
    </w:p>
    <w:p w14:paraId="30749C2B" w14:textId="585E8BC9" w:rsidR="00B02F1F" w:rsidRPr="00B02F1F" w:rsidRDefault="00B02F1F" w:rsidP="00E352CA">
      <w:pPr>
        <w:jc w:val="left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</w:t>
      </w:r>
      <w:r w:rsidRPr="00B02F1F">
        <w:rPr>
          <w:rFonts w:ascii="Consolas" w:hAnsi="Consolas"/>
          <w:sz w:val="18"/>
          <w:szCs w:val="18"/>
        </w:rPr>
        <w:t>&lt;xs:sequence&gt;</w:t>
      </w:r>
    </w:p>
    <w:p w14:paraId="0497D97E" w14:textId="7D0030B1" w:rsidR="00B02F1F" w:rsidRPr="00B02F1F" w:rsidRDefault="00B02F1F" w:rsidP="00E352CA">
      <w:pPr>
        <w:jc w:val="left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</w:t>
      </w:r>
      <w:r w:rsidRPr="00B02F1F">
        <w:rPr>
          <w:rFonts w:ascii="Consolas" w:hAnsi="Consolas"/>
          <w:sz w:val="18"/>
          <w:szCs w:val="18"/>
        </w:rPr>
        <w:t>&lt;xs:element name="name" type="xs:string" minOccurs="0" maxOccurs="1"/&gt;</w:t>
      </w:r>
    </w:p>
    <w:p w14:paraId="507F6F45" w14:textId="63D7E950" w:rsidR="00B02F1F" w:rsidRPr="00B02F1F" w:rsidRDefault="00B02F1F" w:rsidP="00E352CA">
      <w:pPr>
        <w:jc w:val="left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</w:t>
      </w:r>
      <w:r w:rsidRPr="00B02F1F">
        <w:rPr>
          <w:rFonts w:ascii="Consolas" w:hAnsi="Consolas"/>
          <w:sz w:val="18"/>
          <w:szCs w:val="18"/>
        </w:rPr>
        <w:t>&lt;xs:element name="description" type="xs:string"/&gt;</w:t>
      </w:r>
    </w:p>
    <w:p w14:paraId="43DC8242" w14:textId="220F51A0" w:rsidR="00B02F1F" w:rsidRPr="00B02F1F" w:rsidRDefault="00B02F1F" w:rsidP="00E352CA">
      <w:pPr>
        <w:jc w:val="left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</w:t>
      </w:r>
      <w:r w:rsidRPr="00B02F1F">
        <w:rPr>
          <w:rFonts w:ascii="Consolas" w:hAnsi="Consolas"/>
          <w:sz w:val="18"/>
          <w:szCs w:val="18"/>
        </w:rPr>
        <w:t>&lt;xs:element name="language" type="</w:t>
      </w:r>
      <w:del w:id="28" w:author="David M. Grant" w:date="2021-07-07T11:11:00Z">
        <w:r w:rsidRPr="00332BCA" w:rsidDel="00F63F78">
          <w:rPr>
            <w:rFonts w:ascii="Consolas" w:hAnsi="Consolas"/>
            <w:sz w:val="18"/>
            <w:szCs w:val="18"/>
            <w:highlight w:val="yellow"/>
          </w:rPr>
          <w:delText>xs:language</w:delText>
        </w:r>
      </w:del>
      <w:ins w:id="29" w:author="David M. Grant" w:date="2021-07-07T11:11:00Z">
        <w:r w:rsidR="00F63F78" w:rsidRPr="00332BCA">
          <w:rPr>
            <w:rFonts w:ascii="Consolas" w:hAnsi="Consolas"/>
            <w:sz w:val="18"/>
            <w:szCs w:val="18"/>
            <w:highlight w:val="yellow"/>
          </w:rPr>
          <w:t>s100CSL:languageCode</w:t>
        </w:r>
      </w:ins>
      <w:r w:rsidRPr="00B02F1F">
        <w:rPr>
          <w:rFonts w:ascii="Consolas" w:hAnsi="Consolas"/>
          <w:sz w:val="18"/>
          <w:szCs w:val="18"/>
        </w:rPr>
        <w:t>"/&gt;</w:t>
      </w:r>
    </w:p>
    <w:p w14:paraId="7D7DEFCB" w14:textId="7CB3AD7A" w:rsidR="00B02F1F" w:rsidRPr="00B02F1F" w:rsidRDefault="00B02F1F" w:rsidP="00E352CA">
      <w:pPr>
        <w:jc w:val="left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</w:t>
      </w:r>
      <w:r w:rsidRPr="00B02F1F">
        <w:rPr>
          <w:rFonts w:ascii="Consolas" w:hAnsi="Consolas"/>
          <w:sz w:val="18"/>
          <w:szCs w:val="18"/>
        </w:rPr>
        <w:t>&lt;/xs:sequence&gt;</w:t>
      </w:r>
    </w:p>
    <w:p w14:paraId="03C9E533" w14:textId="689CCA42" w:rsidR="00B02F1F" w:rsidRDefault="00B02F1F" w:rsidP="00E352CA">
      <w:pPr>
        <w:jc w:val="left"/>
        <w:rPr>
          <w:rFonts w:ascii="Consolas" w:hAnsi="Consolas"/>
          <w:sz w:val="18"/>
          <w:szCs w:val="18"/>
        </w:rPr>
      </w:pPr>
      <w:r w:rsidRPr="00B02F1F">
        <w:rPr>
          <w:rFonts w:ascii="Consolas" w:hAnsi="Consolas"/>
          <w:sz w:val="18"/>
          <w:szCs w:val="18"/>
        </w:rPr>
        <w:t>&lt;/xs:complexType&gt;</w:t>
      </w:r>
    </w:p>
    <w:p w14:paraId="620836E4" w14:textId="1D692C3D" w:rsidR="00332BCA" w:rsidRDefault="00332BCA" w:rsidP="00E352CA">
      <w:pPr>
        <w:jc w:val="left"/>
        <w:rPr>
          <w:rFonts w:ascii="Consolas" w:hAnsi="Consolas"/>
          <w:sz w:val="18"/>
          <w:szCs w:val="18"/>
        </w:rPr>
      </w:pPr>
    </w:p>
    <w:p w14:paraId="0E78C3B5" w14:textId="0F72D9D3" w:rsidR="00332BCA" w:rsidRDefault="00332BCA" w:rsidP="00332BCA">
      <w:pPr>
        <w:spacing w:before="100" w:beforeAutospacing="1" w:after="100" w:afterAutospacing="1"/>
        <w:rPr>
          <w:b/>
        </w:rPr>
      </w:pPr>
      <w:r>
        <w:rPr>
          <w:b/>
        </w:rPr>
        <w:t>S100Alert</w:t>
      </w:r>
      <w:r w:rsidRPr="00B02F1F">
        <w:rPr>
          <w:b/>
        </w:rPr>
        <w:t>Catalog.xsd</w:t>
      </w:r>
    </w:p>
    <w:p w14:paraId="2CCD87D2" w14:textId="77777777" w:rsidR="00332BCA" w:rsidRDefault="00332BCA" w:rsidP="00332BCA">
      <w:pPr>
        <w:jc w:val="left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...</w:t>
      </w:r>
    </w:p>
    <w:p w14:paraId="3C986274" w14:textId="77777777" w:rsidR="00332BCA" w:rsidRPr="00332BCA" w:rsidRDefault="00332BCA" w:rsidP="00332BCA">
      <w:pPr>
        <w:jc w:val="left"/>
        <w:rPr>
          <w:rFonts w:ascii="Consolas" w:hAnsi="Consolas"/>
          <w:sz w:val="18"/>
          <w:szCs w:val="18"/>
        </w:rPr>
      </w:pPr>
      <w:r w:rsidRPr="00332BCA">
        <w:rPr>
          <w:rFonts w:ascii="Consolas" w:hAnsi="Consolas"/>
          <w:sz w:val="18"/>
          <w:szCs w:val="18"/>
        </w:rPr>
        <w:t>&lt;xs:schema</w:t>
      </w:r>
    </w:p>
    <w:p w14:paraId="3D05D65B" w14:textId="0D15FF5B" w:rsidR="00332BCA" w:rsidRPr="00332BCA" w:rsidRDefault="00332BCA" w:rsidP="00332BCA">
      <w:pPr>
        <w:jc w:val="left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</w:t>
      </w:r>
      <w:r w:rsidRPr="00332BCA">
        <w:rPr>
          <w:rFonts w:ascii="Consolas" w:hAnsi="Consolas"/>
          <w:sz w:val="18"/>
          <w:szCs w:val="18"/>
        </w:rPr>
        <w:t>xmlns:xs="http://www.w3.org/2001/XMLSchema"</w:t>
      </w:r>
    </w:p>
    <w:p w14:paraId="23FD2F36" w14:textId="405174FD" w:rsidR="00332BCA" w:rsidRPr="00332BCA" w:rsidRDefault="00332BCA" w:rsidP="00332BCA">
      <w:pPr>
        <w:jc w:val="left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</w:t>
      </w:r>
      <w:r w:rsidRPr="00332BCA">
        <w:rPr>
          <w:rFonts w:ascii="Consolas" w:hAnsi="Consolas"/>
          <w:sz w:val="18"/>
          <w:szCs w:val="18"/>
        </w:rPr>
        <w:t>xmlns:s100Symbol="http://www.iho.int/S100SymbolDefinition"&gt;</w:t>
      </w:r>
    </w:p>
    <w:p w14:paraId="059639F5" w14:textId="77777777" w:rsidR="00332BCA" w:rsidRDefault="00332BCA" w:rsidP="00332BCA">
      <w:pPr>
        <w:jc w:val="left"/>
        <w:rPr>
          <w:ins w:id="30" w:author="David M. Grant" w:date="2021-07-07T11:14:00Z"/>
          <w:rFonts w:ascii="Consolas" w:hAnsi="Consolas"/>
          <w:sz w:val="18"/>
          <w:szCs w:val="18"/>
        </w:rPr>
      </w:pPr>
      <w:ins w:id="31" w:author="David M. Grant" w:date="2021-07-07T11:14:00Z">
        <w:r>
          <w:rPr>
            <w:rFonts w:ascii="Consolas" w:hAnsi="Consolas"/>
            <w:sz w:val="18"/>
            <w:szCs w:val="18"/>
          </w:rPr>
          <w:t xml:space="preserve">  </w:t>
        </w:r>
        <w:r w:rsidRPr="00E352CA">
          <w:rPr>
            <w:rFonts w:ascii="Consolas" w:hAnsi="Consolas"/>
            <w:sz w:val="18"/>
            <w:szCs w:val="18"/>
            <w:highlight w:val="yellow"/>
          </w:rPr>
          <w:t>xmlns:s100CSL=“http://www.iho.int/S100ConceptualSchema“</w:t>
        </w:r>
      </w:ins>
    </w:p>
    <w:p w14:paraId="4308EF67" w14:textId="582926EB" w:rsidR="00332BCA" w:rsidRPr="00332BCA" w:rsidRDefault="00332BCA" w:rsidP="00332BCA">
      <w:pPr>
        <w:jc w:val="left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</w:t>
      </w:r>
      <w:r w:rsidRPr="00332BCA">
        <w:rPr>
          <w:rFonts w:ascii="Consolas" w:hAnsi="Consolas"/>
          <w:sz w:val="18"/>
          <w:szCs w:val="18"/>
        </w:rPr>
        <w:t>&lt;xs:include schemaLocation="S100PortrayalCatalog.xsd"/&gt;</w:t>
      </w:r>
    </w:p>
    <w:p w14:paraId="66D2DB80" w14:textId="710C4186" w:rsidR="00332BCA" w:rsidRDefault="00332BCA" w:rsidP="00332BCA">
      <w:pPr>
        <w:jc w:val="left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lastRenderedPageBreak/>
        <w:t xml:space="preserve">  </w:t>
      </w:r>
      <w:r w:rsidRPr="00332BCA">
        <w:rPr>
          <w:rFonts w:ascii="Consolas" w:hAnsi="Consolas"/>
          <w:sz w:val="18"/>
          <w:szCs w:val="18"/>
        </w:rPr>
        <w:t>&lt;xs:import namespace="http://www.iho.int/S100SymbolDefinition" schemaLocation="S100SymbolDefinition.xsd"/&gt;</w:t>
      </w:r>
    </w:p>
    <w:p w14:paraId="19CFB669" w14:textId="4EB3FBD5" w:rsidR="00332BCA" w:rsidRPr="00332BCA" w:rsidRDefault="00332BCA" w:rsidP="00332BCA">
      <w:pPr>
        <w:jc w:val="left"/>
        <w:rPr>
          <w:rFonts w:ascii="Consolas" w:hAnsi="Consolas"/>
          <w:sz w:val="18"/>
          <w:szCs w:val="18"/>
        </w:rPr>
      </w:pPr>
      <w:r w:rsidRPr="00332BCA">
        <w:rPr>
          <w:rFonts w:ascii="Consolas" w:hAnsi="Consolas"/>
          <w:sz w:val="18"/>
          <w:szCs w:val="18"/>
        </w:rPr>
        <w:t>&lt;!-- MESSAGES --&gt;</w:t>
      </w:r>
    </w:p>
    <w:p w14:paraId="50958920" w14:textId="77777777" w:rsidR="00332BCA" w:rsidRPr="00332BCA" w:rsidRDefault="00332BCA" w:rsidP="00332BCA">
      <w:pPr>
        <w:jc w:val="left"/>
        <w:rPr>
          <w:rFonts w:ascii="Consolas" w:hAnsi="Consolas"/>
          <w:sz w:val="18"/>
          <w:szCs w:val="18"/>
        </w:rPr>
      </w:pPr>
    </w:p>
    <w:p w14:paraId="13BA6632" w14:textId="62DA834E" w:rsidR="00332BCA" w:rsidRPr="00332BCA" w:rsidRDefault="00332BCA" w:rsidP="00332BCA">
      <w:pPr>
        <w:jc w:val="left"/>
        <w:rPr>
          <w:rFonts w:ascii="Consolas" w:hAnsi="Consolas"/>
          <w:sz w:val="18"/>
          <w:szCs w:val="18"/>
        </w:rPr>
      </w:pPr>
      <w:r w:rsidRPr="00332BCA">
        <w:rPr>
          <w:rFonts w:ascii="Consolas" w:hAnsi="Consolas"/>
          <w:sz w:val="18"/>
          <w:szCs w:val="18"/>
        </w:rPr>
        <w:t>&lt;xs:complexType name="Text"&gt;</w:t>
      </w:r>
    </w:p>
    <w:p w14:paraId="70EF5045" w14:textId="56A77826" w:rsidR="00332BCA" w:rsidRPr="00332BCA" w:rsidRDefault="00332BCA" w:rsidP="00332BCA">
      <w:pPr>
        <w:jc w:val="left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</w:t>
      </w:r>
      <w:r w:rsidRPr="00332BCA">
        <w:rPr>
          <w:rFonts w:ascii="Consolas" w:hAnsi="Consolas"/>
          <w:sz w:val="18"/>
          <w:szCs w:val="18"/>
        </w:rPr>
        <w:t>&lt;xs:simpleContent&gt;</w:t>
      </w:r>
    </w:p>
    <w:p w14:paraId="27E76B8B" w14:textId="2B197104" w:rsidR="00332BCA" w:rsidRPr="00332BCA" w:rsidRDefault="00332BCA" w:rsidP="00332BCA">
      <w:pPr>
        <w:jc w:val="left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</w:t>
      </w:r>
      <w:r w:rsidRPr="00332BCA">
        <w:rPr>
          <w:rFonts w:ascii="Consolas" w:hAnsi="Consolas"/>
          <w:sz w:val="18"/>
          <w:szCs w:val="18"/>
        </w:rPr>
        <w:t>&lt;xs:extension base="xs:string"&gt;</w:t>
      </w:r>
    </w:p>
    <w:p w14:paraId="74156C5D" w14:textId="5B98F9D6" w:rsidR="00332BCA" w:rsidRPr="00332BCA" w:rsidRDefault="00332BCA" w:rsidP="00332BCA">
      <w:pPr>
        <w:jc w:val="left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</w:t>
      </w:r>
      <w:r w:rsidRPr="00332BCA">
        <w:rPr>
          <w:rFonts w:ascii="Consolas" w:hAnsi="Consolas"/>
          <w:sz w:val="18"/>
          <w:szCs w:val="18"/>
        </w:rPr>
        <w:t>&lt;xs:attribute name="language" type="</w:t>
      </w:r>
      <w:del w:id="32" w:author="David M. Grant" w:date="2021-07-07T11:16:00Z">
        <w:r w:rsidRPr="003B01D0" w:rsidDel="00332BCA">
          <w:rPr>
            <w:rFonts w:ascii="Consolas" w:hAnsi="Consolas"/>
            <w:sz w:val="18"/>
            <w:szCs w:val="18"/>
            <w:highlight w:val="yellow"/>
          </w:rPr>
          <w:delText>xs:language</w:delText>
        </w:r>
      </w:del>
      <w:ins w:id="33" w:author="David M. Grant" w:date="2021-07-07T11:16:00Z">
        <w:r w:rsidRPr="003B01D0">
          <w:rPr>
            <w:rFonts w:ascii="Consolas" w:hAnsi="Consolas"/>
            <w:sz w:val="18"/>
            <w:szCs w:val="18"/>
            <w:highlight w:val="yellow"/>
          </w:rPr>
          <w:t>s100CSL:languageCode</w:t>
        </w:r>
      </w:ins>
      <w:r w:rsidRPr="00332BCA">
        <w:rPr>
          <w:rFonts w:ascii="Consolas" w:hAnsi="Consolas"/>
          <w:sz w:val="18"/>
          <w:szCs w:val="18"/>
        </w:rPr>
        <w:t>" default="eng"/&gt;</w:t>
      </w:r>
    </w:p>
    <w:p w14:paraId="74EB26D1" w14:textId="219C458E" w:rsidR="00332BCA" w:rsidRPr="00332BCA" w:rsidRDefault="00332BCA" w:rsidP="00332BCA">
      <w:pPr>
        <w:jc w:val="left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</w:t>
      </w:r>
      <w:r w:rsidRPr="00332BCA">
        <w:rPr>
          <w:rFonts w:ascii="Consolas" w:hAnsi="Consolas"/>
          <w:sz w:val="18"/>
          <w:szCs w:val="18"/>
        </w:rPr>
        <w:t>&lt;/xs:extension&gt;</w:t>
      </w:r>
    </w:p>
    <w:p w14:paraId="7C3D03A7" w14:textId="260F2F95" w:rsidR="00332BCA" w:rsidRPr="00332BCA" w:rsidRDefault="00332BCA" w:rsidP="00332BCA">
      <w:pPr>
        <w:jc w:val="left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</w:t>
      </w:r>
      <w:r w:rsidRPr="00332BCA">
        <w:rPr>
          <w:rFonts w:ascii="Consolas" w:hAnsi="Consolas"/>
          <w:sz w:val="18"/>
          <w:szCs w:val="18"/>
        </w:rPr>
        <w:t>&lt;/xs:simpleContent&gt;</w:t>
      </w:r>
    </w:p>
    <w:p w14:paraId="13C68930" w14:textId="7A85044A" w:rsidR="00332BCA" w:rsidRDefault="00332BCA" w:rsidP="00332BCA">
      <w:pPr>
        <w:jc w:val="left"/>
        <w:rPr>
          <w:rFonts w:ascii="Consolas" w:hAnsi="Consolas"/>
          <w:sz w:val="18"/>
          <w:szCs w:val="18"/>
        </w:rPr>
      </w:pPr>
      <w:r w:rsidRPr="00332BCA">
        <w:rPr>
          <w:rFonts w:ascii="Consolas" w:hAnsi="Consolas"/>
          <w:sz w:val="18"/>
          <w:szCs w:val="18"/>
        </w:rPr>
        <w:t>&lt;/xs:complexType&gt;</w:t>
      </w:r>
    </w:p>
    <w:p w14:paraId="5C029101" w14:textId="511AE57D" w:rsidR="00332BCA" w:rsidRPr="00B02F1F" w:rsidRDefault="00332BCA" w:rsidP="00332BCA">
      <w:pPr>
        <w:jc w:val="left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...</w:t>
      </w:r>
    </w:p>
    <w:sectPr w:rsidR="00332BCA" w:rsidRPr="00B02F1F" w:rsidSect="00156FF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1440" w:right="1797" w:bottom="1440" w:left="179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3EBF7B" w14:textId="77777777" w:rsidR="008950B8" w:rsidRDefault="008950B8">
      <w:r>
        <w:separator/>
      </w:r>
    </w:p>
  </w:endnote>
  <w:endnote w:type="continuationSeparator" w:id="0">
    <w:p w14:paraId="288D34E4" w14:textId="77777777" w:rsidR="008950B8" w:rsidRDefault="00895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83EC83" w14:textId="77777777" w:rsidR="007E7095" w:rsidRDefault="007E70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71CC75" w14:textId="77777777" w:rsidR="001902F8" w:rsidRPr="00156FF1" w:rsidRDefault="007E7095" w:rsidP="001902F8">
    <w:pPr>
      <w:ind w:right="360" w:firstLine="360"/>
      <w:jc w:val="center"/>
      <w:rPr>
        <w:sz w:val="16"/>
        <w:szCs w:val="16"/>
      </w:rPr>
    </w:pPr>
    <w:r>
      <w:rPr>
        <w:sz w:val="16"/>
        <w:szCs w:val="16"/>
        <w:lang w:val="en-US"/>
      </w:rPr>
      <w:t>S-100 Change Proposal Form (Updated April 2016)</w:t>
    </w:r>
  </w:p>
  <w:p w14:paraId="29BD9E0A" w14:textId="77777777" w:rsidR="001902F8" w:rsidRDefault="001902F8">
    <w:pPr>
      <w:pStyle w:val="Footer"/>
      <w:jc w:val="center"/>
      <w:rPr>
        <w:sz w:val="16"/>
      </w:rPr>
    </w:pPr>
  </w:p>
  <w:p w14:paraId="6A64B115" w14:textId="00411668" w:rsidR="001902F8" w:rsidRPr="001902F8" w:rsidRDefault="001902F8">
    <w:pPr>
      <w:pStyle w:val="Footer"/>
      <w:jc w:val="center"/>
      <w:rPr>
        <w:sz w:val="16"/>
      </w:rPr>
    </w:pPr>
    <w:r>
      <w:rPr>
        <w:sz w:val="16"/>
      </w:rPr>
      <w:t>-</w:t>
    </w:r>
    <w:r w:rsidRPr="001902F8">
      <w:rPr>
        <w:sz w:val="16"/>
      </w:rPr>
      <w:fldChar w:fldCharType="begin"/>
    </w:r>
    <w:r w:rsidRPr="001902F8">
      <w:rPr>
        <w:sz w:val="16"/>
      </w:rPr>
      <w:instrText xml:space="preserve"> PAGE   \* MERGEFORMAT </w:instrText>
    </w:r>
    <w:r w:rsidRPr="001902F8">
      <w:rPr>
        <w:sz w:val="16"/>
      </w:rPr>
      <w:fldChar w:fldCharType="separate"/>
    </w:r>
    <w:r w:rsidR="009D1332">
      <w:rPr>
        <w:noProof/>
        <w:sz w:val="16"/>
      </w:rPr>
      <w:t>3</w:t>
    </w:r>
    <w:r w:rsidRPr="001902F8">
      <w:rPr>
        <w:sz w:val="16"/>
      </w:rPr>
      <w:fldChar w:fldCharType="end"/>
    </w:r>
    <w:r>
      <w:rPr>
        <w:sz w:val="16"/>
      </w:rPr>
      <w:t>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CC8A4" w14:textId="77777777" w:rsidR="007E7095" w:rsidRDefault="007E70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0D1517" w14:textId="77777777" w:rsidR="008950B8" w:rsidRDefault="008950B8">
      <w:r>
        <w:separator/>
      </w:r>
    </w:p>
  </w:footnote>
  <w:footnote w:type="continuationSeparator" w:id="0">
    <w:p w14:paraId="50B49ECE" w14:textId="77777777" w:rsidR="008950B8" w:rsidRDefault="00895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48A2E1" w14:textId="77777777" w:rsidR="007E7095" w:rsidRDefault="007E70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0D22C8" w14:textId="77777777" w:rsidR="007E7095" w:rsidRDefault="007E70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C2CCDF" w14:textId="77777777" w:rsidR="007E7095" w:rsidRDefault="007E70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C"/>
    <w:multiLevelType w:val="multilevel"/>
    <w:tmpl w:val="0000000C"/>
    <w:name w:val="WW8Num12"/>
    <w:lvl w:ilvl="0">
      <w:start w:val="1"/>
      <w:numFmt w:val="decimal"/>
      <w:suff w:val="nothing"/>
      <w:lvlText w:val="8-%1        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8-%1.%2     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8-%1.%2.%3"/>
      <w:lvlJc w:val="left"/>
      <w:pPr>
        <w:tabs>
          <w:tab w:val="num" w:pos="340"/>
        </w:tabs>
        <w:ind w:left="340" w:hanging="340"/>
      </w:pPr>
    </w:lvl>
    <w:lvl w:ilvl="3">
      <w:start w:val="1"/>
      <w:numFmt w:val="decimal"/>
      <w:lvlText w:val="8-%1.%2.%3.%4"/>
      <w:lvlJc w:val="left"/>
      <w:pPr>
        <w:tabs>
          <w:tab w:val="num" w:pos="369"/>
        </w:tabs>
        <w:ind w:left="369" w:hanging="369"/>
      </w:pPr>
    </w:lvl>
    <w:lvl w:ilvl="4">
      <w:start w:val="1"/>
      <w:numFmt w:val="decimal"/>
      <w:lvlText w:val="8-%1.%2.%3.%4.%5"/>
      <w:lvlJc w:val="left"/>
      <w:pPr>
        <w:tabs>
          <w:tab w:val="num" w:pos="964"/>
        </w:tabs>
        <w:ind w:left="964" w:hanging="964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E"/>
    <w:multiLevelType w:val="multilevel"/>
    <w:tmpl w:val="B3B24D9E"/>
    <w:name w:val="WW8Num15"/>
    <w:lvl w:ilvl="0">
      <w:start w:val="1"/>
      <w:numFmt w:val="decimal"/>
      <w:pStyle w:val="AppendixC"/>
      <w:lvlText w:val="C-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AppendixC1"/>
      <w:lvlText w:val="C-%1.%2 "/>
      <w:lvlJc w:val="left"/>
      <w:pPr>
        <w:tabs>
          <w:tab w:val="num" w:pos="360"/>
        </w:tabs>
        <w:ind w:left="672" w:hanging="312"/>
      </w:pPr>
      <w:rPr>
        <w:rFonts w:hint="default"/>
        <w:b/>
        <w:i w:val="0"/>
      </w:rPr>
    </w:lvl>
    <w:lvl w:ilvl="2">
      <w:start w:val="1"/>
      <w:numFmt w:val="decimal"/>
      <w:lvlText w:val=" %1.%2.%3 "/>
      <w:lvlJc w:val="left"/>
      <w:pPr>
        <w:tabs>
          <w:tab w:val="num" w:pos="340"/>
        </w:tabs>
        <w:ind w:left="340" w:hanging="340"/>
      </w:pPr>
      <w:rPr>
        <w:rFonts w:hint="default"/>
        <w:b/>
        <w:i w:val="0"/>
      </w:rPr>
    </w:lvl>
    <w:lvl w:ilvl="3">
      <w:start w:val="1"/>
      <w:numFmt w:val="decimal"/>
      <w:lvlText w:val=" %1.%2.%3.%4 "/>
      <w:lvlJc w:val="left"/>
      <w:pPr>
        <w:tabs>
          <w:tab w:val="num" w:pos="369"/>
        </w:tabs>
        <w:ind w:left="369" w:hanging="369"/>
      </w:pPr>
      <w:rPr>
        <w:rFonts w:hint="default"/>
        <w:b/>
        <w:i w:val="0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hint="default"/>
        <w:b/>
        <w:i w:val="0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hint="default"/>
        <w:b/>
        <w:i w:val="0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" w15:restartNumberingAfterBreak="0">
    <w:nsid w:val="0000001D"/>
    <w:multiLevelType w:val="multilevel"/>
    <w:tmpl w:val="0000001D"/>
    <w:name w:val="WW8Num41"/>
    <w:lvl w:ilvl="0">
      <w:start w:val="1"/>
      <w:numFmt w:val="decimal"/>
      <w:suff w:val="nothing"/>
      <w:lvlText w:val="12-%1         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12-%1.%2       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12-%1.%2.%3 "/>
      <w:lvlJc w:val="left"/>
      <w:pPr>
        <w:tabs>
          <w:tab w:val="num" w:pos="360"/>
        </w:tabs>
        <w:ind w:left="360" w:hanging="360"/>
      </w:pPr>
    </w:lvl>
    <w:lvl w:ilvl="3">
      <w:start w:val="1"/>
      <w:numFmt w:val="decimal"/>
      <w:lvlText w:val="12-%1.%2.%3.%4 "/>
      <w:lvlJc w:val="left"/>
      <w:pPr>
        <w:tabs>
          <w:tab w:val="num" w:pos="369"/>
        </w:tabs>
        <w:ind w:left="369" w:hanging="369"/>
      </w:pPr>
    </w:lvl>
    <w:lvl w:ilvl="4">
      <w:start w:val="1"/>
      <w:numFmt w:val="decimal"/>
      <w:lvlText w:val="12-%1.%2.%3.%4.%5 "/>
      <w:lvlJc w:val="left"/>
      <w:pPr>
        <w:tabs>
          <w:tab w:val="num" w:pos="3729"/>
        </w:tabs>
        <w:ind w:left="3729" w:hanging="360"/>
      </w:pPr>
    </w:lvl>
    <w:lvl w:ilvl="5">
      <w:start w:val="1"/>
      <w:numFmt w:val="decimal"/>
      <w:lvlText w:val="12-%1.%2.%3.%4.%5.%6 "/>
      <w:lvlJc w:val="left"/>
      <w:pPr>
        <w:tabs>
          <w:tab w:val="num" w:pos="4449"/>
        </w:tabs>
        <w:ind w:left="4449" w:hanging="360"/>
      </w:pPr>
    </w:lvl>
    <w:lvl w:ilvl="6">
      <w:start w:val="1"/>
      <w:numFmt w:val="decimal"/>
      <w:lvlText w:val="12-%1.%2.%3.%4.%5.%6.%7 "/>
      <w:lvlJc w:val="left"/>
      <w:pPr>
        <w:tabs>
          <w:tab w:val="num" w:pos="5169"/>
        </w:tabs>
        <w:ind w:left="5169" w:hanging="360"/>
      </w:pPr>
    </w:lvl>
    <w:lvl w:ilvl="7">
      <w:start w:val="1"/>
      <w:numFmt w:val="decimal"/>
      <w:lvlText w:val="12-%1.%2.%3.%4.%5.%6.%7.%8 "/>
      <w:lvlJc w:val="left"/>
      <w:pPr>
        <w:tabs>
          <w:tab w:val="num" w:pos="5889"/>
        </w:tabs>
        <w:ind w:left="5889" w:hanging="360"/>
      </w:pPr>
    </w:lvl>
    <w:lvl w:ilvl="8">
      <w:start w:val="1"/>
      <w:numFmt w:val="decimal"/>
      <w:lvlText w:val="12-%1.%2.%3.%4.%5.%6.%7.%8.%9 "/>
      <w:lvlJc w:val="left"/>
      <w:pPr>
        <w:tabs>
          <w:tab w:val="num" w:pos="6609"/>
        </w:tabs>
        <w:ind w:left="6609" w:hanging="360"/>
      </w:pPr>
    </w:lvl>
  </w:abstractNum>
  <w:abstractNum w:abstractNumId="3" w15:restartNumberingAfterBreak="0">
    <w:nsid w:val="00000024"/>
    <w:multiLevelType w:val="multilevel"/>
    <w:tmpl w:val="00000024"/>
    <w:name w:val="WW8Num57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5E"/>
    <w:multiLevelType w:val="multilevel"/>
    <w:tmpl w:val="0000005E"/>
    <w:lvl w:ilvl="0">
      <w:start w:val="1"/>
      <w:numFmt w:val="decimal"/>
      <w:pStyle w:val="Heading12-1"/>
      <w:lvlText w:val=" A-%1 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 %1.%2 "/>
      <w:lvlJc w:val="left"/>
      <w:pPr>
        <w:tabs>
          <w:tab w:val="num" w:pos="312"/>
        </w:tabs>
        <w:ind w:left="312" w:hanging="312"/>
      </w:pPr>
    </w:lvl>
    <w:lvl w:ilvl="2">
      <w:start w:val="1"/>
      <w:numFmt w:val="decimal"/>
      <w:lvlText w:val=" %1.%2.%3 "/>
      <w:lvlJc w:val="left"/>
      <w:pPr>
        <w:tabs>
          <w:tab w:val="num" w:pos="340"/>
        </w:tabs>
        <w:ind w:left="340" w:hanging="340"/>
      </w:pPr>
    </w:lvl>
    <w:lvl w:ilvl="3">
      <w:start w:val="1"/>
      <w:numFmt w:val="decimal"/>
      <w:lvlText w:val=" %1.%2.%3.%4 "/>
      <w:lvlJc w:val="left"/>
      <w:pPr>
        <w:tabs>
          <w:tab w:val="num" w:pos="369"/>
        </w:tabs>
        <w:ind w:left="369" w:hanging="369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7CC3BC4"/>
    <w:multiLevelType w:val="multilevel"/>
    <w:tmpl w:val="DF42A74A"/>
    <w:lvl w:ilvl="0">
      <w:start w:val="1"/>
      <w:numFmt w:val="decimal"/>
      <w:pStyle w:val="AppendixD"/>
      <w:lvlText w:val="D-%1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1">
      <w:start w:val="1"/>
      <w:numFmt w:val="decimal"/>
      <w:pStyle w:val="AppendixD1"/>
      <w:lvlText w:val="D-%1.%2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2">
      <w:start w:val="1"/>
      <w:numFmt w:val="decimal"/>
      <w:pStyle w:val="AppendexD2"/>
      <w:lvlText w:val="D-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lvlText w:val="8%1.%2.%3.%4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4">
      <w:start w:val="1"/>
      <w:numFmt w:val="decimal"/>
      <w:lvlText w:val="8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098A2D67"/>
    <w:multiLevelType w:val="multilevel"/>
    <w:tmpl w:val="6CAEE49A"/>
    <w:lvl w:ilvl="0">
      <w:start w:val="1"/>
      <w:numFmt w:val="decimal"/>
      <w:pStyle w:val="AppendixE"/>
      <w:lvlText w:val="E-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AppendixE1"/>
      <w:lvlText w:val="E-%1.%2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7-%1.%2.%3"/>
      <w:lvlJc w:val="left"/>
      <w:pPr>
        <w:tabs>
          <w:tab w:val="num" w:pos="1021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7-%1.%2.%3.%4"/>
      <w:lvlJc w:val="left"/>
      <w:pPr>
        <w:tabs>
          <w:tab w:val="num" w:pos="1077"/>
        </w:tabs>
        <w:ind w:left="0" w:firstLine="0"/>
      </w:pPr>
      <w:rPr>
        <w:rFonts w:hint="default"/>
        <w:b/>
        <w:i w:val="0"/>
      </w:rPr>
    </w:lvl>
    <w:lvl w:ilvl="4">
      <w:start w:val="1"/>
      <w:numFmt w:val="decimal"/>
      <w:lvlText w:val="7-%1.%2.%3.%4.%5."/>
      <w:lvlJc w:val="left"/>
      <w:pPr>
        <w:tabs>
          <w:tab w:val="num" w:pos="1077"/>
        </w:tabs>
        <w:ind w:left="0" w:firstLine="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  <w:b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14CF72FB"/>
    <w:multiLevelType w:val="multilevel"/>
    <w:tmpl w:val="2D9E965A"/>
    <w:lvl w:ilvl="0">
      <w:start w:val="1"/>
      <w:numFmt w:val="decimal"/>
      <w:lvlText w:val="9-%1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1">
      <w:start w:val="1"/>
      <w:numFmt w:val="decimal"/>
      <w:lvlText w:val="9-%1.%2"/>
      <w:lvlJc w:val="left"/>
      <w:pPr>
        <w:tabs>
          <w:tab w:val="num" w:pos="907"/>
        </w:tabs>
        <w:ind w:left="0" w:firstLine="0"/>
      </w:pPr>
      <w:rPr>
        <w:rFonts w:cs="Times New Roman" w:hint="default"/>
      </w:rPr>
    </w:lvl>
    <w:lvl w:ilvl="2">
      <w:start w:val="1"/>
      <w:numFmt w:val="decimal"/>
      <w:lvlText w:val="9-7.7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lvlText w:val="9-%1.%2.1.%4"/>
      <w:lvlJc w:val="left"/>
      <w:pPr>
        <w:tabs>
          <w:tab w:val="num" w:pos="1077"/>
        </w:tabs>
        <w:ind w:left="0" w:firstLine="0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9-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15FF1014"/>
    <w:multiLevelType w:val="multilevel"/>
    <w:tmpl w:val="60AAC3AC"/>
    <w:lvl w:ilvl="0">
      <w:start w:val="1"/>
      <w:numFmt w:val="decimal"/>
      <w:pStyle w:val="Appendix"/>
      <w:lvlText w:val=" A-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2"/>
      <w:lvlText w:val=" A-%1.%2 "/>
      <w:lvlJc w:val="left"/>
      <w:pPr>
        <w:tabs>
          <w:tab w:val="num" w:pos="312"/>
        </w:tabs>
        <w:ind w:left="312" w:hanging="312"/>
      </w:pPr>
      <w:rPr>
        <w:rFonts w:hint="default"/>
      </w:rPr>
    </w:lvl>
    <w:lvl w:ilvl="2">
      <w:start w:val="1"/>
      <w:numFmt w:val="decimal"/>
      <w:lvlText w:val=" %1.%2.%3 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3">
      <w:start w:val="1"/>
      <w:numFmt w:val="decimal"/>
      <w:lvlText w:val=" %1.%2.%3.%4 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9" w15:restartNumberingAfterBreak="0">
    <w:nsid w:val="32D729B5"/>
    <w:multiLevelType w:val="multilevel"/>
    <w:tmpl w:val="44D4C690"/>
    <w:lvl w:ilvl="0">
      <w:start w:val="1"/>
      <w:numFmt w:val="decimal"/>
      <w:pStyle w:val="AppendixB"/>
      <w:lvlText w:val="B-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B1"/>
      <w:lvlText w:val="B-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7-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lvlText w:val="7-%1.%2.%3.%4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4">
      <w:start w:val="1"/>
      <w:numFmt w:val="decimal"/>
      <w:lvlText w:val="7-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40C75349"/>
    <w:multiLevelType w:val="multilevel"/>
    <w:tmpl w:val="EB1A0742"/>
    <w:lvl w:ilvl="0">
      <w:start w:val="1"/>
      <w:numFmt w:val="decimal"/>
      <w:pStyle w:val="AppendixF"/>
      <w:lvlText w:val="F-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D-%1.%2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2">
      <w:start w:val="1"/>
      <w:numFmt w:val="decimal"/>
      <w:lvlText w:val="8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lvlText w:val="8%1.%2.%3.%4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4">
      <w:start w:val="1"/>
      <w:numFmt w:val="decimal"/>
      <w:lvlText w:val="8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5E4D7E0C"/>
    <w:multiLevelType w:val="multilevel"/>
    <w:tmpl w:val="2C46D588"/>
    <w:lvl w:ilvl="0">
      <w:start w:val="9"/>
      <w:numFmt w:val="decimal"/>
      <w:lvlText w:val="9-%1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1">
      <w:start w:val="1"/>
      <w:numFmt w:val="decimal"/>
      <w:lvlText w:val="9-%1.%2"/>
      <w:lvlJc w:val="left"/>
      <w:pPr>
        <w:tabs>
          <w:tab w:val="num" w:pos="907"/>
        </w:tabs>
        <w:ind w:left="0" w:firstLine="0"/>
      </w:pPr>
      <w:rPr>
        <w:rFonts w:cs="Times New Roman" w:hint="default"/>
      </w:rPr>
    </w:lvl>
    <w:lvl w:ilvl="2">
      <w:start w:val="2"/>
      <w:numFmt w:val="decimal"/>
      <w:lvlText w:val="9-11.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lvlText w:val="9-%1.%2.2.%4"/>
      <w:lvlJc w:val="left"/>
      <w:pPr>
        <w:tabs>
          <w:tab w:val="num" w:pos="2787"/>
        </w:tabs>
        <w:ind w:left="1710" w:firstLine="0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9-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718F4111"/>
    <w:multiLevelType w:val="multilevel"/>
    <w:tmpl w:val="271CCDBC"/>
    <w:lvl w:ilvl="0">
      <w:start w:val="1"/>
      <w:numFmt w:val="decimal"/>
      <w:pStyle w:val="Heading1"/>
      <w:lvlText w:val="12-%1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12-%1.%2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12-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12-%1.%2.%3.%4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4">
      <w:start w:val="1"/>
      <w:numFmt w:val="decimal"/>
      <w:pStyle w:val="Heading1-5"/>
      <w:lvlText w:val="8-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7A3E6D20"/>
    <w:multiLevelType w:val="multilevel"/>
    <w:tmpl w:val="18F4B1F8"/>
    <w:lvl w:ilvl="0">
      <w:start w:val="4"/>
      <w:numFmt w:val="decimal"/>
      <w:pStyle w:val="Heading8-1"/>
      <w:suff w:val="nothing"/>
      <w:lvlText w:val="0-%1         "/>
      <w:lvlJc w:val="left"/>
      <w:pPr>
        <w:ind w:left="0" w:firstLine="0"/>
      </w:pPr>
      <w:rPr>
        <w:rFonts w:ascii="Arial" w:eastAsia="MS Mincho" w:hAnsi="Arial" w:hint="default"/>
      </w:rPr>
    </w:lvl>
    <w:lvl w:ilvl="1">
      <w:start w:val="15"/>
      <w:numFmt w:val="decimal"/>
      <w:lvlRestart w:val="0"/>
      <w:lvlText w:val="0-%1.%2      "/>
      <w:lvlJc w:val="left"/>
      <w:pPr>
        <w:tabs>
          <w:tab w:val="num" w:pos="142"/>
        </w:tabs>
        <w:ind w:left="142" w:hanging="142"/>
      </w:pPr>
      <w:rPr>
        <w:rFonts w:ascii="Arial" w:hAnsi="Arial" w:hint="default"/>
        <w:b/>
        <w:bCs/>
        <w:iCs/>
        <w:sz w:val="22"/>
        <w:szCs w:val="28"/>
      </w:rPr>
    </w:lvl>
    <w:lvl w:ilvl="2">
      <w:start w:val="1"/>
      <w:numFmt w:val="decimal"/>
      <w:lvlText w:val="0-%1.%2.%3"/>
      <w:lvlJc w:val="left"/>
      <w:pPr>
        <w:tabs>
          <w:tab w:val="num" w:pos="283"/>
        </w:tabs>
        <w:ind w:left="283" w:hanging="283"/>
      </w:pPr>
      <w:rPr>
        <w:rFonts w:ascii="Arial" w:hAnsi="Arial" w:hint="default"/>
        <w:b/>
        <w:bCs/>
        <w:szCs w:val="26"/>
      </w:rPr>
    </w:lvl>
    <w:lvl w:ilvl="3">
      <w:start w:val="1"/>
      <w:numFmt w:val="decimal"/>
      <w:lvlText w:val="0-%4"/>
      <w:lvlJc w:val="left"/>
      <w:pPr>
        <w:tabs>
          <w:tab w:val="num" w:pos="283"/>
        </w:tabs>
        <w:ind w:left="283" w:hanging="283"/>
      </w:pPr>
      <w:rPr>
        <w:rFonts w:hint="default"/>
      </w:rPr>
    </w:lvl>
    <w:lvl w:ilvl="4">
      <w:start w:val="1"/>
      <w:numFmt w:val="decimal"/>
      <w:lvlText w:val="0-%5"/>
      <w:lvlJc w:val="left"/>
      <w:pPr>
        <w:tabs>
          <w:tab w:val="num" w:pos="283"/>
        </w:tabs>
        <w:ind w:left="283" w:hanging="283"/>
      </w:pPr>
      <w:rPr>
        <w:rFonts w:hint="default"/>
      </w:rPr>
    </w:lvl>
    <w:lvl w:ilvl="5">
      <w:start w:val="1"/>
      <w:numFmt w:val="decimal"/>
      <w:lvlText w:val="0-%6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decimal"/>
      <w:lvlText w:val="0-%7"/>
      <w:lvlJc w:val="left"/>
      <w:pPr>
        <w:tabs>
          <w:tab w:val="num" w:pos="1984"/>
        </w:tabs>
        <w:ind w:left="1984" w:hanging="283"/>
      </w:pPr>
      <w:rPr>
        <w:rFonts w:hint="default"/>
      </w:rPr>
    </w:lvl>
    <w:lvl w:ilvl="7">
      <w:start w:val="1"/>
      <w:numFmt w:val="decimal"/>
      <w:lvlText w:val="0-%8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decimal"/>
      <w:lvlText w:val="0-%9"/>
      <w:lvlJc w:val="left"/>
      <w:pPr>
        <w:tabs>
          <w:tab w:val="num" w:pos="2551"/>
        </w:tabs>
        <w:ind w:left="2551" w:hanging="283"/>
      </w:pPr>
      <w:rPr>
        <w:rFonts w:hint="default"/>
      </w:rPr>
    </w:lvl>
  </w:abstractNum>
  <w:num w:numId="1">
    <w:abstractNumId w:val="13"/>
  </w:num>
  <w:num w:numId="2">
    <w:abstractNumId w:val="12"/>
  </w:num>
  <w:num w:numId="3">
    <w:abstractNumId w:val="1"/>
  </w:num>
  <w:num w:numId="4">
    <w:abstractNumId w:val="4"/>
  </w:num>
  <w:num w:numId="5">
    <w:abstractNumId w:val="8"/>
  </w:num>
  <w:num w:numId="6">
    <w:abstractNumId w:val="6"/>
  </w:num>
  <w:num w:numId="7">
    <w:abstractNumId w:val="5"/>
  </w:num>
  <w:num w:numId="8">
    <w:abstractNumId w:val="9"/>
  </w:num>
  <w:num w:numId="9">
    <w:abstractNumId w:val="10"/>
  </w:num>
  <w:num w:numId="10">
    <w:abstractNumId w:val="7"/>
    <w:lvlOverride w:ilvl="0">
      <w:lvl w:ilvl="0">
        <w:start w:val="1"/>
        <w:numFmt w:val="decimal"/>
        <w:lvlText w:val="9-%1"/>
        <w:lvlJc w:val="left"/>
        <w:pPr>
          <w:tabs>
            <w:tab w:val="num" w:pos="794"/>
          </w:tabs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9-%1.%2"/>
        <w:lvlJc w:val="left"/>
        <w:pPr>
          <w:tabs>
            <w:tab w:val="num" w:pos="907"/>
          </w:tabs>
          <w:ind w:left="0" w:firstLine="0"/>
        </w:pPr>
        <w:rPr>
          <w:rFonts w:cs="Times New Roman" w:hint="default"/>
        </w:rPr>
      </w:lvl>
    </w:lvlOverride>
    <w:lvlOverride w:ilvl="2">
      <w:lvl w:ilvl="2">
        <w:start w:val="3"/>
        <w:numFmt w:val="decimal"/>
        <w:lvlText w:val="9-11.1.%3"/>
        <w:lvlJc w:val="left"/>
        <w:pPr>
          <w:tabs>
            <w:tab w:val="num" w:pos="1021"/>
          </w:tabs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9-%1.%2.1.%4"/>
        <w:lvlJc w:val="left"/>
        <w:pPr>
          <w:tabs>
            <w:tab w:val="num" w:pos="1077"/>
          </w:tabs>
          <w:ind w:left="0" w:firstLine="0"/>
        </w:pPr>
        <w:rPr>
          <w:rFonts w:cs="Times New Roman" w:hint="default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Text w:val="9-%1.%2.%3.%4.%5."/>
        <w:lvlJc w:val="left"/>
        <w:pPr>
          <w:tabs>
            <w:tab w:val="num" w:pos="1077"/>
          </w:tabs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 w:numId="11">
    <w:abstractNumId w:val="11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vid M. Grant">
    <w15:presenceInfo w15:providerId="None" w15:userId="David M. Gran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EC2"/>
    <w:rsid w:val="00000398"/>
    <w:rsid w:val="00006AC5"/>
    <w:rsid w:val="000307CC"/>
    <w:rsid w:val="00040856"/>
    <w:rsid w:val="000550F8"/>
    <w:rsid w:val="00064D5D"/>
    <w:rsid w:val="000B7C27"/>
    <w:rsid w:val="000C661D"/>
    <w:rsid w:val="00107973"/>
    <w:rsid w:val="00124A16"/>
    <w:rsid w:val="0013722A"/>
    <w:rsid w:val="00145625"/>
    <w:rsid w:val="00145757"/>
    <w:rsid w:val="00156FF1"/>
    <w:rsid w:val="001616EB"/>
    <w:rsid w:val="001902F8"/>
    <w:rsid w:val="001B2DD5"/>
    <w:rsid w:val="0020239F"/>
    <w:rsid w:val="002027F8"/>
    <w:rsid w:val="002253B4"/>
    <w:rsid w:val="00231D3A"/>
    <w:rsid w:val="002456F6"/>
    <w:rsid w:val="002C6462"/>
    <w:rsid w:val="002D315F"/>
    <w:rsid w:val="002E2D97"/>
    <w:rsid w:val="00332BCA"/>
    <w:rsid w:val="00337937"/>
    <w:rsid w:val="003B01D0"/>
    <w:rsid w:val="003E386E"/>
    <w:rsid w:val="00475246"/>
    <w:rsid w:val="00496818"/>
    <w:rsid w:val="004C255E"/>
    <w:rsid w:val="00514EE7"/>
    <w:rsid w:val="0051781E"/>
    <w:rsid w:val="00581DAB"/>
    <w:rsid w:val="005A39D2"/>
    <w:rsid w:val="005D756D"/>
    <w:rsid w:val="005E63FC"/>
    <w:rsid w:val="006065FE"/>
    <w:rsid w:val="006330B6"/>
    <w:rsid w:val="00640FFC"/>
    <w:rsid w:val="00641CDB"/>
    <w:rsid w:val="006761F0"/>
    <w:rsid w:val="0068258B"/>
    <w:rsid w:val="00686C2E"/>
    <w:rsid w:val="00690C79"/>
    <w:rsid w:val="006A238B"/>
    <w:rsid w:val="006A6D56"/>
    <w:rsid w:val="006A7A60"/>
    <w:rsid w:val="006C64B5"/>
    <w:rsid w:val="007002EA"/>
    <w:rsid w:val="00714973"/>
    <w:rsid w:val="00723C18"/>
    <w:rsid w:val="007A525E"/>
    <w:rsid w:val="007B44D7"/>
    <w:rsid w:val="007E0A69"/>
    <w:rsid w:val="007E7095"/>
    <w:rsid w:val="007F5947"/>
    <w:rsid w:val="00804E76"/>
    <w:rsid w:val="00843966"/>
    <w:rsid w:val="008505A7"/>
    <w:rsid w:val="00873526"/>
    <w:rsid w:val="00874EC2"/>
    <w:rsid w:val="008950B8"/>
    <w:rsid w:val="008A46BB"/>
    <w:rsid w:val="008B6083"/>
    <w:rsid w:val="008F03AA"/>
    <w:rsid w:val="008F1292"/>
    <w:rsid w:val="00942EC0"/>
    <w:rsid w:val="00990062"/>
    <w:rsid w:val="009C3C5E"/>
    <w:rsid w:val="009D1332"/>
    <w:rsid w:val="009D52BD"/>
    <w:rsid w:val="009E4479"/>
    <w:rsid w:val="009F1A2A"/>
    <w:rsid w:val="00A02F1F"/>
    <w:rsid w:val="00A148AE"/>
    <w:rsid w:val="00A350D5"/>
    <w:rsid w:val="00A36C79"/>
    <w:rsid w:val="00A51345"/>
    <w:rsid w:val="00A71CFD"/>
    <w:rsid w:val="00A73208"/>
    <w:rsid w:val="00A762EC"/>
    <w:rsid w:val="00A82E52"/>
    <w:rsid w:val="00AC1351"/>
    <w:rsid w:val="00AE1165"/>
    <w:rsid w:val="00AF2503"/>
    <w:rsid w:val="00B02F1F"/>
    <w:rsid w:val="00B17F78"/>
    <w:rsid w:val="00B3168B"/>
    <w:rsid w:val="00B41034"/>
    <w:rsid w:val="00B6222F"/>
    <w:rsid w:val="00BB0AA8"/>
    <w:rsid w:val="00C0478D"/>
    <w:rsid w:val="00C40408"/>
    <w:rsid w:val="00C7347E"/>
    <w:rsid w:val="00C863A6"/>
    <w:rsid w:val="00C90A9B"/>
    <w:rsid w:val="00CA221F"/>
    <w:rsid w:val="00CD77EF"/>
    <w:rsid w:val="00CF00C9"/>
    <w:rsid w:val="00D365B9"/>
    <w:rsid w:val="00D558DB"/>
    <w:rsid w:val="00D647B1"/>
    <w:rsid w:val="00D67D00"/>
    <w:rsid w:val="00DA3A0D"/>
    <w:rsid w:val="00DD3F26"/>
    <w:rsid w:val="00E07111"/>
    <w:rsid w:val="00E2062D"/>
    <w:rsid w:val="00E352CA"/>
    <w:rsid w:val="00E359B0"/>
    <w:rsid w:val="00E72C8C"/>
    <w:rsid w:val="00EB45A2"/>
    <w:rsid w:val="00F33722"/>
    <w:rsid w:val="00F56048"/>
    <w:rsid w:val="00F63F78"/>
    <w:rsid w:val="00FB38D8"/>
    <w:rsid w:val="00FD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786E2B"/>
  <w15:docId w15:val="{A05A8776-9227-444B-93A2-9346F791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2BCA"/>
    <w:pPr>
      <w:suppressAutoHyphens/>
      <w:jc w:val="both"/>
    </w:pPr>
    <w:rPr>
      <w:rFonts w:ascii="Arial" w:eastAsia="MS Mincho" w:hAnsi="Arial"/>
      <w:lang w:val="de-DE" w:eastAsia="ar-SA"/>
    </w:rPr>
  </w:style>
  <w:style w:type="paragraph" w:styleId="Heading1">
    <w:name w:val="heading 1"/>
    <w:next w:val="Normal"/>
    <w:qFormat/>
    <w:rsid w:val="00F56048"/>
    <w:pPr>
      <w:numPr>
        <w:numId w:val="2"/>
      </w:numPr>
      <w:spacing w:before="120" w:after="120"/>
      <w:outlineLvl w:val="0"/>
    </w:pPr>
    <w:rPr>
      <w:rFonts w:ascii="Arial" w:eastAsia="MS Mincho" w:hAnsi="Arial"/>
      <w:b/>
      <w:sz w:val="24"/>
      <w:lang w:val="de-DE" w:eastAsia="ar-SA"/>
    </w:rPr>
  </w:style>
  <w:style w:type="paragraph" w:styleId="Heading2">
    <w:name w:val="heading 2"/>
    <w:basedOn w:val="Heading3"/>
    <w:next w:val="Normal"/>
    <w:qFormat/>
    <w:rsid w:val="00145625"/>
    <w:pPr>
      <w:keepNext w:val="0"/>
      <w:numPr>
        <w:ilvl w:val="1"/>
      </w:numPr>
      <w:jc w:val="left"/>
      <w:outlineLvl w:val="1"/>
    </w:pPr>
    <w:rPr>
      <w:rFonts w:cs="Times New Roman"/>
      <w:bCs w:val="0"/>
      <w:sz w:val="22"/>
      <w:szCs w:val="20"/>
    </w:rPr>
  </w:style>
  <w:style w:type="paragraph" w:styleId="Heading3">
    <w:name w:val="heading 3"/>
    <w:basedOn w:val="Normal"/>
    <w:next w:val="Normal"/>
    <w:qFormat/>
    <w:rsid w:val="00145625"/>
    <w:pPr>
      <w:keepNext/>
      <w:numPr>
        <w:ilvl w:val="2"/>
        <w:numId w:val="2"/>
      </w:numPr>
      <w:spacing w:before="120" w:after="1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F56048"/>
    <w:pPr>
      <w:keepNext/>
      <w:numPr>
        <w:ilvl w:val="3"/>
        <w:numId w:val="2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D0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9">
    <w:name w:val="heading 9"/>
    <w:basedOn w:val="Normal"/>
    <w:next w:val="Normal"/>
    <w:qFormat/>
    <w:rsid w:val="00686C2E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sid w:val="00686C2E"/>
    <w:rPr>
      <w:position w:val="0"/>
      <w:sz w:val="16"/>
      <w:vertAlign w:val="baseline"/>
      <w:lang w:val="fr-FR"/>
    </w:rPr>
  </w:style>
  <w:style w:type="character" w:styleId="FootnoteReference">
    <w:name w:val="footnote reference"/>
    <w:semiHidden/>
    <w:rsid w:val="00686C2E"/>
    <w:rPr>
      <w:vertAlign w:val="superscript"/>
    </w:rPr>
  </w:style>
  <w:style w:type="paragraph" w:customStyle="1" w:styleId="HeadingLeft">
    <w:name w:val="Heading Left"/>
    <w:basedOn w:val="Normal"/>
    <w:next w:val="Normal"/>
    <w:rsid w:val="00686C2E"/>
    <w:pPr>
      <w:spacing w:before="120"/>
      <w:jc w:val="left"/>
    </w:pPr>
    <w:rPr>
      <w:b/>
      <w:sz w:val="24"/>
      <w:lang w:val="en-GB"/>
    </w:rPr>
  </w:style>
  <w:style w:type="paragraph" w:customStyle="1" w:styleId="PartTitle">
    <w:name w:val="Part Title"/>
    <w:basedOn w:val="Normal"/>
    <w:next w:val="Normal"/>
    <w:rsid w:val="00686C2E"/>
    <w:pPr>
      <w:spacing w:line="100" w:lineRule="atLeast"/>
      <w:jc w:val="center"/>
    </w:pPr>
    <w:rPr>
      <w:b/>
      <w:sz w:val="28"/>
    </w:rPr>
  </w:style>
  <w:style w:type="paragraph" w:customStyle="1" w:styleId="ParagraphText">
    <w:name w:val="Paragraph Text"/>
    <w:basedOn w:val="Normal"/>
    <w:rsid w:val="00686C2E"/>
    <w:pPr>
      <w:spacing w:after="62"/>
      <w:jc w:val="left"/>
    </w:pPr>
    <w:rPr>
      <w:color w:val="000000"/>
      <w:szCs w:val="16"/>
      <w:lang w:val="en-GB"/>
    </w:rPr>
  </w:style>
  <w:style w:type="paragraph" w:customStyle="1" w:styleId="Tabletitle">
    <w:name w:val="Table title"/>
    <w:basedOn w:val="Normal"/>
    <w:next w:val="Normal"/>
    <w:rsid w:val="00686C2E"/>
    <w:pPr>
      <w:keepNext/>
      <w:spacing w:before="60" w:after="60" w:line="100" w:lineRule="atLeast"/>
      <w:jc w:val="center"/>
    </w:pPr>
    <w:rPr>
      <w:b/>
      <w:sz w:val="16"/>
    </w:rPr>
  </w:style>
  <w:style w:type="paragraph" w:styleId="FootnoteText">
    <w:name w:val="footnote text"/>
    <w:basedOn w:val="Normal"/>
    <w:semiHidden/>
    <w:rsid w:val="00686C2E"/>
    <w:pPr>
      <w:tabs>
        <w:tab w:val="left" w:pos="340"/>
      </w:tabs>
      <w:spacing w:after="120" w:line="210" w:lineRule="atLeast"/>
    </w:pPr>
    <w:rPr>
      <w:sz w:val="18"/>
    </w:rPr>
  </w:style>
  <w:style w:type="paragraph" w:customStyle="1" w:styleId="LBullet">
    <w:name w:val="L Bullet"/>
    <w:basedOn w:val="Normal"/>
    <w:next w:val="Normal"/>
    <w:rsid w:val="00686C2E"/>
    <w:pPr>
      <w:tabs>
        <w:tab w:val="num" w:pos="360"/>
      </w:tabs>
      <w:spacing w:after="120" w:line="240" w:lineRule="atLeast"/>
      <w:jc w:val="left"/>
    </w:pPr>
    <w:rPr>
      <w:lang w:val="en-GB"/>
    </w:rPr>
  </w:style>
  <w:style w:type="paragraph" w:customStyle="1" w:styleId="Tabletext">
    <w:name w:val="Table text"/>
    <w:basedOn w:val="Normal"/>
    <w:rsid w:val="00686C2E"/>
    <w:pPr>
      <w:spacing w:before="60" w:after="60"/>
    </w:pPr>
    <w:rPr>
      <w:sz w:val="16"/>
      <w:szCs w:val="16"/>
      <w:lang w:val="en-GB"/>
    </w:rPr>
  </w:style>
  <w:style w:type="paragraph" w:customStyle="1" w:styleId="Figuretitle1">
    <w:name w:val="Figure title1"/>
    <w:basedOn w:val="Normal"/>
    <w:next w:val="Normal"/>
    <w:rsid w:val="00686C2E"/>
    <w:pPr>
      <w:spacing w:before="220" w:after="220"/>
      <w:jc w:val="center"/>
    </w:pPr>
    <w:rPr>
      <w:b/>
    </w:rPr>
  </w:style>
  <w:style w:type="paragraph" w:customStyle="1" w:styleId="Tabletitle1">
    <w:name w:val="Table title1"/>
    <w:basedOn w:val="Normal"/>
    <w:next w:val="Normal"/>
    <w:rsid w:val="00686C2E"/>
    <w:pPr>
      <w:keepNext/>
      <w:spacing w:before="120" w:after="120" w:line="230" w:lineRule="exact"/>
      <w:jc w:val="center"/>
    </w:pPr>
    <w:rPr>
      <w:b/>
    </w:rPr>
  </w:style>
  <w:style w:type="paragraph" w:styleId="TOC1">
    <w:name w:val="toc 1"/>
    <w:basedOn w:val="Normal"/>
    <w:next w:val="Normal"/>
    <w:autoRedefine/>
    <w:uiPriority w:val="39"/>
    <w:rsid w:val="00156FF1"/>
    <w:pPr>
      <w:tabs>
        <w:tab w:val="left" w:pos="900"/>
        <w:tab w:val="right" w:leader="dot" w:pos="8280"/>
      </w:tabs>
      <w:ind w:right="-147"/>
    </w:pPr>
  </w:style>
  <w:style w:type="paragraph" w:styleId="TOC2">
    <w:name w:val="toc 2"/>
    <w:basedOn w:val="Normal"/>
    <w:next w:val="Normal"/>
    <w:autoRedefine/>
    <w:uiPriority w:val="39"/>
    <w:rsid w:val="00156FF1"/>
    <w:pPr>
      <w:tabs>
        <w:tab w:val="left" w:pos="900"/>
        <w:tab w:val="right" w:leader="dot" w:pos="8280"/>
      </w:tabs>
      <w:ind w:right="-147"/>
    </w:pPr>
  </w:style>
  <w:style w:type="character" w:styleId="Hyperlink">
    <w:name w:val="Hyperlink"/>
    <w:uiPriority w:val="99"/>
    <w:rsid w:val="00064D5D"/>
    <w:rPr>
      <w:color w:val="0000FF"/>
      <w:u w:val="single"/>
    </w:rPr>
  </w:style>
  <w:style w:type="character" w:styleId="PageNumber">
    <w:name w:val="page number"/>
    <w:basedOn w:val="DefaultParagraphFont"/>
    <w:rsid w:val="00F56048"/>
  </w:style>
  <w:style w:type="paragraph" w:styleId="Header">
    <w:name w:val="header"/>
    <w:basedOn w:val="Normal"/>
    <w:rsid w:val="00F56048"/>
    <w:pPr>
      <w:tabs>
        <w:tab w:val="center" w:pos="4320"/>
        <w:tab w:val="right" w:pos="8640"/>
      </w:tabs>
    </w:pPr>
  </w:style>
  <w:style w:type="paragraph" w:customStyle="1" w:styleId="Appendix">
    <w:name w:val="Appendix"/>
    <w:next w:val="ParagraphText"/>
    <w:autoRedefine/>
    <w:rsid w:val="008A46BB"/>
    <w:pPr>
      <w:numPr>
        <w:numId w:val="5"/>
      </w:numPr>
      <w:spacing w:before="120" w:after="120"/>
    </w:pPr>
    <w:rPr>
      <w:rFonts w:ascii="Arial" w:hAnsi="Arial" w:cs="Arial"/>
      <w:b/>
      <w:bCs/>
      <w:sz w:val="24"/>
      <w:szCs w:val="24"/>
      <w:lang w:val="en-GB" w:eastAsia="ar-SA"/>
    </w:rPr>
  </w:style>
  <w:style w:type="paragraph" w:customStyle="1" w:styleId="Heading1-5">
    <w:name w:val="Heading 1-5"/>
    <w:basedOn w:val="Normal"/>
    <w:rsid w:val="00F56048"/>
    <w:pPr>
      <w:numPr>
        <w:ilvl w:val="4"/>
        <w:numId w:val="2"/>
      </w:numPr>
    </w:pPr>
  </w:style>
  <w:style w:type="paragraph" w:customStyle="1" w:styleId="Appendix2">
    <w:name w:val="Appendix 2"/>
    <w:basedOn w:val="Appendix"/>
    <w:autoRedefine/>
    <w:rsid w:val="007002EA"/>
    <w:pPr>
      <w:numPr>
        <w:ilvl w:val="1"/>
      </w:numPr>
    </w:pPr>
    <w:rPr>
      <w:sz w:val="22"/>
    </w:rPr>
  </w:style>
  <w:style w:type="character" w:customStyle="1" w:styleId="ParagraphTextChar">
    <w:name w:val="Paragraph Text Char"/>
    <w:rsid w:val="006065FE"/>
    <w:rPr>
      <w:rFonts w:ascii="Arial" w:eastAsia="MS Mincho" w:hAnsi="Arial"/>
      <w:color w:val="000000"/>
      <w:szCs w:val="16"/>
      <w:lang w:val="en-GB" w:eastAsia="ar-SA" w:bidi="ar-SA"/>
    </w:rPr>
  </w:style>
  <w:style w:type="paragraph" w:styleId="TOC3">
    <w:name w:val="toc 3"/>
    <w:basedOn w:val="Normal"/>
    <w:next w:val="Normal"/>
    <w:autoRedefine/>
    <w:semiHidden/>
    <w:rsid w:val="006065FE"/>
  </w:style>
  <w:style w:type="paragraph" w:styleId="BodyText">
    <w:name w:val="Body Text"/>
    <w:basedOn w:val="Normal"/>
    <w:rsid w:val="006065FE"/>
    <w:pPr>
      <w:spacing w:before="60" w:after="60" w:line="210" w:lineRule="atLeast"/>
    </w:pPr>
    <w:rPr>
      <w:sz w:val="18"/>
    </w:rPr>
  </w:style>
  <w:style w:type="paragraph" w:styleId="Caption">
    <w:name w:val="caption"/>
    <w:basedOn w:val="Normal"/>
    <w:next w:val="Normal"/>
    <w:uiPriority w:val="35"/>
    <w:qFormat/>
    <w:rsid w:val="006065FE"/>
    <w:pPr>
      <w:spacing w:before="120" w:after="120" w:line="230" w:lineRule="atLeast"/>
    </w:pPr>
    <w:rPr>
      <w:b/>
    </w:rPr>
  </w:style>
  <w:style w:type="paragraph" w:styleId="Footer">
    <w:name w:val="footer"/>
    <w:basedOn w:val="Normal"/>
    <w:link w:val="FooterChar"/>
    <w:uiPriority w:val="99"/>
    <w:rsid w:val="006065FE"/>
    <w:pPr>
      <w:tabs>
        <w:tab w:val="center" w:pos="4320"/>
        <w:tab w:val="right" w:pos="8640"/>
      </w:tabs>
    </w:pPr>
  </w:style>
  <w:style w:type="paragraph" w:customStyle="1" w:styleId="ANNEX">
    <w:name w:val="ANNEX"/>
    <w:basedOn w:val="Normal"/>
    <w:next w:val="Normal"/>
    <w:rsid w:val="006065FE"/>
    <w:pPr>
      <w:keepNext/>
      <w:pageBreakBefore/>
      <w:tabs>
        <w:tab w:val="num" w:pos="360"/>
      </w:tabs>
      <w:spacing w:before="120" w:after="240" w:line="310" w:lineRule="exact"/>
      <w:jc w:val="center"/>
    </w:pPr>
    <w:rPr>
      <w:rFonts w:eastAsia="Times New Roman" w:cs="Arial"/>
      <w:b/>
      <w:bCs/>
      <w:sz w:val="28"/>
      <w:szCs w:val="28"/>
      <w:lang w:val="en-GB"/>
    </w:rPr>
  </w:style>
  <w:style w:type="paragraph" w:customStyle="1" w:styleId="Heading8-1">
    <w:name w:val="Heading 8-1"/>
    <w:basedOn w:val="Normal"/>
    <w:next w:val="Normal"/>
    <w:rsid w:val="006065FE"/>
    <w:pPr>
      <w:numPr>
        <w:numId w:val="1"/>
      </w:numPr>
      <w:spacing w:before="240" w:after="240"/>
      <w:jc w:val="left"/>
    </w:pPr>
    <w:rPr>
      <w:b/>
      <w:sz w:val="24"/>
      <w:lang w:val="en-GB"/>
    </w:rPr>
  </w:style>
  <w:style w:type="paragraph" w:customStyle="1" w:styleId="Heading8-2">
    <w:name w:val="Heading 8-2"/>
    <w:basedOn w:val="Normal"/>
    <w:next w:val="Normal"/>
    <w:rsid w:val="006065FE"/>
    <w:pPr>
      <w:spacing w:before="240" w:after="240"/>
      <w:jc w:val="left"/>
    </w:pPr>
    <w:rPr>
      <w:b/>
      <w:sz w:val="22"/>
      <w:lang w:val="en-GB"/>
    </w:rPr>
  </w:style>
  <w:style w:type="paragraph" w:customStyle="1" w:styleId="Heading8-3">
    <w:name w:val="Heading 8-3"/>
    <w:basedOn w:val="Normal"/>
    <w:next w:val="Normal"/>
    <w:rsid w:val="006065FE"/>
    <w:pPr>
      <w:spacing w:before="240" w:after="240"/>
      <w:jc w:val="left"/>
    </w:pPr>
    <w:rPr>
      <w:b/>
      <w:lang w:val="en-GB"/>
    </w:rPr>
  </w:style>
  <w:style w:type="paragraph" w:customStyle="1" w:styleId="Heading8-4">
    <w:name w:val="Heading 8-4"/>
    <w:basedOn w:val="Normal"/>
    <w:next w:val="Normal"/>
    <w:rsid w:val="006065FE"/>
    <w:pPr>
      <w:spacing w:before="240" w:after="240"/>
      <w:jc w:val="left"/>
    </w:pPr>
    <w:rPr>
      <w:b/>
      <w:lang w:val="en-GB"/>
    </w:rPr>
  </w:style>
  <w:style w:type="paragraph" w:styleId="Index1">
    <w:name w:val="index 1"/>
    <w:basedOn w:val="Normal"/>
    <w:next w:val="Normal"/>
    <w:autoRedefine/>
    <w:semiHidden/>
    <w:rsid w:val="006065FE"/>
    <w:pPr>
      <w:ind w:left="200" w:hanging="200"/>
    </w:pPr>
  </w:style>
  <w:style w:type="paragraph" w:styleId="IndexHeading">
    <w:name w:val="index heading"/>
    <w:basedOn w:val="Normal"/>
    <w:next w:val="Index1"/>
    <w:semiHidden/>
    <w:rsid w:val="006065FE"/>
    <w:pPr>
      <w:keepNext/>
      <w:spacing w:before="400" w:after="210" w:line="230" w:lineRule="atLeast"/>
      <w:jc w:val="center"/>
    </w:pPr>
  </w:style>
  <w:style w:type="paragraph" w:styleId="PlainText">
    <w:name w:val="Plain Text"/>
    <w:basedOn w:val="Normal"/>
    <w:rsid w:val="006065FE"/>
    <w:pPr>
      <w:spacing w:after="240" w:line="230" w:lineRule="atLeast"/>
    </w:pPr>
    <w:rPr>
      <w:rFonts w:ascii="Courier New" w:hAnsi="Courier New"/>
    </w:rPr>
  </w:style>
  <w:style w:type="paragraph" w:customStyle="1" w:styleId="Body">
    <w:name w:val="Body"/>
    <w:basedOn w:val="Normal"/>
    <w:rsid w:val="006065FE"/>
    <w:pPr>
      <w:spacing w:before="240"/>
      <w:ind w:left="540"/>
    </w:pPr>
    <w:rPr>
      <w:rFonts w:ascii="Times" w:eastAsia="Times New Roman" w:hAnsi="Times"/>
      <w:sz w:val="24"/>
      <w:lang w:val="en-US"/>
    </w:rPr>
  </w:style>
  <w:style w:type="paragraph" w:customStyle="1" w:styleId="AppendixB">
    <w:name w:val="Appendix B"/>
    <w:basedOn w:val="Appendix"/>
    <w:rsid w:val="00E2062D"/>
    <w:pPr>
      <w:numPr>
        <w:numId w:val="8"/>
      </w:numPr>
    </w:pPr>
  </w:style>
  <w:style w:type="paragraph" w:customStyle="1" w:styleId="AppendixB1">
    <w:name w:val="Appendix B1"/>
    <w:basedOn w:val="Appendix2"/>
    <w:rsid w:val="00E2062D"/>
    <w:pPr>
      <w:numPr>
        <w:numId w:val="8"/>
      </w:numPr>
    </w:pPr>
  </w:style>
  <w:style w:type="paragraph" w:customStyle="1" w:styleId="AppendixC">
    <w:name w:val="Appendix C"/>
    <w:basedOn w:val="Appendix"/>
    <w:rsid w:val="00E2062D"/>
    <w:pPr>
      <w:numPr>
        <w:numId w:val="3"/>
      </w:numPr>
      <w:tabs>
        <w:tab w:val="left" w:pos="283"/>
      </w:tabs>
    </w:pPr>
  </w:style>
  <w:style w:type="paragraph" w:customStyle="1" w:styleId="AppendixC1">
    <w:name w:val="Appendix C1"/>
    <w:basedOn w:val="Appendix2"/>
    <w:rsid w:val="00E2062D"/>
    <w:pPr>
      <w:numPr>
        <w:numId w:val="3"/>
      </w:numPr>
      <w:tabs>
        <w:tab w:val="left" w:pos="283"/>
      </w:tabs>
    </w:pPr>
  </w:style>
  <w:style w:type="paragraph" w:customStyle="1" w:styleId="AppendixD">
    <w:name w:val="Appendix D"/>
    <w:basedOn w:val="Appendix"/>
    <w:autoRedefine/>
    <w:rsid w:val="007002EA"/>
    <w:pPr>
      <w:numPr>
        <w:numId w:val="7"/>
      </w:numPr>
    </w:pPr>
  </w:style>
  <w:style w:type="paragraph" w:customStyle="1" w:styleId="AppendixD1">
    <w:name w:val="Appendix D1"/>
    <w:basedOn w:val="Appendix2"/>
    <w:rsid w:val="007002EA"/>
    <w:pPr>
      <w:numPr>
        <w:numId w:val="7"/>
      </w:numPr>
    </w:pPr>
  </w:style>
  <w:style w:type="paragraph" w:customStyle="1" w:styleId="AppendexD2">
    <w:name w:val="Appendex D2"/>
    <w:autoRedefine/>
    <w:rsid w:val="00A51345"/>
    <w:pPr>
      <w:numPr>
        <w:ilvl w:val="2"/>
        <w:numId w:val="7"/>
      </w:numPr>
      <w:spacing w:before="120" w:after="120"/>
    </w:pPr>
    <w:rPr>
      <w:rFonts w:ascii="Arial" w:hAnsi="Arial" w:cs="Arial"/>
      <w:b/>
      <w:bCs/>
      <w:szCs w:val="24"/>
      <w:lang w:val="en-GB" w:eastAsia="ar-SA"/>
    </w:rPr>
  </w:style>
  <w:style w:type="paragraph" w:customStyle="1" w:styleId="AppendixE">
    <w:name w:val="Appendix E"/>
    <w:rsid w:val="00A51345"/>
    <w:pPr>
      <w:numPr>
        <w:numId w:val="6"/>
      </w:numPr>
      <w:spacing w:before="120" w:after="120"/>
    </w:pPr>
    <w:rPr>
      <w:rFonts w:ascii="Arial" w:hAnsi="Arial" w:cs="Arial"/>
      <w:b/>
      <w:bCs/>
      <w:sz w:val="24"/>
      <w:szCs w:val="24"/>
      <w:lang w:val="en-GB" w:eastAsia="ar-SA"/>
    </w:rPr>
  </w:style>
  <w:style w:type="paragraph" w:customStyle="1" w:styleId="AppendixE1">
    <w:name w:val="Appendix E1"/>
    <w:autoRedefine/>
    <w:rsid w:val="00A51345"/>
    <w:pPr>
      <w:numPr>
        <w:ilvl w:val="1"/>
        <w:numId w:val="6"/>
      </w:numPr>
      <w:spacing w:before="120" w:after="120"/>
    </w:pPr>
    <w:rPr>
      <w:rFonts w:ascii="Arial" w:hAnsi="Arial" w:cs="Arial"/>
      <w:b/>
      <w:bCs/>
      <w:sz w:val="22"/>
      <w:szCs w:val="24"/>
      <w:lang w:val="en-GB" w:eastAsia="ar-SA"/>
    </w:rPr>
  </w:style>
  <w:style w:type="paragraph" w:customStyle="1" w:styleId="AppendixF">
    <w:name w:val="Appendix F"/>
    <w:next w:val="ParagraphText"/>
    <w:rsid w:val="00714973"/>
    <w:pPr>
      <w:numPr>
        <w:numId w:val="9"/>
      </w:numPr>
      <w:tabs>
        <w:tab w:val="left" w:pos="283"/>
      </w:tabs>
      <w:spacing w:before="120" w:after="120"/>
    </w:pPr>
    <w:rPr>
      <w:rFonts w:ascii="Arial" w:hAnsi="Arial" w:cs="Arial"/>
      <w:b/>
      <w:bCs/>
      <w:sz w:val="24"/>
      <w:szCs w:val="28"/>
      <w:lang w:val="en-GB" w:eastAsia="ar-SA"/>
    </w:rPr>
  </w:style>
  <w:style w:type="character" w:styleId="CommentReference">
    <w:name w:val="annotation reference"/>
    <w:rsid w:val="008B6083"/>
    <w:rPr>
      <w:sz w:val="16"/>
      <w:lang w:val="fr-FR"/>
    </w:rPr>
  </w:style>
  <w:style w:type="paragraph" w:customStyle="1" w:styleId="Figuretitle">
    <w:name w:val="Figure title"/>
    <w:basedOn w:val="Normal"/>
    <w:next w:val="Normal"/>
    <w:rsid w:val="008B6083"/>
    <w:pPr>
      <w:spacing w:before="220" w:after="220" w:line="230" w:lineRule="atLeast"/>
      <w:jc w:val="center"/>
    </w:pPr>
    <w:rPr>
      <w:b/>
    </w:rPr>
  </w:style>
  <w:style w:type="paragraph" w:customStyle="1" w:styleId="Heading12-1">
    <w:name w:val="Heading 12-1"/>
    <w:basedOn w:val="Normal"/>
    <w:next w:val="Normal"/>
    <w:rsid w:val="008B6083"/>
    <w:pPr>
      <w:numPr>
        <w:numId w:val="4"/>
      </w:numPr>
      <w:spacing w:before="240" w:after="240"/>
    </w:pPr>
    <w:rPr>
      <w:b/>
      <w:sz w:val="24"/>
    </w:rPr>
  </w:style>
  <w:style w:type="paragraph" w:customStyle="1" w:styleId="Heading12-2">
    <w:name w:val="Heading 12-2"/>
    <w:basedOn w:val="Normal"/>
    <w:next w:val="Normal"/>
    <w:rsid w:val="008B6083"/>
    <w:pPr>
      <w:tabs>
        <w:tab w:val="num" w:pos="283"/>
      </w:tabs>
      <w:spacing w:before="240" w:after="240"/>
      <w:ind w:left="283" w:hanging="283"/>
      <w:jc w:val="left"/>
    </w:pPr>
    <w:rPr>
      <w:b/>
      <w:sz w:val="22"/>
    </w:rPr>
  </w:style>
  <w:style w:type="paragraph" w:styleId="BalloonText">
    <w:name w:val="Balloon Text"/>
    <w:basedOn w:val="Normal"/>
    <w:semiHidden/>
    <w:rsid w:val="008B6083"/>
    <w:rPr>
      <w:rFonts w:ascii="Tahoma" w:hAnsi="Tahoma" w:cs="Tahoma"/>
      <w:sz w:val="16"/>
      <w:szCs w:val="16"/>
    </w:rPr>
  </w:style>
  <w:style w:type="paragraph" w:styleId="TOC5">
    <w:name w:val="toc 5"/>
    <w:basedOn w:val="Normal"/>
    <w:next w:val="Normal"/>
    <w:autoRedefine/>
    <w:uiPriority w:val="39"/>
    <w:rsid w:val="00156FF1"/>
    <w:pPr>
      <w:tabs>
        <w:tab w:val="right" w:leader="dot" w:pos="8280"/>
      </w:tabs>
    </w:pPr>
  </w:style>
  <w:style w:type="character" w:customStyle="1" w:styleId="FooterChar">
    <w:name w:val="Footer Char"/>
    <w:link w:val="Footer"/>
    <w:uiPriority w:val="99"/>
    <w:rsid w:val="001902F8"/>
    <w:rPr>
      <w:rFonts w:ascii="Arial" w:eastAsia="MS Mincho" w:hAnsi="Arial"/>
      <w:lang w:val="de-DE" w:eastAsia="ar-SA"/>
    </w:rPr>
  </w:style>
  <w:style w:type="character" w:styleId="PlaceholderText">
    <w:name w:val="Placeholder Text"/>
    <w:basedOn w:val="DefaultParagraphFont"/>
    <w:uiPriority w:val="99"/>
    <w:semiHidden/>
    <w:rsid w:val="00040856"/>
    <w:rPr>
      <w:color w:val="808080"/>
    </w:rPr>
  </w:style>
  <w:style w:type="character" w:customStyle="1" w:styleId="Style1">
    <w:name w:val="Style1"/>
    <w:basedOn w:val="DefaultParagraphFont"/>
    <w:rsid w:val="00040856"/>
    <w:rPr>
      <w:rFonts w:asciiTheme="minorHAnsi" w:hAnsiTheme="minorHAnsi"/>
      <w:sz w:val="28"/>
    </w:rPr>
  </w:style>
  <w:style w:type="paragraph" w:styleId="ListParagraph">
    <w:name w:val="List Paragraph"/>
    <w:basedOn w:val="Normal"/>
    <w:uiPriority w:val="34"/>
    <w:qFormat/>
    <w:rsid w:val="00AE1165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AE116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1165"/>
    <w:rPr>
      <w:rFonts w:ascii="Arial" w:eastAsia="MS Mincho" w:hAnsi="Arial"/>
      <w:lang w:val="de-DE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11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1165"/>
    <w:rPr>
      <w:rFonts w:ascii="Arial" w:eastAsia="MS Mincho" w:hAnsi="Arial"/>
      <w:b/>
      <w:bCs/>
      <w:lang w:val="de-DE" w:eastAsia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D00"/>
    <w:rPr>
      <w:rFonts w:asciiTheme="majorHAnsi" w:eastAsiaTheme="majorEastAsia" w:hAnsiTheme="majorHAnsi" w:cstheme="majorBidi"/>
      <w:color w:val="365F91" w:themeColor="accent1" w:themeShade="BF"/>
      <w:lang w:val="de-D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www.iho.int/S100SymbolDefinition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://www.w3.org/2001/XMLSchema" TargetMode="Externa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177E0E1A7E94ABE91C848ACDF5CB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1BE68-31B4-4DE4-9FFB-1E3DBD4A8D47}"/>
      </w:docPartPr>
      <w:docPartBody>
        <w:p w:rsidR="00510D50" w:rsidRDefault="00CB7214" w:rsidP="00CB7214">
          <w:pPr>
            <w:pStyle w:val="C177E0E1A7E94ABE91C848ACDF5CB9CD11"/>
          </w:pPr>
          <w:r w:rsidRPr="00B860E9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214"/>
    <w:rsid w:val="00003C8C"/>
    <w:rsid w:val="001019F3"/>
    <w:rsid w:val="00254577"/>
    <w:rsid w:val="00510D50"/>
    <w:rsid w:val="00967662"/>
    <w:rsid w:val="009B38CA"/>
    <w:rsid w:val="00A142C1"/>
    <w:rsid w:val="00CB7214"/>
    <w:rsid w:val="00DB2A1B"/>
    <w:rsid w:val="00E7114E"/>
    <w:rsid w:val="00F7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7214"/>
    <w:rPr>
      <w:color w:val="808080"/>
    </w:rPr>
  </w:style>
  <w:style w:type="paragraph" w:customStyle="1" w:styleId="C177E0E1A7E94ABE91C848ACDF5CB9CD">
    <w:name w:val="C177E0E1A7E94ABE91C848ACDF5CB9CD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C177E0E1A7E94ABE91C848ACDF5CB9CD1">
    <w:name w:val="C177E0E1A7E94ABE91C848ACDF5CB9CD1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">
    <w:name w:val="DD2C67F1B8914F22B6CE9FBC2E5A5C4E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2">
    <w:name w:val="C177E0E1A7E94ABE91C848ACDF5CB9CD2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1">
    <w:name w:val="DD2C67F1B8914F22B6CE9FBC2E5A5C4E1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3">
    <w:name w:val="C177E0E1A7E94ABE91C848ACDF5CB9CD3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C177E0E1A7E94ABE91C848ACDF5CB9CD4">
    <w:name w:val="C177E0E1A7E94ABE91C848ACDF5CB9CD4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C177E0E1A7E94ABE91C848ACDF5CB9CD5">
    <w:name w:val="C177E0E1A7E94ABE91C848ACDF5CB9CD5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2">
    <w:name w:val="DD2C67F1B8914F22B6CE9FBC2E5A5C4E2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6">
    <w:name w:val="C177E0E1A7E94ABE91C848ACDF5CB9CD6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3">
    <w:name w:val="DD2C67F1B8914F22B6CE9FBC2E5A5C4E3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7">
    <w:name w:val="C177E0E1A7E94ABE91C848ACDF5CB9CD7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4">
    <w:name w:val="DD2C67F1B8914F22B6CE9FBC2E5A5C4E4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8">
    <w:name w:val="C177E0E1A7E94ABE91C848ACDF5CB9CD8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5">
    <w:name w:val="DD2C67F1B8914F22B6CE9FBC2E5A5C4E5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9">
    <w:name w:val="C177E0E1A7E94ABE91C848ACDF5CB9CD9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6">
    <w:name w:val="DD2C67F1B8914F22B6CE9FBC2E5A5C4E6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10">
    <w:name w:val="C177E0E1A7E94ABE91C848ACDF5CB9CD10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7">
    <w:name w:val="DD2C67F1B8914F22B6CE9FBC2E5A5C4E7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11">
    <w:name w:val="C177E0E1A7E94ABE91C848ACDF5CB9CD11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8">
    <w:name w:val="DD2C67F1B8914F22B6CE9FBC2E5A5C4E8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F0D218-4AFB-4979-B3DD-D93E19D4A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UKHO</Company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greensladeb</dc:creator>
  <cp:lastModifiedBy>David M. Grant</cp:lastModifiedBy>
  <cp:revision>21</cp:revision>
  <cp:lastPrinted>2021-04-27T14:21:00Z</cp:lastPrinted>
  <dcterms:created xsi:type="dcterms:W3CDTF">2016-04-20T18:10:00Z</dcterms:created>
  <dcterms:modified xsi:type="dcterms:W3CDTF">2021-07-07T15:18:00Z</dcterms:modified>
</cp:coreProperties>
</file>